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DF1A3" w14:textId="77777777" w:rsidR="00633859" w:rsidRDefault="00B42BE1">
      <w:pPr>
        <w:pStyle w:val="Title"/>
        <w:jc w:val="center"/>
      </w:pPr>
      <w:r>
        <w:t>DUNE WIB firmware</w:t>
      </w:r>
    </w:p>
    <w:p w14:paraId="47CBDCBF" w14:textId="077AA6D0" w:rsidR="00633859" w:rsidRDefault="00177837" w:rsidP="004F6825">
      <w:pPr>
        <w:jc w:val="center"/>
      </w:pPr>
      <w:bookmarkStart w:id="0" w:name="__RefHeading___Toc1773_3214169308"/>
      <w:bookmarkEnd w:id="0"/>
      <w:r>
        <w:t xml:space="preserve">R. Huang, </w:t>
      </w:r>
      <w:r w:rsidR="004E676F">
        <w:t xml:space="preserve">P. Keener, </w:t>
      </w:r>
      <w:r w:rsidR="000346DE">
        <w:t>J.</w:t>
      </w:r>
      <w:r w:rsidR="005F3C42">
        <w:t xml:space="preserve"> </w:t>
      </w:r>
      <w:r w:rsidR="000346DE">
        <w:t xml:space="preserve">Klein, </w:t>
      </w:r>
      <w:r w:rsidR="00B42BE1">
        <w:t xml:space="preserve">B. Land, A. </w:t>
      </w:r>
      <w:proofErr w:type="spellStart"/>
      <w:r w:rsidR="00B42BE1">
        <w:t>Madorsky</w:t>
      </w:r>
      <w:proofErr w:type="spellEnd"/>
      <w:r w:rsidR="00B42BE1">
        <w:t xml:space="preserve">, A. </w:t>
      </w:r>
      <w:proofErr w:type="spellStart"/>
      <w:r w:rsidR="00B42BE1">
        <w:t>Nikolica</w:t>
      </w:r>
      <w:proofErr w:type="spellEnd"/>
    </w:p>
    <w:p w14:paraId="5B37D804" w14:textId="69A4505A" w:rsidR="0039412E" w:rsidRDefault="0039412E" w:rsidP="004F6825">
      <w:pPr>
        <w:jc w:val="center"/>
      </w:pPr>
      <w:r>
        <w:t xml:space="preserve">Updated: </w:t>
      </w:r>
      <w:r w:rsidR="006D300B">
        <w:t>26</w:t>
      </w:r>
      <w:r>
        <w:t xml:space="preserve"> </w:t>
      </w:r>
      <w:r w:rsidR="00AF1C3A">
        <w:t>Apr</w:t>
      </w:r>
      <w:r>
        <w:t>. 202</w:t>
      </w:r>
      <w:r w:rsidR="00AF1C3A">
        <w:t>3</w:t>
      </w:r>
    </w:p>
    <w:p w14:paraId="72E05FD4" w14:textId="77777777" w:rsidR="00633859" w:rsidRDefault="00B42BE1">
      <w:pPr>
        <w:pStyle w:val="TOAHeading"/>
      </w:pPr>
      <w:r>
        <w:t>Table of Contents</w:t>
      </w:r>
    </w:p>
    <w:p w14:paraId="3902B196" w14:textId="7CD35D4B" w:rsidR="00081012" w:rsidRDefault="00B42BE1">
      <w:pPr>
        <w:pStyle w:val="TOC1"/>
        <w:tabs>
          <w:tab w:val="left" w:pos="566"/>
        </w:tabs>
        <w:rPr>
          <w:rFonts w:eastAsiaTheme="minorEastAsia" w:cstheme="minorBidi"/>
          <w:noProof/>
        </w:rPr>
      </w:pPr>
      <w:r>
        <w:fldChar w:fldCharType="begin"/>
      </w:r>
      <w:r>
        <w:rPr>
          <w:rStyle w:val="IndexLink"/>
        </w:rPr>
        <w:instrText>TOC \f \o "1-9" \h</w:instrText>
      </w:r>
      <w:r>
        <w:rPr>
          <w:rStyle w:val="IndexLink"/>
        </w:rPr>
        <w:fldChar w:fldCharType="separate"/>
      </w:r>
      <w:hyperlink w:anchor="_Toc132296105" w:history="1">
        <w:r w:rsidR="00081012" w:rsidRPr="00EA346A">
          <w:rPr>
            <w:rStyle w:val="Hyperlink"/>
            <w:noProof/>
          </w:rPr>
          <w:t>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_Toc132296105 \h </w:instrText>
        </w:r>
        <w:r w:rsidR="00081012">
          <w:rPr>
            <w:noProof/>
          </w:rPr>
        </w:r>
        <w:r w:rsidR="00081012">
          <w:rPr>
            <w:noProof/>
          </w:rPr>
          <w:fldChar w:fldCharType="separate"/>
        </w:r>
        <w:r w:rsidR="00081012">
          <w:rPr>
            <w:noProof/>
          </w:rPr>
          <w:t>3</w:t>
        </w:r>
        <w:r w:rsidR="00081012">
          <w:rPr>
            <w:noProof/>
          </w:rPr>
          <w:fldChar w:fldCharType="end"/>
        </w:r>
      </w:hyperlink>
    </w:p>
    <w:p w14:paraId="3763A0E2" w14:textId="5890F145" w:rsidR="00081012" w:rsidRDefault="00000000">
      <w:pPr>
        <w:pStyle w:val="TOC1"/>
        <w:tabs>
          <w:tab w:val="left" w:pos="566"/>
        </w:tabs>
        <w:rPr>
          <w:rFonts w:eastAsiaTheme="minorEastAsia" w:cstheme="minorBidi"/>
          <w:noProof/>
        </w:rPr>
      </w:pPr>
      <w:hyperlink w:anchor="_Toc132296106" w:history="1">
        <w:r w:rsidR="00081012" w:rsidRPr="00EA346A">
          <w:rPr>
            <w:rStyle w:val="Hyperlink"/>
            <w:noProof/>
          </w:rPr>
          <w:t>2</w:t>
        </w:r>
        <w:r w:rsidR="00081012">
          <w:rPr>
            <w:rFonts w:eastAsiaTheme="minorEastAsia" w:cstheme="minorBidi"/>
            <w:noProof/>
          </w:rPr>
          <w:tab/>
        </w:r>
        <w:r w:rsidR="00081012" w:rsidRPr="00EA346A">
          <w:rPr>
            <w:rStyle w:val="Hyperlink"/>
            <w:noProof/>
          </w:rPr>
          <w:t>WIB firmware location</w:t>
        </w:r>
        <w:r w:rsidR="00081012">
          <w:rPr>
            <w:noProof/>
          </w:rPr>
          <w:tab/>
        </w:r>
        <w:r w:rsidR="00081012">
          <w:rPr>
            <w:noProof/>
          </w:rPr>
          <w:fldChar w:fldCharType="begin"/>
        </w:r>
        <w:r w:rsidR="00081012">
          <w:rPr>
            <w:noProof/>
          </w:rPr>
          <w:instrText xml:space="preserve"> PAGEREF _Toc132296106 \h </w:instrText>
        </w:r>
        <w:r w:rsidR="00081012">
          <w:rPr>
            <w:noProof/>
          </w:rPr>
        </w:r>
        <w:r w:rsidR="00081012">
          <w:rPr>
            <w:noProof/>
          </w:rPr>
          <w:fldChar w:fldCharType="separate"/>
        </w:r>
        <w:r w:rsidR="00081012">
          <w:rPr>
            <w:noProof/>
          </w:rPr>
          <w:t>5</w:t>
        </w:r>
        <w:r w:rsidR="00081012">
          <w:rPr>
            <w:noProof/>
          </w:rPr>
          <w:fldChar w:fldCharType="end"/>
        </w:r>
      </w:hyperlink>
    </w:p>
    <w:p w14:paraId="041FCC55" w14:textId="35A88999" w:rsidR="00081012" w:rsidRDefault="00000000">
      <w:pPr>
        <w:pStyle w:val="TOC1"/>
        <w:tabs>
          <w:tab w:val="left" w:pos="566"/>
        </w:tabs>
        <w:rPr>
          <w:rFonts w:eastAsiaTheme="minorEastAsia" w:cstheme="minorBidi"/>
          <w:noProof/>
        </w:rPr>
      </w:pPr>
      <w:hyperlink w:anchor="_Toc132296107" w:history="1">
        <w:r w:rsidR="00081012" w:rsidRPr="00EA346A">
          <w:rPr>
            <w:rStyle w:val="Hyperlink"/>
            <w:noProof/>
          </w:rPr>
          <w:t>3</w:t>
        </w:r>
        <w:r w:rsidR="00081012">
          <w:rPr>
            <w:rFonts w:eastAsiaTheme="minorEastAsia" w:cstheme="minorBidi"/>
            <w:noProof/>
          </w:rPr>
          <w:tab/>
        </w:r>
        <w:r w:rsidR="00081012" w:rsidRPr="00EA346A">
          <w:rPr>
            <w:rStyle w:val="Hyperlink"/>
            <w:noProof/>
          </w:rPr>
          <w:t>Building WIB firmware</w:t>
        </w:r>
        <w:r w:rsidR="00081012">
          <w:rPr>
            <w:noProof/>
          </w:rPr>
          <w:tab/>
        </w:r>
        <w:r w:rsidR="00081012">
          <w:rPr>
            <w:noProof/>
          </w:rPr>
          <w:fldChar w:fldCharType="begin"/>
        </w:r>
        <w:r w:rsidR="00081012">
          <w:rPr>
            <w:noProof/>
          </w:rPr>
          <w:instrText xml:space="preserve"> PAGEREF _Toc132296107 \h </w:instrText>
        </w:r>
        <w:r w:rsidR="00081012">
          <w:rPr>
            <w:noProof/>
          </w:rPr>
        </w:r>
        <w:r w:rsidR="00081012">
          <w:rPr>
            <w:noProof/>
          </w:rPr>
          <w:fldChar w:fldCharType="separate"/>
        </w:r>
        <w:r w:rsidR="00081012">
          <w:rPr>
            <w:noProof/>
          </w:rPr>
          <w:t>5</w:t>
        </w:r>
        <w:r w:rsidR="00081012">
          <w:rPr>
            <w:noProof/>
          </w:rPr>
          <w:fldChar w:fldCharType="end"/>
        </w:r>
      </w:hyperlink>
    </w:p>
    <w:p w14:paraId="52EE7E44" w14:textId="1320A470" w:rsidR="00081012" w:rsidRDefault="00000000">
      <w:pPr>
        <w:pStyle w:val="TOC1"/>
        <w:tabs>
          <w:tab w:val="left" w:pos="566"/>
        </w:tabs>
        <w:rPr>
          <w:rFonts w:eastAsiaTheme="minorEastAsia" w:cstheme="minorBidi"/>
          <w:noProof/>
        </w:rPr>
      </w:pPr>
      <w:hyperlink w:anchor="_Toc132296108" w:history="1">
        <w:r w:rsidR="00081012" w:rsidRPr="00EA346A">
          <w:rPr>
            <w:rStyle w:val="Hyperlink"/>
            <w:noProof/>
          </w:rPr>
          <w:t>4</w:t>
        </w:r>
        <w:r w:rsidR="00081012">
          <w:rPr>
            <w:rFonts w:eastAsiaTheme="minorEastAsia" w:cstheme="minorBidi"/>
            <w:noProof/>
          </w:rPr>
          <w:tab/>
        </w:r>
        <w:r w:rsidR="00081012" w:rsidRPr="00EA346A">
          <w:rPr>
            <w:rStyle w:val="Hyperlink"/>
            <w:noProof/>
          </w:rPr>
          <w:t>Firmware structure</w:t>
        </w:r>
        <w:r w:rsidR="00081012">
          <w:rPr>
            <w:noProof/>
          </w:rPr>
          <w:tab/>
        </w:r>
        <w:r w:rsidR="00081012">
          <w:rPr>
            <w:noProof/>
          </w:rPr>
          <w:fldChar w:fldCharType="begin"/>
        </w:r>
        <w:r w:rsidR="00081012">
          <w:rPr>
            <w:noProof/>
          </w:rPr>
          <w:instrText xml:space="preserve"> PAGEREF _Toc132296108 \h </w:instrText>
        </w:r>
        <w:r w:rsidR="00081012">
          <w:rPr>
            <w:noProof/>
          </w:rPr>
        </w:r>
        <w:r w:rsidR="00081012">
          <w:rPr>
            <w:noProof/>
          </w:rPr>
          <w:fldChar w:fldCharType="separate"/>
        </w:r>
        <w:r w:rsidR="00081012">
          <w:rPr>
            <w:noProof/>
          </w:rPr>
          <w:t>5</w:t>
        </w:r>
        <w:r w:rsidR="00081012">
          <w:rPr>
            <w:noProof/>
          </w:rPr>
          <w:fldChar w:fldCharType="end"/>
        </w:r>
      </w:hyperlink>
    </w:p>
    <w:p w14:paraId="226EE90C" w14:textId="1A5070A6" w:rsidR="00081012" w:rsidRDefault="00000000">
      <w:pPr>
        <w:pStyle w:val="TOC2"/>
        <w:tabs>
          <w:tab w:val="left" w:pos="880"/>
        </w:tabs>
        <w:rPr>
          <w:rFonts w:eastAsiaTheme="minorEastAsia" w:cstheme="minorBidi"/>
          <w:noProof/>
        </w:rPr>
      </w:pPr>
      <w:hyperlink w:anchor="_Toc132296109" w:history="1">
        <w:r w:rsidR="00081012" w:rsidRPr="00EA346A">
          <w:rPr>
            <w:rStyle w:val="Hyperlink"/>
            <w:noProof/>
          </w:rPr>
          <w:t>4.1</w:t>
        </w:r>
        <w:r w:rsidR="00081012">
          <w:rPr>
            <w:rFonts w:eastAsiaTheme="minorEastAsia" w:cstheme="minorBidi"/>
            <w:noProof/>
          </w:rPr>
          <w:tab/>
        </w:r>
        <w:r w:rsidR="00081012" w:rsidRPr="00EA346A">
          <w:rPr>
            <w:rStyle w:val="Hyperlink"/>
            <w:noProof/>
          </w:rPr>
          <w:t>COLDATA receivers</w:t>
        </w:r>
        <w:r w:rsidR="00081012">
          <w:rPr>
            <w:noProof/>
          </w:rPr>
          <w:tab/>
        </w:r>
        <w:r w:rsidR="00081012">
          <w:rPr>
            <w:noProof/>
          </w:rPr>
          <w:fldChar w:fldCharType="begin"/>
        </w:r>
        <w:r w:rsidR="00081012">
          <w:rPr>
            <w:noProof/>
          </w:rPr>
          <w:instrText xml:space="preserve"> PAGEREF _Toc132296109 \h </w:instrText>
        </w:r>
        <w:r w:rsidR="00081012">
          <w:rPr>
            <w:noProof/>
          </w:rPr>
        </w:r>
        <w:r w:rsidR="00081012">
          <w:rPr>
            <w:noProof/>
          </w:rPr>
          <w:fldChar w:fldCharType="separate"/>
        </w:r>
        <w:r w:rsidR="00081012">
          <w:rPr>
            <w:noProof/>
          </w:rPr>
          <w:t>6</w:t>
        </w:r>
        <w:r w:rsidR="00081012">
          <w:rPr>
            <w:noProof/>
          </w:rPr>
          <w:fldChar w:fldCharType="end"/>
        </w:r>
      </w:hyperlink>
    </w:p>
    <w:p w14:paraId="13EF2BE2" w14:textId="5572EBC3" w:rsidR="00081012" w:rsidRDefault="00000000">
      <w:pPr>
        <w:pStyle w:val="TOC2"/>
        <w:tabs>
          <w:tab w:val="left" w:pos="880"/>
        </w:tabs>
        <w:rPr>
          <w:rFonts w:eastAsiaTheme="minorEastAsia" w:cstheme="minorBidi"/>
          <w:noProof/>
        </w:rPr>
      </w:pPr>
      <w:hyperlink w:anchor="_Toc132296110" w:history="1">
        <w:r w:rsidR="00081012" w:rsidRPr="00EA346A">
          <w:rPr>
            <w:rStyle w:val="Hyperlink"/>
            <w:noProof/>
          </w:rPr>
          <w:t>4.2</w:t>
        </w:r>
        <w:r w:rsidR="00081012">
          <w:rPr>
            <w:rFonts w:eastAsiaTheme="minorEastAsia" w:cstheme="minorBidi"/>
            <w:noProof/>
          </w:rPr>
          <w:tab/>
        </w:r>
        <w:r w:rsidR="00081012" w:rsidRPr="00EA346A">
          <w:rPr>
            <w:rStyle w:val="Hyperlink"/>
            <w:noProof/>
          </w:rPr>
          <w:t>COLDATA Frame decoders</w:t>
        </w:r>
        <w:r w:rsidR="00081012">
          <w:rPr>
            <w:noProof/>
          </w:rPr>
          <w:tab/>
        </w:r>
        <w:r w:rsidR="00081012">
          <w:rPr>
            <w:noProof/>
          </w:rPr>
          <w:fldChar w:fldCharType="begin"/>
        </w:r>
        <w:r w:rsidR="00081012">
          <w:rPr>
            <w:noProof/>
          </w:rPr>
          <w:instrText xml:space="preserve"> PAGEREF _Toc132296110 \h </w:instrText>
        </w:r>
        <w:r w:rsidR="00081012">
          <w:rPr>
            <w:noProof/>
          </w:rPr>
        </w:r>
        <w:r w:rsidR="00081012">
          <w:rPr>
            <w:noProof/>
          </w:rPr>
          <w:fldChar w:fldCharType="separate"/>
        </w:r>
        <w:r w:rsidR="00081012">
          <w:rPr>
            <w:noProof/>
          </w:rPr>
          <w:t>7</w:t>
        </w:r>
        <w:r w:rsidR="00081012">
          <w:rPr>
            <w:noProof/>
          </w:rPr>
          <w:fldChar w:fldCharType="end"/>
        </w:r>
      </w:hyperlink>
    </w:p>
    <w:p w14:paraId="59732B42" w14:textId="061C69BE" w:rsidR="00081012" w:rsidRDefault="00000000">
      <w:pPr>
        <w:pStyle w:val="TOC3"/>
        <w:tabs>
          <w:tab w:val="left" w:pos="1320"/>
        </w:tabs>
        <w:rPr>
          <w:rFonts w:eastAsiaTheme="minorEastAsia" w:cstheme="minorBidi"/>
          <w:noProof/>
        </w:rPr>
      </w:pPr>
      <w:hyperlink w:anchor="_Toc132296111" w:history="1">
        <w:r w:rsidR="00081012" w:rsidRPr="00EA346A">
          <w:rPr>
            <w:rStyle w:val="Hyperlink"/>
            <w:noProof/>
          </w:rPr>
          <w:t>4.2.1</w:t>
        </w:r>
        <w:r w:rsidR="00081012">
          <w:rPr>
            <w:rFonts w:eastAsiaTheme="minorEastAsia" w:cstheme="minorBidi"/>
            <w:noProof/>
          </w:rPr>
          <w:tab/>
        </w:r>
        <w:r w:rsidR="00081012" w:rsidRPr="00EA346A">
          <w:rPr>
            <w:rStyle w:val="Hyperlink"/>
            <w:noProof/>
          </w:rPr>
          <w:t>COLDATA CRC error flags</w:t>
        </w:r>
        <w:r w:rsidR="00081012">
          <w:rPr>
            <w:noProof/>
          </w:rPr>
          <w:tab/>
        </w:r>
        <w:r w:rsidR="00081012">
          <w:rPr>
            <w:noProof/>
          </w:rPr>
          <w:fldChar w:fldCharType="begin"/>
        </w:r>
        <w:r w:rsidR="00081012">
          <w:rPr>
            <w:noProof/>
          </w:rPr>
          <w:instrText xml:space="preserve"> PAGEREF _Toc132296111 \h </w:instrText>
        </w:r>
        <w:r w:rsidR="00081012">
          <w:rPr>
            <w:noProof/>
          </w:rPr>
        </w:r>
        <w:r w:rsidR="00081012">
          <w:rPr>
            <w:noProof/>
          </w:rPr>
          <w:fldChar w:fldCharType="separate"/>
        </w:r>
        <w:r w:rsidR="00081012">
          <w:rPr>
            <w:noProof/>
          </w:rPr>
          <w:t>7</w:t>
        </w:r>
        <w:r w:rsidR="00081012">
          <w:rPr>
            <w:noProof/>
          </w:rPr>
          <w:fldChar w:fldCharType="end"/>
        </w:r>
      </w:hyperlink>
    </w:p>
    <w:p w14:paraId="324F589F" w14:textId="728DD978" w:rsidR="00081012" w:rsidRDefault="00000000">
      <w:pPr>
        <w:pStyle w:val="TOC2"/>
        <w:tabs>
          <w:tab w:val="left" w:pos="880"/>
        </w:tabs>
        <w:rPr>
          <w:rFonts w:eastAsiaTheme="minorEastAsia" w:cstheme="minorBidi"/>
          <w:noProof/>
        </w:rPr>
      </w:pPr>
      <w:hyperlink w:anchor="_Toc132296112" w:history="1">
        <w:r w:rsidR="00081012" w:rsidRPr="00EA346A">
          <w:rPr>
            <w:rStyle w:val="Hyperlink"/>
            <w:noProof/>
          </w:rPr>
          <w:t>4.3</w:t>
        </w:r>
        <w:r w:rsidR="00081012">
          <w:rPr>
            <w:rFonts w:eastAsiaTheme="minorEastAsia" w:cstheme="minorBidi"/>
            <w:noProof/>
          </w:rPr>
          <w:tab/>
        </w:r>
        <w:r w:rsidR="00081012" w:rsidRPr="00EA346A">
          <w:rPr>
            <w:rStyle w:val="Hyperlink"/>
            <w:noProof/>
          </w:rPr>
          <w:t>DAQ Frame Builders</w:t>
        </w:r>
        <w:r w:rsidR="00081012">
          <w:rPr>
            <w:noProof/>
          </w:rPr>
          <w:tab/>
        </w:r>
        <w:r w:rsidR="00081012">
          <w:rPr>
            <w:noProof/>
          </w:rPr>
          <w:fldChar w:fldCharType="begin"/>
        </w:r>
        <w:r w:rsidR="00081012">
          <w:rPr>
            <w:noProof/>
          </w:rPr>
          <w:instrText xml:space="preserve"> PAGEREF _Toc132296112 \h </w:instrText>
        </w:r>
        <w:r w:rsidR="00081012">
          <w:rPr>
            <w:noProof/>
          </w:rPr>
        </w:r>
        <w:r w:rsidR="00081012">
          <w:rPr>
            <w:noProof/>
          </w:rPr>
          <w:fldChar w:fldCharType="separate"/>
        </w:r>
        <w:r w:rsidR="00081012">
          <w:rPr>
            <w:noProof/>
          </w:rPr>
          <w:t>7</w:t>
        </w:r>
        <w:r w:rsidR="00081012">
          <w:rPr>
            <w:noProof/>
          </w:rPr>
          <w:fldChar w:fldCharType="end"/>
        </w:r>
      </w:hyperlink>
    </w:p>
    <w:p w14:paraId="290796D7" w14:textId="1866FF35" w:rsidR="00081012" w:rsidRDefault="00000000">
      <w:pPr>
        <w:pStyle w:val="TOC2"/>
        <w:tabs>
          <w:tab w:val="left" w:pos="880"/>
        </w:tabs>
        <w:rPr>
          <w:rFonts w:eastAsiaTheme="minorEastAsia" w:cstheme="minorBidi"/>
          <w:noProof/>
        </w:rPr>
      </w:pPr>
      <w:hyperlink w:anchor="_Toc132296113" w:history="1">
        <w:r w:rsidR="00081012" w:rsidRPr="00EA346A">
          <w:rPr>
            <w:rStyle w:val="Hyperlink"/>
            <w:noProof/>
          </w:rPr>
          <w:t>4.4</w:t>
        </w:r>
        <w:r w:rsidR="00081012">
          <w:rPr>
            <w:rFonts w:eastAsiaTheme="minorEastAsia" w:cstheme="minorBidi"/>
            <w:noProof/>
          </w:rPr>
          <w:tab/>
        </w:r>
        <w:r w:rsidR="00081012" w:rsidRPr="00EA346A">
          <w:rPr>
            <w:rStyle w:val="Hyperlink"/>
            <w:noProof/>
          </w:rPr>
          <w:t>10Gps ethernet transmitters</w:t>
        </w:r>
        <w:r w:rsidR="00081012">
          <w:rPr>
            <w:noProof/>
          </w:rPr>
          <w:tab/>
        </w:r>
        <w:r w:rsidR="00081012">
          <w:rPr>
            <w:noProof/>
          </w:rPr>
          <w:fldChar w:fldCharType="begin"/>
        </w:r>
        <w:r w:rsidR="00081012">
          <w:rPr>
            <w:noProof/>
          </w:rPr>
          <w:instrText xml:space="preserve"> PAGEREF _Toc132296113 \h </w:instrText>
        </w:r>
        <w:r w:rsidR="00081012">
          <w:rPr>
            <w:noProof/>
          </w:rPr>
        </w:r>
        <w:r w:rsidR="00081012">
          <w:rPr>
            <w:noProof/>
          </w:rPr>
          <w:fldChar w:fldCharType="separate"/>
        </w:r>
        <w:r w:rsidR="00081012">
          <w:rPr>
            <w:noProof/>
          </w:rPr>
          <w:t>7</w:t>
        </w:r>
        <w:r w:rsidR="00081012">
          <w:rPr>
            <w:noProof/>
          </w:rPr>
          <w:fldChar w:fldCharType="end"/>
        </w:r>
      </w:hyperlink>
    </w:p>
    <w:p w14:paraId="23329019" w14:textId="1E46A0CF" w:rsidR="00081012" w:rsidRDefault="00000000">
      <w:pPr>
        <w:pStyle w:val="TOC2"/>
        <w:tabs>
          <w:tab w:val="left" w:pos="880"/>
        </w:tabs>
        <w:rPr>
          <w:rFonts w:eastAsiaTheme="minorEastAsia" w:cstheme="minorBidi"/>
          <w:noProof/>
        </w:rPr>
      </w:pPr>
      <w:hyperlink w:anchor="_Toc132296114" w:history="1">
        <w:r w:rsidR="00081012" w:rsidRPr="00EA346A">
          <w:rPr>
            <w:rStyle w:val="Hyperlink"/>
            <w:noProof/>
          </w:rPr>
          <w:t>4.5</w:t>
        </w:r>
        <w:r w:rsidR="00081012">
          <w:rPr>
            <w:rFonts w:eastAsiaTheme="minorEastAsia" w:cstheme="minorBidi"/>
            <w:noProof/>
          </w:rPr>
          <w:tab/>
        </w:r>
        <w:r w:rsidR="00081012" w:rsidRPr="00EA346A">
          <w:rPr>
            <w:rStyle w:val="Hyperlink"/>
            <w:noProof/>
          </w:rPr>
          <w:t>ZYNQ CPU module</w:t>
        </w:r>
        <w:r w:rsidR="00081012">
          <w:rPr>
            <w:noProof/>
          </w:rPr>
          <w:tab/>
        </w:r>
        <w:r w:rsidR="00081012">
          <w:rPr>
            <w:noProof/>
          </w:rPr>
          <w:fldChar w:fldCharType="begin"/>
        </w:r>
        <w:r w:rsidR="00081012">
          <w:rPr>
            <w:noProof/>
          </w:rPr>
          <w:instrText xml:space="preserve"> PAGEREF _Toc132296114 \h </w:instrText>
        </w:r>
        <w:r w:rsidR="00081012">
          <w:rPr>
            <w:noProof/>
          </w:rPr>
        </w:r>
        <w:r w:rsidR="00081012">
          <w:rPr>
            <w:noProof/>
          </w:rPr>
          <w:fldChar w:fldCharType="separate"/>
        </w:r>
        <w:r w:rsidR="00081012">
          <w:rPr>
            <w:noProof/>
          </w:rPr>
          <w:t>7</w:t>
        </w:r>
        <w:r w:rsidR="00081012">
          <w:rPr>
            <w:noProof/>
          </w:rPr>
          <w:fldChar w:fldCharType="end"/>
        </w:r>
      </w:hyperlink>
    </w:p>
    <w:p w14:paraId="65CEC853" w14:textId="4A76DA06" w:rsidR="00081012" w:rsidRDefault="00000000">
      <w:pPr>
        <w:pStyle w:val="TOC2"/>
        <w:tabs>
          <w:tab w:val="left" w:pos="880"/>
        </w:tabs>
        <w:rPr>
          <w:rFonts w:eastAsiaTheme="minorEastAsia" w:cstheme="minorBidi"/>
          <w:noProof/>
        </w:rPr>
      </w:pPr>
      <w:hyperlink w:anchor="_Toc132296115" w:history="1">
        <w:r w:rsidR="00081012" w:rsidRPr="00EA346A">
          <w:rPr>
            <w:rStyle w:val="Hyperlink"/>
            <w:noProof/>
          </w:rPr>
          <w:t>4.6</w:t>
        </w:r>
        <w:r w:rsidR="00081012">
          <w:rPr>
            <w:rFonts w:eastAsiaTheme="minorEastAsia" w:cstheme="minorBidi"/>
            <w:noProof/>
          </w:rPr>
          <w:tab/>
        </w:r>
        <w:r w:rsidR="00081012" w:rsidRPr="00EA346A">
          <w:rPr>
            <w:rStyle w:val="Hyperlink"/>
            <w:noProof/>
          </w:rPr>
          <w:t>COLDATA I</w:t>
        </w:r>
        <w:r w:rsidR="00081012" w:rsidRPr="00EA346A">
          <w:rPr>
            <w:rStyle w:val="Hyperlink"/>
            <w:noProof/>
            <w:vertAlign w:val="superscript"/>
          </w:rPr>
          <w:t>2</w:t>
        </w:r>
        <w:r w:rsidR="00081012" w:rsidRPr="00EA346A">
          <w:rPr>
            <w:rStyle w:val="Hyperlink"/>
            <w:noProof/>
          </w:rPr>
          <w:t>C interface</w:t>
        </w:r>
        <w:r w:rsidR="00081012">
          <w:rPr>
            <w:noProof/>
          </w:rPr>
          <w:tab/>
        </w:r>
        <w:r w:rsidR="00081012">
          <w:rPr>
            <w:noProof/>
          </w:rPr>
          <w:fldChar w:fldCharType="begin"/>
        </w:r>
        <w:r w:rsidR="00081012">
          <w:rPr>
            <w:noProof/>
          </w:rPr>
          <w:instrText xml:space="preserve"> PAGEREF _Toc132296115 \h </w:instrText>
        </w:r>
        <w:r w:rsidR="00081012">
          <w:rPr>
            <w:noProof/>
          </w:rPr>
        </w:r>
        <w:r w:rsidR="00081012">
          <w:rPr>
            <w:noProof/>
          </w:rPr>
          <w:fldChar w:fldCharType="separate"/>
        </w:r>
        <w:r w:rsidR="00081012">
          <w:rPr>
            <w:noProof/>
          </w:rPr>
          <w:t>8</w:t>
        </w:r>
        <w:r w:rsidR="00081012">
          <w:rPr>
            <w:noProof/>
          </w:rPr>
          <w:fldChar w:fldCharType="end"/>
        </w:r>
      </w:hyperlink>
    </w:p>
    <w:p w14:paraId="48E80FAA" w14:textId="71D7A452" w:rsidR="00081012" w:rsidRDefault="00000000">
      <w:pPr>
        <w:pStyle w:val="TOC3"/>
        <w:tabs>
          <w:tab w:val="left" w:pos="1320"/>
        </w:tabs>
        <w:rPr>
          <w:rFonts w:eastAsiaTheme="minorEastAsia" w:cstheme="minorBidi"/>
          <w:noProof/>
        </w:rPr>
      </w:pPr>
      <w:hyperlink w:anchor="_Toc132296116" w:history="1">
        <w:r w:rsidR="00081012" w:rsidRPr="00EA346A">
          <w:rPr>
            <w:rStyle w:val="Hyperlink"/>
            <w:noProof/>
          </w:rPr>
          <w:t>4.6.1</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Write operation</w:t>
        </w:r>
        <w:r w:rsidR="00081012">
          <w:rPr>
            <w:noProof/>
          </w:rPr>
          <w:tab/>
        </w:r>
        <w:r w:rsidR="00081012">
          <w:rPr>
            <w:noProof/>
          </w:rPr>
          <w:fldChar w:fldCharType="begin"/>
        </w:r>
        <w:r w:rsidR="00081012">
          <w:rPr>
            <w:noProof/>
          </w:rPr>
          <w:instrText xml:space="preserve"> PAGEREF _Toc132296116 \h </w:instrText>
        </w:r>
        <w:r w:rsidR="00081012">
          <w:rPr>
            <w:noProof/>
          </w:rPr>
        </w:r>
        <w:r w:rsidR="00081012">
          <w:rPr>
            <w:noProof/>
          </w:rPr>
          <w:fldChar w:fldCharType="separate"/>
        </w:r>
        <w:r w:rsidR="00081012">
          <w:rPr>
            <w:noProof/>
          </w:rPr>
          <w:t>9</w:t>
        </w:r>
        <w:r w:rsidR="00081012">
          <w:rPr>
            <w:noProof/>
          </w:rPr>
          <w:fldChar w:fldCharType="end"/>
        </w:r>
      </w:hyperlink>
    </w:p>
    <w:p w14:paraId="09ADBBBC" w14:textId="485174C8" w:rsidR="00081012" w:rsidRDefault="00000000">
      <w:pPr>
        <w:pStyle w:val="TOC3"/>
        <w:tabs>
          <w:tab w:val="left" w:pos="1320"/>
        </w:tabs>
        <w:rPr>
          <w:rFonts w:eastAsiaTheme="minorEastAsia" w:cstheme="minorBidi"/>
          <w:noProof/>
        </w:rPr>
      </w:pPr>
      <w:hyperlink w:anchor="_Toc132296117" w:history="1">
        <w:r w:rsidR="00081012" w:rsidRPr="00EA346A">
          <w:rPr>
            <w:rStyle w:val="Hyperlink"/>
            <w:noProof/>
          </w:rPr>
          <w:t>4.6.2</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Read operation</w:t>
        </w:r>
        <w:r w:rsidR="00081012">
          <w:rPr>
            <w:noProof/>
          </w:rPr>
          <w:tab/>
        </w:r>
        <w:r w:rsidR="00081012">
          <w:rPr>
            <w:noProof/>
          </w:rPr>
          <w:fldChar w:fldCharType="begin"/>
        </w:r>
        <w:r w:rsidR="00081012">
          <w:rPr>
            <w:noProof/>
          </w:rPr>
          <w:instrText xml:space="preserve"> PAGEREF _Toc132296117 \h </w:instrText>
        </w:r>
        <w:r w:rsidR="00081012">
          <w:rPr>
            <w:noProof/>
          </w:rPr>
        </w:r>
        <w:r w:rsidR="00081012">
          <w:rPr>
            <w:noProof/>
          </w:rPr>
          <w:fldChar w:fldCharType="separate"/>
        </w:r>
        <w:r w:rsidR="00081012">
          <w:rPr>
            <w:noProof/>
          </w:rPr>
          <w:t>9</w:t>
        </w:r>
        <w:r w:rsidR="00081012">
          <w:rPr>
            <w:noProof/>
          </w:rPr>
          <w:fldChar w:fldCharType="end"/>
        </w:r>
      </w:hyperlink>
    </w:p>
    <w:p w14:paraId="6907E001" w14:textId="6A64801B" w:rsidR="00081012" w:rsidRDefault="00000000">
      <w:pPr>
        <w:pStyle w:val="TOC3"/>
        <w:tabs>
          <w:tab w:val="left" w:pos="1320"/>
        </w:tabs>
        <w:rPr>
          <w:rFonts w:eastAsiaTheme="minorEastAsia" w:cstheme="minorBidi"/>
          <w:noProof/>
        </w:rPr>
      </w:pPr>
      <w:hyperlink w:anchor="_Toc132296118" w:history="1">
        <w:r w:rsidR="00081012" w:rsidRPr="00EA346A">
          <w:rPr>
            <w:rStyle w:val="Hyperlink"/>
            <w:noProof/>
          </w:rPr>
          <w:t>4.6.3</w:t>
        </w:r>
        <w:r w:rsidR="00081012">
          <w:rPr>
            <w:rFonts w:eastAsiaTheme="minorEastAsia" w:cstheme="minorBidi"/>
            <w:noProof/>
          </w:rPr>
          <w:tab/>
        </w:r>
        <w:r w:rsidR="00081012" w:rsidRPr="00EA346A">
          <w:rPr>
            <w:rStyle w:val="Hyperlink"/>
            <w:noProof/>
          </w:rPr>
          <w:t>COLDATA and COLDADC I</w:t>
        </w:r>
        <w:r w:rsidR="00081012" w:rsidRPr="00EA346A">
          <w:rPr>
            <w:rStyle w:val="Hyperlink"/>
            <w:noProof/>
            <w:vertAlign w:val="superscript"/>
          </w:rPr>
          <w:t>2</w:t>
        </w:r>
        <w:r w:rsidR="00081012" w:rsidRPr="00EA346A">
          <w:rPr>
            <w:rStyle w:val="Hyperlink"/>
            <w:noProof/>
          </w:rPr>
          <w:t>C fine timing requirements</w:t>
        </w:r>
        <w:r w:rsidR="00081012">
          <w:rPr>
            <w:noProof/>
          </w:rPr>
          <w:tab/>
        </w:r>
        <w:r w:rsidR="00081012">
          <w:rPr>
            <w:noProof/>
          </w:rPr>
          <w:fldChar w:fldCharType="begin"/>
        </w:r>
        <w:r w:rsidR="00081012">
          <w:rPr>
            <w:noProof/>
          </w:rPr>
          <w:instrText xml:space="preserve"> PAGEREF _Toc132296118 \h </w:instrText>
        </w:r>
        <w:r w:rsidR="00081012">
          <w:rPr>
            <w:noProof/>
          </w:rPr>
        </w:r>
        <w:r w:rsidR="00081012">
          <w:rPr>
            <w:noProof/>
          </w:rPr>
          <w:fldChar w:fldCharType="separate"/>
        </w:r>
        <w:r w:rsidR="00081012">
          <w:rPr>
            <w:noProof/>
          </w:rPr>
          <w:t>9</w:t>
        </w:r>
        <w:r w:rsidR="00081012">
          <w:rPr>
            <w:noProof/>
          </w:rPr>
          <w:fldChar w:fldCharType="end"/>
        </w:r>
      </w:hyperlink>
    </w:p>
    <w:p w14:paraId="6E2975DB" w14:textId="6AB5DD46" w:rsidR="00081012" w:rsidRDefault="00000000">
      <w:pPr>
        <w:pStyle w:val="TOC3"/>
        <w:tabs>
          <w:tab w:val="left" w:pos="1320"/>
        </w:tabs>
        <w:rPr>
          <w:rFonts w:eastAsiaTheme="minorEastAsia" w:cstheme="minorBidi"/>
          <w:noProof/>
        </w:rPr>
      </w:pPr>
      <w:hyperlink w:anchor="_Toc132296119" w:history="1">
        <w:r w:rsidR="00081012" w:rsidRPr="00EA346A">
          <w:rPr>
            <w:rStyle w:val="Hyperlink"/>
            <w:noProof/>
          </w:rPr>
          <w:t>4.6.4</w:t>
        </w:r>
        <w:r w:rsidR="00081012">
          <w:rPr>
            <w:rFonts w:eastAsiaTheme="minorEastAsia" w:cstheme="minorBidi"/>
            <w:noProof/>
          </w:rPr>
          <w:tab/>
        </w:r>
        <w:r w:rsidR="00081012" w:rsidRPr="00EA346A">
          <w:rPr>
            <w:rStyle w:val="Hyperlink"/>
            <w:noProof/>
          </w:rPr>
          <w:t>Using COLDATA and COLDADC I</w:t>
        </w:r>
        <w:r w:rsidR="00081012" w:rsidRPr="00EA346A">
          <w:rPr>
            <w:rStyle w:val="Hyperlink"/>
            <w:noProof/>
            <w:vertAlign w:val="superscript"/>
          </w:rPr>
          <w:t>2</w:t>
        </w:r>
        <w:r w:rsidR="00081012" w:rsidRPr="00EA346A">
          <w:rPr>
            <w:rStyle w:val="Hyperlink"/>
            <w:noProof/>
          </w:rPr>
          <w:t>C fine clock phase adjustment</w:t>
        </w:r>
        <w:r w:rsidR="00081012">
          <w:rPr>
            <w:noProof/>
          </w:rPr>
          <w:tab/>
        </w:r>
        <w:r w:rsidR="00081012">
          <w:rPr>
            <w:noProof/>
          </w:rPr>
          <w:fldChar w:fldCharType="begin"/>
        </w:r>
        <w:r w:rsidR="00081012">
          <w:rPr>
            <w:noProof/>
          </w:rPr>
          <w:instrText xml:space="preserve"> PAGEREF _Toc132296119 \h </w:instrText>
        </w:r>
        <w:r w:rsidR="00081012">
          <w:rPr>
            <w:noProof/>
          </w:rPr>
        </w:r>
        <w:r w:rsidR="00081012">
          <w:rPr>
            <w:noProof/>
          </w:rPr>
          <w:fldChar w:fldCharType="separate"/>
        </w:r>
        <w:r w:rsidR="00081012">
          <w:rPr>
            <w:noProof/>
          </w:rPr>
          <w:t>10</w:t>
        </w:r>
        <w:r w:rsidR="00081012">
          <w:rPr>
            <w:noProof/>
          </w:rPr>
          <w:fldChar w:fldCharType="end"/>
        </w:r>
      </w:hyperlink>
    </w:p>
    <w:p w14:paraId="479B3730" w14:textId="0C99D642" w:rsidR="00081012" w:rsidRDefault="00000000">
      <w:pPr>
        <w:pStyle w:val="TOC3"/>
        <w:tabs>
          <w:tab w:val="left" w:pos="1320"/>
        </w:tabs>
        <w:rPr>
          <w:rFonts w:eastAsiaTheme="minorEastAsia" w:cstheme="minorBidi"/>
          <w:noProof/>
        </w:rPr>
      </w:pPr>
      <w:hyperlink w:anchor="_Toc132296120" w:history="1">
        <w:r w:rsidR="00081012" w:rsidRPr="00EA346A">
          <w:rPr>
            <w:rStyle w:val="Hyperlink"/>
            <w:noProof/>
          </w:rPr>
          <w:t>4.6.5</w:t>
        </w:r>
        <w:r w:rsidR="00081012">
          <w:rPr>
            <w:rFonts w:eastAsiaTheme="minorEastAsia" w:cstheme="minorBidi"/>
            <w:noProof/>
          </w:rPr>
          <w:tab/>
        </w:r>
        <w:r w:rsidR="00081012" w:rsidRPr="00EA346A">
          <w:rPr>
            <w:rStyle w:val="Hyperlink"/>
            <w:noProof/>
          </w:rPr>
          <w:t>Data cable latency measurement</w:t>
        </w:r>
        <w:r w:rsidR="00081012">
          <w:rPr>
            <w:noProof/>
          </w:rPr>
          <w:tab/>
        </w:r>
        <w:r w:rsidR="00081012">
          <w:rPr>
            <w:noProof/>
          </w:rPr>
          <w:fldChar w:fldCharType="begin"/>
        </w:r>
        <w:r w:rsidR="00081012">
          <w:rPr>
            <w:noProof/>
          </w:rPr>
          <w:instrText xml:space="preserve"> PAGEREF _Toc132296120 \h </w:instrText>
        </w:r>
        <w:r w:rsidR="00081012">
          <w:rPr>
            <w:noProof/>
          </w:rPr>
        </w:r>
        <w:r w:rsidR="00081012">
          <w:rPr>
            <w:noProof/>
          </w:rPr>
          <w:fldChar w:fldCharType="separate"/>
        </w:r>
        <w:r w:rsidR="00081012">
          <w:rPr>
            <w:noProof/>
          </w:rPr>
          <w:t>10</w:t>
        </w:r>
        <w:r w:rsidR="00081012">
          <w:rPr>
            <w:noProof/>
          </w:rPr>
          <w:fldChar w:fldCharType="end"/>
        </w:r>
      </w:hyperlink>
    </w:p>
    <w:p w14:paraId="28A1042E" w14:textId="10CF96DB" w:rsidR="00081012" w:rsidRDefault="00000000">
      <w:pPr>
        <w:pStyle w:val="TOC2"/>
        <w:tabs>
          <w:tab w:val="left" w:pos="880"/>
        </w:tabs>
        <w:rPr>
          <w:rFonts w:eastAsiaTheme="minorEastAsia" w:cstheme="minorBidi"/>
          <w:noProof/>
        </w:rPr>
      </w:pPr>
      <w:hyperlink w:anchor="_Toc132296121" w:history="1">
        <w:r w:rsidR="00081012" w:rsidRPr="00EA346A">
          <w:rPr>
            <w:rStyle w:val="Hyperlink"/>
            <w:noProof/>
          </w:rPr>
          <w:t>4.7</w:t>
        </w:r>
        <w:r w:rsidR="00081012">
          <w:rPr>
            <w:rFonts w:eastAsiaTheme="minorEastAsia" w:cstheme="minorBidi"/>
            <w:noProof/>
          </w:rPr>
          <w:tab/>
        </w:r>
        <w:r w:rsidR="00081012" w:rsidRPr="00EA346A">
          <w:rPr>
            <w:rStyle w:val="Hyperlink"/>
            <w:noProof/>
          </w:rPr>
          <w:t>COLDATA FAST command generator</w:t>
        </w:r>
        <w:r w:rsidR="00081012">
          <w:rPr>
            <w:noProof/>
          </w:rPr>
          <w:tab/>
        </w:r>
        <w:r w:rsidR="00081012">
          <w:rPr>
            <w:noProof/>
          </w:rPr>
          <w:fldChar w:fldCharType="begin"/>
        </w:r>
        <w:r w:rsidR="00081012">
          <w:rPr>
            <w:noProof/>
          </w:rPr>
          <w:instrText xml:space="preserve"> PAGEREF _Toc132296121 \h </w:instrText>
        </w:r>
        <w:r w:rsidR="00081012">
          <w:rPr>
            <w:noProof/>
          </w:rPr>
        </w:r>
        <w:r w:rsidR="00081012">
          <w:rPr>
            <w:noProof/>
          </w:rPr>
          <w:fldChar w:fldCharType="separate"/>
        </w:r>
        <w:r w:rsidR="00081012">
          <w:rPr>
            <w:noProof/>
          </w:rPr>
          <w:t>11</w:t>
        </w:r>
        <w:r w:rsidR="00081012">
          <w:rPr>
            <w:noProof/>
          </w:rPr>
          <w:fldChar w:fldCharType="end"/>
        </w:r>
      </w:hyperlink>
    </w:p>
    <w:p w14:paraId="442A2716" w14:textId="5F734021" w:rsidR="00081012" w:rsidRDefault="00000000">
      <w:pPr>
        <w:pStyle w:val="TOC3"/>
        <w:tabs>
          <w:tab w:val="left" w:pos="1320"/>
        </w:tabs>
        <w:rPr>
          <w:rFonts w:eastAsiaTheme="minorEastAsia" w:cstheme="minorBidi"/>
          <w:noProof/>
        </w:rPr>
      </w:pPr>
      <w:hyperlink w:anchor="_Toc132296122" w:history="1">
        <w:r w:rsidR="00081012" w:rsidRPr="00EA346A">
          <w:rPr>
            <w:rStyle w:val="Hyperlink"/>
            <w:noProof/>
          </w:rPr>
          <w:t>4.7.1</w:t>
        </w:r>
        <w:r w:rsidR="00081012">
          <w:rPr>
            <w:rFonts w:eastAsiaTheme="minorEastAsia" w:cstheme="minorBidi"/>
            <w:noProof/>
          </w:rPr>
          <w:tab/>
        </w:r>
        <w:r w:rsidR="00081012" w:rsidRPr="00EA346A">
          <w:rPr>
            <w:rStyle w:val="Hyperlink"/>
            <w:noProof/>
          </w:rPr>
          <w:t>How to use FAST command generator</w:t>
        </w:r>
        <w:r w:rsidR="00081012">
          <w:rPr>
            <w:noProof/>
          </w:rPr>
          <w:tab/>
        </w:r>
        <w:r w:rsidR="00081012">
          <w:rPr>
            <w:noProof/>
          </w:rPr>
          <w:fldChar w:fldCharType="begin"/>
        </w:r>
        <w:r w:rsidR="00081012">
          <w:rPr>
            <w:noProof/>
          </w:rPr>
          <w:instrText xml:space="preserve"> PAGEREF _Toc132296122 \h </w:instrText>
        </w:r>
        <w:r w:rsidR="00081012">
          <w:rPr>
            <w:noProof/>
          </w:rPr>
        </w:r>
        <w:r w:rsidR="00081012">
          <w:rPr>
            <w:noProof/>
          </w:rPr>
          <w:fldChar w:fldCharType="separate"/>
        </w:r>
        <w:r w:rsidR="00081012">
          <w:rPr>
            <w:noProof/>
          </w:rPr>
          <w:t>12</w:t>
        </w:r>
        <w:r w:rsidR="00081012">
          <w:rPr>
            <w:noProof/>
          </w:rPr>
          <w:fldChar w:fldCharType="end"/>
        </w:r>
      </w:hyperlink>
    </w:p>
    <w:p w14:paraId="202A50AF" w14:textId="709A9A3B" w:rsidR="00081012" w:rsidRDefault="00000000">
      <w:pPr>
        <w:pStyle w:val="TOC2"/>
        <w:tabs>
          <w:tab w:val="left" w:pos="880"/>
        </w:tabs>
        <w:rPr>
          <w:rFonts w:eastAsiaTheme="minorEastAsia" w:cstheme="minorBidi"/>
          <w:noProof/>
        </w:rPr>
      </w:pPr>
      <w:hyperlink w:anchor="_Toc132296123" w:history="1">
        <w:r w:rsidR="00081012" w:rsidRPr="00EA346A">
          <w:rPr>
            <w:rStyle w:val="Hyperlink"/>
            <w:noProof/>
          </w:rPr>
          <w:t>4.8</w:t>
        </w:r>
        <w:r w:rsidR="00081012">
          <w:rPr>
            <w:rFonts w:eastAsiaTheme="minorEastAsia" w:cstheme="minorBidi"/>
            <w:noProof/>
          </w:rPr>
          <w:tab/>
        </w:r>
        <w:r w:rsidR="00081012" w:rsidRPr="00EA346A">
          <w:rPr>
            <w:rStyle w:val="Hyperlink"/>
            <w:noProof/>
          </w:rPr>
          <w:t>I</w:t>
        </w:r>
        <w:r w:rsidR="00081012" w:rsidRPr="00EA346A">
          <w:rPr>
            <w:rStyle w:val="Hyperlink"/>
            <w:noProof/>
            <w:vertAlign w:val="superscript"/>
          </w:rPr>
          <w:t>2</w:t>
        </w:r>
        <w:r w:rsidR="00081012" w:rsidRPr="00EA346A">
          <w:rPr>
            <w:rStyle w:val="Hyperlink"/>
            <w:noProof/>
          </w:rPr>
          <w:t>C interface for WIB on-board devices</w:t>
        </w:r>
        <w:r w:rsidR="00081012">
          <w:rPr>
            <w:noProof/>
          </w:rPr>
          <w:tab/>
        </w:r>
        <w:r w:rsidR="00081012">
          <w:rPr>
            <w:noProof/>
          </w:rPr>
          <w:fldChar w:fldCharType="begin"/>
        </w:r>
        <w:r w:rsidR="00081012">
          <w:rPr>
            <w:noProof/>
          </w:rPr>
          <w:instrText xml:space="preserve"> PAGEREF _Toc132296123 \h </w:instrText>
        </w:r>
        <w:r w:rsidR="00081012">
          <w:rPr>
            <w:noProof/>
          </w:rPr>
        </w:r>
        <w:r w:rsidR="00081012">
          <w:rPr>
            <w:noProof/>
          </w:rPr>
          <w:fldChar w:fldCharType="separate"/>
        </w:r>
        <w:r w:rsidR="00081012">
          <w:rPr>
            <w:noProof/>
          </w:rPr>
          <w:t>12</w:t>
        </w:r>
        <w:r w:rsidR="00081012">
          <w:rPr>
            <w:noProof/>
          </w:rPr>
          <w:fldChar w:fldCharType="end"/>
        </w:r>
      </w:hyperlink>
    </w:p>
    <w:p w14:paraId="12660D50" w14:textId="74AC1731" w:rsidR="00081012" w:rsidRDefault="00000000">
      <w:pPr>
        <w:pStyle w:val="TOC2"/>
        <w:tabs>
          <w:tab w:val="left" w:pos="880"/>
        </w:tabs>
        <w:rPr>
          <w:rFonts w:eastAsiaTheme="minorEastAsia" w:cstheme="minorBidi"/>
          <w:noProof/>
        </w:rPr>
      </w:pPr>
      <w:hyperlink w:anchor="_Toc132296124" w:history="1">
        <w:r w:rsidR="00081012" w:rsidRPr="00EA346A">
          <w:rPr>
            <w:rStyle w:val="Hyperlink"/>
            <w:noProof/>
          </w:rPr>
          <w:t>4.9</w:t>
        </w:r>
        <w:r w:rsidR="00081012">
          <w:rPr>
            <w:rFonts w:eastAsiaTheme="minorEastAsia" w:cstheme="minorBidi"/>
            <w:noProof/>
          </w:rPr>
          <w:tab/>
        </w:r>
        <w:r w:rsidR="00081012" w:rsidRPr="00EA346A">
          <w:rPr>
            <w:rStyle w:val="Hyperlink"/>
            <w:noProof/>
          </w:rPr>
          <w:t>Control and status registers</w:t>
        </w:r>
        <w:r w:rsidR="00081012">
          <w:rPr>
            <w:noProof/>
          </w:rPr>
          <w:tab/>
        </w:r>
        <w:r w:rsidR="00081012">
          <w:rPr>
            <w:noProof/>
          </w:rPr>
          <w:fldChar w:fldCharType="begin"/>
        </w:r>
        <w:r w:rsidR="00081012">
          <w:rPr>
            <w:noProof/>
          </w:rPr>
          <w:instrText xml:space="preserve"> PAGEREF _Toc132296124 \h </w:instrText>
        </w:r>
        <w:r w:rsidR="00081012">
          <w:rPr>
            <w:noProof/>
          </w:rPr>
        </w:r>
        <w:r w:rsidR="00081012">
          <w:rPr>
            <w:noProof/>
          </w:rPr>
          <w:fldChar w:fldCharType="separate"/>
        </w:r>
        <w:r w:rsidR="00081012">
          <w:rPr>
            <w:noProof/>
          </w:rPr>
          <w:t>12</w:t>
        </w:r>
        <w:r w:rsidR="00081012">
          <w:rPr>
            <w:noProof/>
          </w:rPr>
          <w:fldChar w:fldCharType="end"/>
        </w:r>
      </w:hyperlink>
    </w:p>
    <w:p w14:paraId="70197154" w14:textId="77D3D47C" w:rsidR="00081012" w:rsidRDefault="00000000">
      <w:pPr>
        <w:pStyle w:val="TOC3"/>
        <w:tabs>
          <w:tab w:val="left" w:pos="1320"/>
        </w:tabs>
        <w:rPr>
          <w:rFonts w:eastAsiaTheme="minorEastAsia" w:cstheme="minorBidi"/>
          <w:noProof/>
        </w:rPr>
      </w:pPr>
      <w:hyperlink w:anchor="_Toc132296125" w:history="1">
        <w:r w:rsidR="00081012" w:rsidRPr="00EA346A">
          <w:rPr>
            <w:rStyle w:val="Hyperlink"/>
            <w:noProof/>
          </w:rPr>
          <w:t>4.9.1</w:t>
        </w:r>
        <w:r w:rsidR="00081012">
          <w:rPr>
            <w:rFonts w:eastAsiaTheme="minorEastAsia" w:cstheme="minorBidi"/>
            <w:noProof/>
          </w:rPr>
          <w:tab/>
        </w:r>
        <w:r w:rsidR="00081012" w:rsidRPr="00EA346A">
          <w:rPr>
            <w:rStyle w:val="Hyperlink"/>
            <w:noProof/>
          </w:rPr>
          <w:t>Control registers (read/write) are listed in Table 6:</w:t>
        </w:r>
        <w:r w:rsidR="00081012">
          <w:rPr>
            <w:noProof/>
          </w:rPr>
          <w:tab/>
        </w:r>
        <w:r w:rsidR="00081012">
          <w:rPr>
            <w:noProof/>
          </w:rPr>
          <w:fldChar w:fldCharType="begin"/>
        </w:r>
        <w:r w:rsidR="00081012">
          <w:rPr>
            <w:noProof/>
          </w:rPr>
          <w:instrText xml:space="preserve"> PAGEREF _Toc132296125 \h </w:instrText>
        </w:r>
        <w:r w:rsidR="00081012">
          <w:rPr>
            <w:noProof/>
          </w:rPr>
        </w:r>
        <w:r w:rsidR="00081012">
          <w:rPr>
            <w:noProof/>
          </w:rPr>
          <w:fldChar w:fldCharType="separate"/>
        </w:r>
        <w:r w:rsidR="00081012">
          <w:rPr>
            <w:noProof/>
          </w:rPr>
          <w:t>12</w:t>
        </w:r>
        <w:r w:rsidR="00081012">
          <w:rPr>
            <w:noProof/>
          </w:rPr>
          <w:fldChar w:fldCharType="end"/>
        </w:r>
      </w:hyperlink>
    </w:p>
    <w:p w14:paraId="1B1D975B" w14:textId="4F96DD16" w:rsidR="00081012" w:rsidRDefault="00000000">
      <w:pPr>
        <w:pStyle w:val="TOC3"/>
        <w:tabs>
          <w:tab w:val="left" w:pos="1320"/>
        </w:tabs>
        <w:rPr>
          <w:rFonts w:eastAsiaTheme="minorEastAsia" w:cstheme="minorBidi"/>
          <w:noProof/>
        </w:rPr>
      </w:pPr>
      <w:hyperlink w:anchor="_Toc132296126" w:history="1">
        <w:r w:rsidR="00081012" w:rsidRPr="00EA346A">
          <w:rPr>
            <w:rStyle w:val="Hyperlink"/>
            <w:noProof/>
          </w:rPr>
          <w:t>4.9.2</w:t>
        </w:r>
        <w:r w:rsidR="00081012">
          <w:rPr>
            <w:rFonts w:eastAsiaTheme="minorEastAsia" w:cstheme="minorBidi"/>
            <w:noProof/>
          </w:rPr>
          <w:tab/>
        </w:r>
        <w:r w:rsidR="00081012" w:rsidRPr="00EA346A">
          <w:rPr>
            <w:rStyle w:val="Hyperlink"/>
            <w:noProof/>
          </w:rPr>
          <w:t>How to set initial value for fake time stamp (FTS):</w:t>
        </w:r>
        <w:r w:rsidR="00081012">
          <w:rPr>
            <w:noProof/>
          </w:rPr>
          <w:tab/>
        </w:r>
        <w:r w:rsidR="00081012">
          <w:rPr>
            <w:noProof/>
          </w:rPr>
          <w:fldChar w:fldCharType="begin"/>
        </w:r>
        <w:r w:rsidR="00081012">
          <w:rPr>
            <w:noProof/>
          </w:rPr>
          <w:instrText xml:space="preserve"> PAGEREF _Toc132296126 \h </w:instrText>
        </w:r>
        <w:r w:rsidR="00081012">
          <w:rPr>
            <w:noProof/>
          </w:rPr>
        </w:r>
        <w:r w:rsidR="00081012">
          <w:rPr>
            <w:noProof/>
          </w:rPr>
          <w:fldChar w:fldCharType="separate"/>
        </w:r>
        <w:r w:rsidR="00081012">
          <w:rPr>
            <w:noProof/>
          </w:rPr>
          <w:t>15</w:t>
        </w:r>
        <w:r w:rsidR="00081012">
          <w:rPr>
            <w:noProof/>
          </w:rPr>
          <w:fldChar w:fldCharType="end"/>
        </w:r>
      </w:hyperlink>
    </w:p>
    <w:p w14:paraId="59445101" w14:textId="03460F90" w:rsidR="00081012" w:rsidRDefault="00000000">
      <w:pPr>
        <w:pStyle w:val="TOC3"/>
        <w:tabs>
          <w:tab w:val="left" w:pos="1320"/>
        </w:tabs>
        <w:rPr>
          <w:rFonts w:eastAsiaTheme="minorEastAsia" w:cstheme="minorBidi"/>
          <w:noProof/>
        </w:rPr>
      </w:pPr>
      <w:hyperlink w:anchor="_Toc132296127" w:history="1">
        <w:r w:rsidR="00081012" w:rsidRPr="00EA346A">
          <w:rPr>
            <w:rStyle w:val="Hyperlink"/>
            <w:noProof/>
          </w:rPr>
          <w:t>4.9.3</w:t>
        </w:r>
        <w:r w:rsidR="00081012">
          <w:rPr>
            <w:rFonts w:eastAsiaTheme="minorEastAsia" w:cstheme="minorBidi"/>
            <w:noProof/>
          </w:rPr>
          <w:tab/>
        </w:r>
        <w:r w:rsidR="00081012" w:rsidRPr="00EA346A">
          <w:rPr>
            <w:rStyle w:val="Hyperlink"/>
            <w:noProof/>
          </w:rPr>
          <w:t>Using Timing system command codes</w:t>
        </w:r>
        <w:r w:rsidR="00081012">
          <w:rPr>
            <w:noProof/>
          </w:rPr>
          <w:tab/>
        </w:r>
        <w:r w:rsidR="00081012">
          <w:rPr>
            <w:noProof/>
          </w:rPr>
          <w:fldChar w:fldCharType="begin"/>
        </w:r>
        <w:r w:rsidR="00081012">
          <w:rPr>
            <w:noProof/>
          </w:rPr>
          <w:instrText xml:space="preserve"> PAGEREF _Toc132296127 \h </w:instrText>
        </w:r>
        <w:r w:rsidR="00081012">
          <w:rPr>
            <w:noProof/>
          </w:rPr>
        </w:r>
        <w:r w:rsidR="00081012">
          <w:rPr>
            <w:noProof/>
          </w:rPr>
          <w:fldChar w:fldCharType="separate"/>
        </w:r>
        <w:r w:rsidR="00081012">
          <w:rPr>
            <w:noProof/>
          </w:rPr>
          <w:t>15</w:t>
        </w:r>
        <w:r w:rsidR="00081012">
          <w:rPr>
            <w:noProof/>
          </w:rPr>
          <w:fldChar w:fldCharType="end"/>
        </w:r>
      </w:hyperlink>
    </w:p>
    <w:p w14:paraId="2CE47020" w14:textId="01D2EFA0" w:rsidR="00081012" w:rsidRDefault="00000000">
      <w:pPr>
        <w:pStyle w:val="TOC3"/>
        <w:tabs>
          <w:tab w:val="left" w:pos="1320"/>
        </w:tabs>
        <w:rPr>
          <w:rFonts w:eastAsiaTheme="minorEastAsia" w:cstheme="minorBidi"/>
          <w:noProof/>
        </w:rPr>
      </w:pPr>
      <w:hyperlink w:anchor="_Toc132296128" w:history="1">
        <w:r w:rsidR="00081012" w:rsidRPr="00EA346A">
          <w:rPr>
            <w:rStyle w:val="Hyperlink"/>
            <w:noProof/>
          </w:rPr>
          <w:t>4.9.4</w:t>
        </w:r>
        <w:r w:rsidR="00081012">
          <w:rPr>
            <w:rFonts w:eastAsiaTheme="minorEastAsia" w:cstheme="minorBidi"/>
            <w:noProof/>
          </w:rPr>
          <w:tab/>
        </w:r>
        <w:r w:rsidR="00081012" w:rsidRPr="00EA346A">
          <w:rPr>
            <w:rStyle w:val="Hyperlink"/>
            <w:noProof/>
          </w:rPr>
          <w:t>Using fake_daq_stream mode</w:t>
        </w:r>
        <w:r w:rsidR="00081012">
          <w:rPr>
            <w:noProof/>
          </w:rPr>
          <w:tab/>
        </w:r>
        <w:r w:rsidR="00081012">
          <w:rPr>
            <w:noProof/>
          </w:rPr>
          <w:fldChar w:fldCharType="begin"/>
        </w:r>
        <w:r w:rsidR="00081012">
          <w:rPr>
            <w:noProof/>
          </w:rPr>
          <w:instrText xml:space="preserve"> PAGEREF _Toc132296128 \h </w:instrText>
        </w:r>
        <w:r w:rsidR="00081012">
          <w:rPr>
            <w:noProof/>
          </w:rPr>
        </w:r>
        <w:r w:rsidR="00081012">
          <w:rPr>
            <w:noProof/>
          </w:rPr>
          <w:fldChar w:fldCharType="separate"/>
        </w:r>
        <w:r w:rsidR="00081012">
          <w:rPr>
            <w:noProof/>
          </w:rPr>
          <w:t>16</w:t>
        </w:r>
        <w:r w:rsidR="00081012">
          <w:rPr>
            <w:noProof/>
          </w:rPr>
          <w:fldChar w:fldCharType="end"/>
        </w:r>
      </w:hyperlink>
    </w:p>
    <w:p w14:paraId="52AE5085" w14:textId="2403AAB0" w:rsidR="00081012" w:rsidRDefault="00000000">
      <w:pPr>
        <w:pStyle w:val="TOC2"/>
        <w:tabs>
          <w:tab w:val="left" w:pos="1100"/>
        </w:tabs>
        <w:rPr>
          <w:rFonts w:eastAsiaTheme="minorEastAsia" w:cstheme="minorBidi"/>
          <w:noProof/>
        </w:rPr>
      </w:pPr>
      <w:hyperlink w:anchor="_Toc132296129" w:history="1">
        <w:r w:rsidR="00081012" w:rsidRPr="00EA346A">
          <w:rPr>
            <w:rStyle w:val="Hyperlink"/>
            <w:noProof/>
          </w:rPr>
          <w:t>4.10</w:t>
        </w:r>
        <w:r w:rsidR="00081012">
          <w:rPr>
            <w:rFonts w:eastAsiaTheme="minorEastAsia" w:cstheme="minorBidi"/>
            <w:noProof/>
          </w:rPr>
          <w:tab/>
        </w:r>
        <w:r w:rsidR="00081012" w:rsidRPr="00EA346A">
          <w:rPr>
            <w:rStyle w:val="Hyperlink"/>
            <w:noProof/>
          </w:rPr>
          <w:t>Timing Endpoint</w:t>
        </w:r>
        <w:r w:rsidR="00081012">
          <w:rPr>
            <w:noProof/>
          </w:rPr>
          <w:tab/>
        </w:r>
        <w:r w:rsidR="00081012">
          <w:rPr>
            <w:noProof/>
          </w:rPr>
          <w:fldChar w:fldCharType="begin"/>
        </w:r>
        <w:r w:rsidR="00081012">
          <w:rPr>
            <w:noProof/>
          </w:rPr>
          <w:instrText xml:space="preserve"> PAGEREF _Toc132296129 \h </w:instrText>
        </w:r>
        <w:r w:rsidR="00081012">
          <w:rPr>
            <w:noProof/>
          </w:rPr>
        </w:r>
        <w:r w:rsidR="00081012">
          <w:rPr>
            <w:noProof/>
          </w:rPr>
          <w:fldChar w:fldCharType="separate"/>
        </w:r>
        <w:r w:rsidR="00081012">
          <w:rPr>
            <w:noProof/>
          </w:rPr>
          <w:t>18</w:t>
        </w:r>
        <w:r w:rsidR="00081012">
          <w:rPr>
            <w:noProof/>
          </w:rPr>
          <w:fldChar w:fldCharType="end"/>
        </w:r>
      </w:hyperlink>
    </w:p>
    <w:p w14:paraId="0453D071" w14:textId="314F00C2" w:rsidR="00081012" w:rsidRDefault="00000000">
      <w:pPr>
        <w:pStyle w:val="TOC2"/>
        <w:tabs>
          <w:tab w:val="left" w:pos="1100"/>
        </w:tabs>
        <w:rPr>
          <w:rFonts w:eastAsiaTheme="minorEastAsia" w:cstheme="minorBidi"/>
          <w:noProof/>
        </w:rPr>
      </w:pPr>
      <w:hyperlink w:anchor="_Toc132296130" w:history="1">
        <w:r w:rsidR="00081012" w:rsidRPr="00EA346A">
          <w:rPr>
            <w:rStyle w:val="Hyperlink"/>
            <w:noProof/>
          </w:rPr>
          <w:t>4.11</w:t>
        </w:r>
        <w:r w:rsidR="00081012">
          <w:rPr>
            <w:rFonts w:eastAsiaTheme="minorEastAsia" w:cstheme="minorBidi"/>
            <w:noProof/>
          </w:rPr>
          <w:tab/>
        </w:r>
        <w:r w:rsidR="00081012" w:rsidRPr="00EA346A">
          <w:rPr>
            <w:rStyle w:val="Hyperlink"/>
            <w:noProof/>
          </w:rPr>
          <w:t>DAQ spy memory</w:t>
        </w:r>
        <w:r w:rsidR="00081012">
          <w:rPr>
            <w:noProof/>
          </w:rPr>
          <w:tab/>
        </w:r>
        <w:r w:rsidR="00081012">
          <w:rPr>
            <w:noProof/>
          </w:rPr>
          <w:fldChar w:fldCharType="begin"/>
        </w:r>
        <w:r w:rsidR="00081012">
          <w:rPr>
            <w:noProof/>
          </w:rPr>
          <w:instrText xml:space="preserve"> PAGEREF _Toc132296130 \h </w:instrText>
        </w:r>
        <w:r w:rsidR="00081012">
          <w:rPr>
            <w:noProof/>
          </w:rPr>
        </w:r>
        <w:r w:rsidR="00081012">
          <w:rPr>
            <w:noProof/>
          </w:rPr>
          <w:fldChar w:fldCharType="separate"/>
        </w:r>
        <w:r w:rsidR="00081012">
          <w:rPr>
            <w:noProof/>
          </w:rPr>
          <w:t>18</w:t>
        </w:r>
        <w:r w:rsidR="00081012">
          <w:rPr>
            <w:noProof/>
          </w:rPr>
          <w:fldChar w:fldCharType="end"/>
        </w:r>
      </w:hyperlink>
    </w:p>
    <w:p w14:paraId="1E703587" w14:textId="7AB8D09C" w:rsidR="00081012" w:rsidRDefault="00000000">
      <w:pPr>
        <w:pStyle w:val="TOC3"/>
        <w:tabs>
          <w:tab w:val="left" w:pos="1540"/>
        </w:tabs>
        <w:rPr>
          <w:rFonts w:eastAsiaTheme="minorEastAsia" w:cstheme="minorBidi"/>
          <w:noProof/>
        </w:rPr>
      </w:pPr>
      <w:hyperlink w:anchor="_Toc132296131" w:history="1">
        <w:r w:rsidR="00081012" w:rsidRPr="00EA346A">
          <w:rPr>
            <w:rStyle w:val="Hyperlink"/>
            <w:noProof/>
          </w:rPr>
          <w:t>4.11.1</w:t>
        </w:r>
        <w:r w:rsidR="00081012">
          <w:rPr>
            <w:rFonts w:eastAsiaTheme="minorEastAsia" w:cstheme="minorBidi"/>
            <w:noProof/>
          </w:rPr>
          <w:tab/>
        </w:r>
        <w:r w:rsidR="00081012" w:rsidRPr="00EA346A">
          <w:rPr>
            <w:rStyle w:val="Hyperlink"/>
            <w:noProof/>
          </w:rPr>
          <w:t>Preliminary steps</w:t>
        </w:r>
        <w:r w:rsidR="00081012">
          <w:rPr>
            <w:noProof/>
          </w:rPr>
          <w:tab/>
        </w:r>
        <w:r w:rsidR="00081012">
          <w:rPr>
            <w:noProof/>
          </w:rPr>
          <w:fldChar w:fldCharType="begin"/>
        </w:r>
        <w:r w:rsidR="00081012">
          <w:rPr>
            <w:noProof/>
          </w:rPr>
          <w:instrText xml:space="preserve"> PAGEREF _Toc132296131 \h </w:instrText>
        </w:r>
        <w:r w:rsidR="00081012">
          <w:rPr>
            <w:noProof/>
          </w:rPr>
        </w:r>
        <w:r w:rsidR="00081012">
          <w:rPr>
            <w:noProof/>
          </w:rPr>
          <w:fldChar w:fldCharType="separate"/>
        </w:r>
        <w:r w:rsidR="00081012">
          <w:rPr>
            <w:noProof/>
          </w:rPr>
          <w:t>18</w:t>
        </w:r>
        <w:r w:rsidR="00081012">
          <w:rPr>
            <w:noProof/>
          </w:rPr>
          <w:fldChar w:fldCharType="end"/>
        </w:r>
      </w:hyperlink>
    </w:p>
    <w:p w14:paraId="51C2318A" w14:textId="3E80673B" w:rsidR="00081012" w:rsidRDefault="00000000">
      <w:pPr>
        <w:pStyle w:val="TOC3"/>
        <w:tabs>
          <w:tab w:val="left" w:pos="1540"/>
        </w:tabs>
        <w:rPr>
          <w:rFonts w:eastAsiaTheme="minorEastAsia" w:cstheme="minorBidi"/>
          <w:noProof/>
        </w:rPr>
      </w:pPr>
      <w:hyperlink w:anchor="_Toc132296132" w:history="1">
        <w:r w:rsidR="00081012" w:rsidRPr="00EA346A">
          <w:rPr>
            <w:rStyle w:val="Hyperlink"/>
            <w:noProof/>
          </w:rPr>
          <w:t>4.11.2</w:t>
        </w:r>
        <w:r w:rsidR="00081012">
          <w:rPr>
            <w:rFonts w:eastAsiaTheme="minorEastAsia" w:cstheme="minorBidi"/>
            <w:noProof/>
          </w:rPr>
          <w:tab/>
        </w:r>
        <w:r w:rsidR="00081012" w:rsidRPr="00EA346A">
          <w:rPr>
            <w:rStyle w:val="Hyperlink"/>
            <w:noProof/>
          </w:rPr>
          <w:t>Operation with the trigger distributed by DTS</w:t>
        </w:r>
        <w:r w:rsidR="00081012">
          <w:rPr>
            <w:noProof/>
          </w:rPr>
          <w:tab/>
        </w:r>
        <w:r w:rsidR="00081012">
          <w:rPr>
            <w:noProof/>
          </w:rPr>
          <w:fldChar w:fldCharType="begin"/>
        </w:r>
        <w:r w:rsidR="00081012">
          <w:rPr>
            <w:noProof/>
          </w:rPr>
          <w:instrText xml:space="preserve"> PAGEREF _Toc132296132 \h </w:instrText>
        </w:r>
        <w:r w:rsidR="00081012">
          <w:rPr>
            <w:noProof/>
          </w:rPr>
        </w:r>
        <w:r w:rsidR="00081012">
          <w:rPr>
            <w:noProof/>
          </w:rPr>
          <w:fldChar w:fldCharType="separate"/>
        </w:r>
        <w:r w:rsidR="00081012">
          <w:rPr>
            <w:noProof/>
          </w:rPr>
          <w:t>18</w:t>
        </w:r>
        <w:r w:rsidR="00081012">
          <w:rPr>
            <w:noProof/>
          </w:rPr>
          <w:fldChar w:fldCharType="end"/>
        </w:r>
      </w:hyperlink>
    </w:p>
    <w:p w14:paraId="21F36F80" w14:textId="50E10E7B" w:rsidR="00081012" w:rsidRDefault="00000000">
      <w:pPr>
        <w:pStyle w:val="TOC3"/>
        <w:tabs>
          <w:tab w:val="left" w:pos="1540"/>
        </w:tabs>
        <w:rPr>
          <w:rFonts w:eastAsiaTheme="minorEastAsia" w:cstheme="minorBidi"/>
          <w:noProof/>
        </w:rPr>
      </w:pPr>
      <w:hyperlink w:anchor="_Toc132296133" w:history="1">
        <w:r w:rsidR="00081012" w:rsidRPr="00EA346A">
          <w:rPr>
            <w:rStyle w:val="Hyperlink"/>
            <w:noProof/>
          </w:rPr>
          <w:t>4.11.3</w:t>
        </w:r>
        <w:r w:rsidR="00081012">
          <w:rPr>
            <w:rFonts w:eastAsiaTheme="minorEastAsia" w:cstheme="minorBidi"/>
            <w:noProof/>
          </w:rPr>
          <w:tab/>
        </w:r>
        <w:r w:rsidR="00081012" w:rsidRPr="00EA346A">
          <w:rPr>
            <w:rStyle w:val="Hyperlink"/>
            <w:noProof/>
          </w:rPr>
          <w:t>Operation with the software trigger</w:t>
        </w:r>
        <w:r w:rsidR="00081012">
          <w:rPr>
            <w:noProof/>
          </w:rPr>
          <w:tab/>
        </w:r>
        <w:r w:rsidR="00081012">
          <w:rPr>
            <w:noProof/>
          </w:rPr>
          <w:fldChar w:fldCharType="begin"/>
        </w:r>
        <w:r w:rsidR="00081012">
          <w:rPr>
            <w:noProof/>
          </w:rPr>
          <w:instrText xml:space="preserve"> PAGEREF _Toc132296133 \h </w:instrText>
        </w:r>
        <w:r w:rsidR="00081012">
          <w:rPr>
            <w:noProof/>
          </w:rPr>
        </w:r>
        <w:r w:rsidR="00081012">
          <w:rPr>
            <w:noProof/>
          </w:rPr>
          <w:fldChar w:fldCharType="separate"/>
        </w:r>
        <w:r w:rsidR="00081012">
          <w:rPr>
            <w:noProof/>
          </w:rPr>
          <w:t>19</w:t>
        </w:r>
        <w:r w:rsidR="00081012">
          <w:rPr>
            <w:noProof/>
          </w:rPr>
          <w:fldChar w:fldCharType="end"/>
        </w:r>
      </w:hyperlink>
    </w:p>
    <w:p w14:paraId="1309385A" w14:textId="7AC61052" w:rsidR="00081012" w:rsidRDefault="00000000">
      <w:pPr>
        <w:pStyle w:val="TOC2"/>
        <w:tabs>
          <w:tab w:val="left" w:pos="1100"/>
        </w:tabs>
        <w:rPr>
          <w:rFonts w:eastAsiaTheme="minorEastAsia" w:cstheme="minorBidi"/>
          <w:noProof/>
        </w:rPr>
      </w:pPr>
      <w:hyperlink w:anchor="_Toc132296134" w:history="1">
        <w:r w:rsidR="00081012" w:rsidRPr="00EA346A">
          <w:rPr>
            <w:rStyle w:val="Hyperlink"/>
            <w:noProof/>
          </w:rPr>
          <w:t>4.12</w:t>
        </w:r>
        <w:r w:rsidR="00081012">
          <w:rPr>
            <w:rFonts w:eastAsiaTheme="minorEastAsia" w:cstheme="minorBidi"/>
            <w:noProof/>
          </w:rPr>
          <w:tab/>
        </w:r>
        <w:r w:rsidR="00081012" w:rsidRPr="00EA346A">
          <w:rPr>
            <w:rStyle w:val="Hyperlink"/>
            <w:noProof/>
          </w:rPr>
          <w:t>Monitoring ADCs</w:t>
        </w:r>
        <w:r w:rsidR="00081012">
          <w:rPr>
            <w:noProof/>
          </w:rPr>
          <w:tab/>
        </w:r>
        <w:r w:rsidR="00081012">
          <w:rPr>
            <w:noProof/>
          </w:rPr>
          <w:fldChar w:fldCharType="begin"/>
        </w:r>
        <w:r w:rsidR="00081012">
          <w:rPr>
            <w:noProof/>
          </w:rPr>
          <w:instrText xml:space="preserve"> PAGEREF _Toc132296134 \h </w:instrText>
        </w:r>
        <w:r w:rsidR="00081012">
          <w:rPr>
            <w:noProof/>
          </w:rPr>
        </w:r>
        <w:r w:rsidR="00081012">
          <w:rPr>
            <w:noProof/>
          </w:rPr>
          <w:fldChar w:fldCharType="separate"/>
        </w:r>
        <w:r w:rsidR="00081012">
          <w:rPr>
            <w:noProof/>
          </w:rPr>
          <w:t>19</w:t>
        </w:r>
        <w:r w:rsidR="00081012">
          <w:rPr>
            <w:noProof/>
          </w:rPr>
          <w:fldChar w:fldCharType="end"/>
        </w:r>
      </w:hyperlink>
    </w:p>
    <w:p w14:paraId="63C386AC" w14:textId="5F624D49" w:rsidR="00081012" w:rsidRDefault="00000000">
      <w:pPr>
        <w:pStyle w:val="TOC2"/>
        <w:tabs>
          <w:tab w:val="left" w:pos="1100"/>
        </w:tabs>
        <w:rPr>
          <w:rFonts w:eastAsiaTheme="minorEastAsia" w:cstheme="minorBidi"/>
          <w:noProof/>
        </w:rPr>
      </w:pPr>
      <w:hyperlink w:anchor="_Toc132296135" w:history="1">
        <w:r w:rsidR="00081012" w:rsidRPr="00EA346A">
          <w:rPr>
            <w:rStyle w:val="Hyperlink"/>
            <w:noProof/>
          </w:rPr>
          <w:t>4.13</w:t>
        </w:r>
        <w:r w:rsidR="00081012">
          <w:rPr>
            <w:rFonts w:eastAsiaTheme="minorEastAsia" w:cstheme="minorBidi"/>
            <w:noProof/>
          </w:rPr>
          <w:tab/>
        </w:r>
        <w:r w:rsidR="00081012" w:rsidRPr="00EA346A">
          <w:rPr>
            <w:rStyle w:val="Hyperlink"/>
            <w:noProof/>
          </w:rPr>
          <w:t>Calibration DAC</w:t>
        </w:r>
        <w:r w:rsidR="00081012">
          <w:rPr>
            <w:noProof/>
          </w:rPr>
          <w:tab/>
        </w:r>
        <w:r w:rsidR="00081012">
          <w:rPr>
            <w:noProof/>
          </w:rPr>
          <w:fldChar w:fldCharType="begin"/>
        </w:r>
        <w:r w:rsidR="00081012">
          <w:rPr>
            <w:noProof/>
          </w:rPr>
          <w:instrText xml:space="preserve"> PAGEREF _Toc132296135 \h </w:instrText>
        </w:r>
        <w:r w:rsidR="00081012">
          <w:rPr>
            <w:noProof/>
          </w:rPr>
        </w:r>
        <w:r w:rsidR="00081012">
          <w:rPr>
            <w:noProof/>
          </w:rPr>
          <w:fldChar w:fldCharType="separate"/>
        </w:r>
        <w:r w:rsidR="00081012">
          <w:rPr>
            <w:noProof/>
          </w:rPr>
          <w:t>20</w:t>
        </w:r>
        <w:r w:rsidR="00081012">
          <w:rPr>
            <w:noProof/>
          </w:rPr>
          <w:fldChar w:fldCharType="end"/>
        </w:r>
      </w:hyperlink>
    </w:p>
    <w:p w14:paraId="5F12543E" w14:textId="5316D9B6" w:rsidR="00081012" w:rsidRDefault="00000000">
      <w:pPr>
        <w:pStyle w:val="TOC2"/>
        <w:tabs>
          <w:tab w:val="left" w:pos="1100"/>
        </w:tabs>
        <w:rPr>
          <w:rFonts w:eastAsiaTheme="minorEastAsia" w:cstheme="minorBidi"/>
          <w:noProof/>
        </w:rPr>
      </w:pPr>
      <w:hyperlink w:anchor="_Toc132296136" w:history="1">
        <w:r w:rsidR="00081012" w:rsidRPr="00EA346A">
          <w:rPr>
            <w:rStyle w:val="Hyperlink"/>
            <w:noProof/>
          </w:rPr>
          <w:t>4.14</w:t>
        </w:r>
        <w:r w:rsidR="00081012">
          <w:rPr>
            <w:rFonts w:eastAsiaTheme="minorEastAsia" w:cstheme="minorBidi"/>
            <w:noProof/>
          </w:rPr>
          <w:tab/>
        </w:r>
        <w:r w:rsidR="00081012" w:rsidRPr="00EA346A">
          <w:rPr>
            <w:rStyle w:val="Hyperlink"/>
            <w:noProof/>
          </w:rPr>
          <w:t>10 MHz reference clock on P12 connector</w:t>
        </w:r>
        <w:r w:rsidR="00081012">
          <w:rPr>
            <w:noProof/>
          </w:rPr>
          <w:tab/>
        </w:r>
        <w:r w:rsidR="00081012">
          <w:rPr>
            <w:noProof/>
          </w:rPr>
          <w:fldChar w:fldCharType="begin"/>
        </w:r>
        <w:r w:rsidR="00081012">
          <w:rPr>
            <w:noProof/>
          </w:rPr>
          <w:instrText xml:space="preserve"> PAGEREF _Toc132296136 \h </w:instrText>
        </w:r>
        <w:r w:rsidR="00081012">
          <w:rPr>
            <w:noProof/>
          </w:rPr>
        </w:r>
        <w:r w:rsidR="00081012">
          <w:rPr>
            <w:noProof/>
          </w:rPr>
          <w:fldChar w:fldCharType="separate"/>
        </w:r>
        <w:r w:rsidR="00081012">
          <w:rPr>
            <w:noProof/>
          </w:rPr>
          <w:t>20</w:t>
        </w:r>
        <w:r w:rsidR="00081012">
          <w:rPr>
            <w:noProof/>
          </w:rPr>
          <w:fldChar w:fldCharType="end"/>
        </w:r>
      </w:hyperlink>
    </w:p>
    <w:p w14:paraId="5D36AD9B" w14:textId="20BC092B" w:rsidR="00081012" w:rsidRDefault="00000000">
      <w:pPr>
        <w:pStyle w:val="TOC1"/>
        <w:tabs>
          <w:tab w:val="left" w:pos="566"/>
        </w:tabs>
        <w:rPr>
          <w:rFonts w:eastAsiaTheme="minorEastAsia" w:cstheme="minorBidi"/>
          <w:noProof/>
        </w:rPr>
      </w:pPr>
      <w:hyperlink w:anchor="_Toc132296137" w:history="1">
        <w:r w:rsidR="00081012" w:rsidRPr="00EA346A">
          <w:rPr>
            <w:rStyle w:val="Hyperlink"/>
            <w:noProof/>
          </w:rPr>
          <w:t>5</w:t>
        </w:r>
        <w:r w:rsidR="00081012">
          <w:rPr>
            <w:rFonts w:eastAsiaTheme="minorEastAsia" w:cstheme="minorBidi"/>
            <w:noProof/>
          </w:rPr>
          <w:tab/>
        </w:r>
        <w:r w:rsidR="00081012" w:rsidRPr="00EA346A">
          <w:rPr>
            <w:rStyle w:val="Hyperlink"/>
            <w:noProof/>
          </w:rPr>
          <w:t>Clock regions</w:t>
        </w:r>
        <w:r w:rsidR="00081012">
          <w:rPr>
            <w:noProof/>
          </w:rPr>
          <w:tab/>
        </w:r>
        <w:r w:rsidR="00081012">
          <w:rPr>
            <w:noProof/>
          </w:rPr>
          <w:fldChar w:fldCharType="begin"/>
        </w:r>
        <w:r w:rsidR="00081012">
          <w:rPr>
            <w:noProof/>
          </w:rPr>
          <w:instrText xml:space="preserve"> PAGEREF _Toc132296137 \h </w:instrText>
        </w:r>
        <w:r w:rsidR="00081012">
          <w:rPr>
            <w:noProof/>
          </w:rPr>
        </w:r>
        <w:r w:rsidR="00081012">
          <w:rPr>
            <w:noProof/>
          </w:rPr>
          <w:fldChar w:fldCharType="separate"/>
        </w:r>
        <w:r w:rsidR="00081012">
          <w:rPr>
            <w:noProof/>
          </w:rPr>
          <w:t>20</w:t>
        </w:r>
        <w:r w:rsidR="00081012">
          <w:rPr>
            <w:noProof/>
          </w:rPr>
          <w:fldChar w:fldCharType="end"/>
        </w:r>
      </w:hyperlink>
    </w:p>
    <w:p w14:paraId="15AF0068" w14:textId="7D53CD14" w:rsidR="00081012" w:rsidRDefault="00000000">
      <w:pPr>
        <w:pStyle w:val="TOC1"/>
        <w:tabs>
          <w:tab w:val="left" w:pos="566"/>
        </w:tabs>
        <w:rPr>
          <w:rFonts w:eastAsiaTheme="minorEastAsia" w:cstheme="minorBidi"/>
          <w:noProof/>
        </w:rPr>
      </w:pPr>
      <w:hyperlink w:anchor="_Toc132296138" w:history="1">
        <w:r w:rsidR="00081012" w:rsidRPr="00EA346A">
          <w:rPr>
            <w:rStyle w:val="Hyperlink"/>
            <w:noProof/>
          </w:rPr>
          <w:t>6</w:t>
        </w:r>
        <w:r w:rsidR="00081012">
          <w:rPr>
            <w:rFonts w:eastAsiaTheme="minorEastAsia" w:cstheme="minorBidi"/>
            <w:noProof/>
          </w:rPr>
          <w:tab/>
        </w:r>
        <w:r w:rsidR="00081012" w:rsidRPr="00EA346A">
          <w:rPr>
            <w:rStyle w:val="Hyperlink"/>
            <w:noProof/>
          </w:rPr>
          <w:t>DAQ readout format</w:t>
        </w:r>
        <w:r w:rsidR="00081012">
          <w:rPr>
            <w:noProof/>
          </w:rPr>
          <w:tab/>
        </w:r>
        <w:r w:rsidR="00081012">
          <w:rPr>
            <w:noProof/>
          </w:rPr>
          <w:fldChar w:fldCharType="begin"/>
        </w:r>
        <w:r w:rsidR="00081012">
          <w:rPr>
            <w:noProof/>
          </w:rPr>
          <w:instrText xml:space="preserve"> PAGEREF _Toc132296138 \h </w:instrText>
        </w:r>
        <w:r w:rsidR="00081012">
          <w:rPr>
            <w:noProof/>
          </w:rPr>
        </w:r>
        <w:r w:rsidR="00081012">
          <w:rPr>
            <w:noProof/>
          </w:rPr>
          <w:fldChar w:fldCharType="separate"/>
        </w:r>
        <w:r w:rsidR="00081012">
          <w:rPr>
            <w:noProof/>
          </w:rPr>
          <w:t>22</w:t>
        </w:r>
        <w:r w:rsidR="00081012">
          <w:rPr>
            <w:noProof/>
          </w:rPr>
          <w:fldChar w:fldCharType="end"/>
        </w:r>
      </w:hyperlink>
    </w:p>
    <w:p w14:paraId="75AF5B3D" w14:textId="6EFBF1D8" w:rsidR="00081012" w:rsidRDefault="00000000">
      <w:pPr>
        <w:pStyle w:val="TOC2"/>
        <w:tabs>
          <w:tab w:val="left" w:pos="880"/>
        </w:tabs>
        <w:rPr>
          <w:rFonts w:eastAsiaTheme="minorEastAsia" w:cstheme="minorBidi"/>
          <w:noProof/>
        </w:rPr>
      </w:pPr>
      <w:hyperlink w:anchor="_Toc132296139" w:history="1">
        <w:r w:rsidR="00081012" w:rsidRPr="00EA346A">
          <w:rPr>
            <w:rStyle w:val="Hyperlink"/>
            <w:noProof/>
          </w:rPr>
          <w:t>6.1</w:t>
        </w:r>
        <w:r w:rsidR="00081012">
          <w:rPr>
            <w:rFonts w:eastAsiaTheme="minorEastAsia" w:cstheme="minorBidi"/>
            <w:noProof/>
          </w:rPr>
          <w:tab/>
        </w:r>
        <w:r w:rsidR="00081012" w:rsidRPr="00EA346A">
          <w:rPr>
            <w:rStyle w:val="Hyperlink"/>
            <w:noProof/>
          </w:rPr>
          <w:t>Introduction</w:t>
        </w:r>
        <w:r w:rsidR="00081012">
          <w:rPr>
            <w:noProof/>
          </w:rPr>
          <w:tab/>
        </w:r>
        <w:r w:rsidR="00081012">
          <w:rPr>
            <w:noProof/>
          </w:rPr>
          <w:fldChar w:fldCharType="begin"/>
        </w:r>
        <w:r w:rsidR="00081012">
          <w:rPr>
            <w:noProof/>
          </w:rPr>
          <w:instrText xml:space="preserve"> PAGEREF _Toc132296139 \h </w:instrText>
        </w:r>
        <w:r w:rsidR="00081012">
          <w:rPr>
            <w:noProof/>
          </w:rPr>
        </w:r>
        <w:r w:rsidR="00081012">
          <w:rPr>
            <w:noProof/>
          </w:rPr>
          <w:fldChar w:fldCharType="separate"/>
        </w:r>
        <w:r w:rsidR="00081012">
          <w:rPr>
            <w:noProof/>
          </w:rPr>
          <w:t>22</w:t>
        </w:r>
        <w:r w:rsidR="00081012">
          <w:rPr>
            <w:noProof/>
          </w:rPr>
          <w:fldChar w:fldCharType="end"/>
        </w:r>
      </w:hyperlink>
    </w:p>
    <w:p w14:paraId="634C1B9C" w14:textId="3A0ABF93" w:rsidR="00081012" w:rsidRDefault="00000000">
      <w:pPr>
        <w:pStyle w:val="TOC1"/>
        <w:tabs>
          <w:tab w:val="left" w:pos="566"/>
        </w:tabs>
        <w:rPr>
          <w:rFonts w:eastAsiaTheme="minorEastAsia" w:cstheme="minorBidi"/>
          <w:noProof/>
        </w:rPr>
      </w:pPr>
      <w:hyperlink w:anchor="_Toc132296140" w:history="1">
        <w:r w:rsidR="00081012" w:rsidRPr="00EA346A">
          <w:rPr>
            <w:rStyle w:val="Hyperlink"/>
            <w:noProof/>
          </w:rPr>
          <w:t>7</w:t>
        </w:r>
        <w:r w:rsidR="00081012">
          <w:rPr>
            <w:rFonts w:eastAsiaTheme="minorEastAsia" w:cstheme="minorBidi"/>
            <w:noProof/>
          </w:rPr>
          <w:tab/>
        </w:r>
        <w:r w:rsidR="00081012" w:rsidRPr="00EA346A">
          <w:rPr>
            <w:rStyle w:val="Hyperlink"/>
            <w:noProof/>
          </w:rPr>
          <w:t>HERMES firmware module</w:t>
        </w:r>
        <w:r w:rsidR="00081012">
          <w:rPr>
            <w:noProof/>
          </w:rPr>
          <w:tab/>
        </w:r>
        <w:r w:rsidR="00081012">
          <w:rPr>
            <w:noProof/>
          </w:rPr>
          <w:fldChar w:fldCharType="begin"/>
        </w:r>
        <w:r w:rsidR="00081012">
          <w:rPr>
            <w:noProof/>
          </w:rPr>
          <w:instrText xml:space="preserve"> PAGEREF _Toc132296140 \h </w:instrText>
        </w:r>
        <w:r w:rsidR="00081012">
          <w:rPr>
            <w:noProof/>
          </w:rPr>
        </w:r>
        <w:r w:rsidR="00081012">
          <w:rPr>
            <w:noProof/>
          </w:rPr>
          <w:fldChar w:fldCharType="separate"/>
        </w:r>
        <w:r w:rsidR="00081012">
          <w:rPr>
            <w:noProof/>
          </w:rPr>
          <w:t>23</w:t>
        </w:r>
        <w:r w:rsidR="00081012">
          <w:rPr>
            <w:noProof/>
          </w:rPr>
          <w:fldChar w:fldCharType="end"/>
        </w:r>
      </w:hyperlink>
    </w:p>
    <w:p w14:paraId="79CC119A" w14:textId="4D338A6F" w:rsidR="00081012" w:rsidRDefault="00000000">
      <w:pPr>
        <w:pStyle w:val="TOC1"/>
        <w:tabs>
          <w:tab w:val="left" w:pos="566"/>
        </w:tabs>
        <w:rPr>
          <w:rFonts w:eastAsiaTheme="minorEastAsia" w:cstheme="minorBidi"/>
          <w:noProof/>
        </w:rPr>
      </w:pPr>
      <w:hyperlink w:anchor="_Toc132296141" w:history="1">
        <w:r w:rsidR="00081012" w:rsidRPr="00EA346A">
          <w:rPr>
            <w:rStyle w:val="Hyperlink"/>
            <w:noProof/>
          </w:rPr>
          <w:t>8</w:t>
        </w:r>
        <w:r w:rsidR="00081012">
          <w:rPr>
            <w:rFonts w:eastAsiaTheme="minorEastAsia" w:cstheme="minorBidi"/>
            <w:noProof/>
          </w:rPr>
          <w:tab/>
        </w:r>
        <w:r w:rsidR="00081012" w:rsidRPr="00EA346A">
          <w:rPr>
            <w:rStyle w:val="Hyperlink"/>
            <w:noProof/>
          </w:rPr>
          <w:t>Header considerations</w:t>
        </w:r>
        <w:r w:rsidR="00081012">
          <w:rPr>
            <w:noProof/>
          </w:rPr>
          <w:tab/>
        </w:r>
        <w:r w:rsidR="00081012">
          <w:rPr>
            <w:noProof/>
          </w:rPr>
          <w:fldChar w:fldCharType="begin"/>
        </w:r>
        <w:r w:rsidR="00081012">
          <w:rPr>
            <w:noProof/>
          </w:rPr>
          <w:instrText xml:space="preserve"> PAGEREF _Toc132296141 \h </w:instrText>
        </w:r>
        <w:r w:rsidR="00081012">
          <w:rPr>
            <w:noProof/>
          </w:rPr>
        </w:r>
        <w:r w:rsidR="00081012">
          <w:rPr>
            <w:noProof/>
          </w:rPr>
          <w:fldChar w:fldCharType="separate"/>
        </w:r>
        <w:r w:rsidR="00081012">
          <w:rPr>
            <w:noProof/>
          </w:rPr>
          <w:t>24</w:t>
        </w:r>
        <w:r w:rsidR="00081012">
          <w:rPr>
            <w:noProof/>
          </w:rPr>
          <w:fldChar w:fldCharType="end"/>
        </w:r>
      </w:hyperlink>
    </w:p>
    <w:p w14:paraId="24CC2A4C" w14:textId="0160072E" w:rsidR="00081012" w:rsidRDefault="00000000">
      <w:pPr>
        <w:pStyle w:val="TOC1"/>
        <w:tabs>
          <w:tab w:val="left" w:pos="566"/>
        </w:tabs>
        <w:rPr>
          <w:rFonts w:eastAsiaTheme="minorEastAsia" w:cstheme="minorBidi"/>
          <w:noProof/>
        </w:rPr>
      </w:pPr>
      <w:hyperlink w:anchor="_Toc132296142" w:history="1">
        <w:r w:rsidR="00081012" w:rsidRPr="00EA346A">
          <w:rPr>
            <w:rStyle w:val="Hyperlink"/>
            <w:noProof/>
          </w:rPr>
          <w:t>9</w:t>
        </w:r>
        <w:r w:rsidR="00081012">
          <w:rPr>
            <w:rFonts w:eastAsiaTheme="minorEastAsia" w:cstheme="minorBidi"/>
            <w:noProof/>
          </w:rPr>
          <w:tab/>
        </w:r>
        <w:r w:rsidR="00081012" w:rsidRPr="00EA346A">
          <w:rPr>
            <w:rStyle w:val="Hyperlink"/>
            <w:noProof/>
          </w:rPr>
          <w:t>Data samples packing</w:t>
        </w:r>
        <w:r w:rsidR="00081012">
          <w:rPr>
            <w:noProof/>
          </w:rPr>
          <w:tab/>
        </w:r>
        <w:r w:rsidR="00081012">
          <w:rPr>
            <w:noProof/>
          </w:rPr>
          <w:fldChar w:fldCharType="begin"/>
        </w:r>
        <w:r w:rsidR="00081012">
          <w:rPr>
            <w:noProof/>
          </w:rPr>
          <w:instrText xml:space="preserve"> PAGEREF _Toc132296142 \h </w:instrText>
        </w:r>
        <w:r w:rsidR="00081012">
          <w:rPr>
            <w:noProof/>
          </w:rPr>
        </w:r>
        <w:r w:rsidR="00081012">
          <w:rPr>
            <w:noProof/>
          </w:rPr>
          <w:fldChar w:fldCharType="separate"/>
        </w:r>
        <w:r w:rsidR="00081012">
          <w:rPr>
            <w:noProof/>
          </w:rPr>
          <w:t>25</w:t>
        </w:r>
        <w:r w:rsidR="00081012">
          <w:rPr>
            <w:noProof/>
          </w:rPr>
          <w:fldChar w:fldCharType="end"/>
        </w:r>
      </w:hyperlink>
    </w:p>
    <w:p w14:paraId="477F6812" w14:textId="33549667" w:rsidR="00081012" w:rsidRDefault="00000000">
      <w:pPr>
        <w:pStyle w:val="TOC1"/>
        <w:tabs>
          <w:tab w:val="left" w:pos="566"/>
        </w:tabs>
        <w:rPr>
          <w:rFonts w:eastAsiaTheme="minorEastAsia" w:cstheme="minorBidi"/>
          <w:noProof/>
        </w:rPr>
      </w:pPr>
      <w:hyperlink w:anchor="_Toc132296143" w:history="1">
        <w:r w:rsidR="00081012" w:rsidRPr="00EA346A">
          <w:rPr>
            <w:rStyle w:val="Hyperlink"/>
            <w:noProof/>
          </w:rPr>
          <w:t>10</w:t>
        </w:r>
        <w:r w:rsidR="00081012">
          <w:rPr>
            <w:rFonts w:eastAsiaTheme="minorEastAsia" w:cstheme="minorBidi"/>
            <w:noProof/>
          </w:rPr>
          <w:tab/>
        </w:r>
        <w:r w:rsidR="00081012" w:rsidRPr="00EA346A">
          <w:rPr>
            <w:rStyle w:val="Hyperlink"/>
            <w:noProof/>
          </w:rPr>
          <w:t>Data block format</w:t>
        </w:r>
        <w:r w:rsidR="00081012">
          <w:rPr>
            <w:noProof/>
          </w:rPr>
          <w:tab/>
        </w:r>
        <w:r w:rsidR="00081012">
          <w:rPr>
            <w:noProof/>
          </w:rPr>
          <w:fldChar w:fldCharType="begin"/>
        </w:r>
        <w:r w:rsidR="00081012">
          <w:rPr>
            <w:noProof/>
          </w:rPr>
          <w:instrText xml:space="preserve"> PAGEREF _Toc132296143 \h </w:instrText>
        </w:r>
        <w:r w:rsidR="00081012">
          <w:rPr>
            <w:noProof/>
          </w:rPr>
        </w:r>
        <w:r w:rsidR="00081012">
          <w:rPr>
            <w:noProof/>
          </w:rPr>
          <w:fldChar w:fldCharType="separate"/>
        </w:r>
        <w:r w:rsidR="00081012">
          <w:rPr>
            <w:noProof/>
          </w:rPr>
          <w:t>26</w:t>
        </w:r>
        <w:r w:rsidR="00081012">
          <w:rPr>
            <w:noProof/>
          </w:rPr>
          <w:fldChar w:fldCharType="end"/>
        </w:r>
      </w:hyperlink>
    </w:p>
    <w:p w14:paraId="7DC858CC" w14:textId="0025FD39" w:rsidR="00081012" w:rsidRDefault="00000000">
      <w:pPr>
        <w:pStyle w:val="TOC2"/>
        <w:tabs>
          <w:tab w:val="left" w:pos="1100"/>
        </w:tabs>
        <w:rPr>
          <w:rFonts w:eastAsiaTheme="minorEastAsia" w:cstheme="minorBidi"/>
          <w:noProof/>
        </w:rPr>
      </w:pPr>
      <w:hyperlink w:anchor="_Toc132296144" w:history="1">
        <w:r w:rsidR="00081012" w:rsidRPr="00EA346A">
          <w:rPr>
            <w:rStyle w:val="Hyperlink"/>
            <w:noProof/>
          </w:rPr>
          <w:t>10.1</w:t>
        </w:r>
        <w:r w:rsidR="00081012">
          <w:rPr>
            <w:rFonts w:eastAsiaTheme="minorEastAsia" w:cstheme="minorBidi"/>
            <w:noProof/>
          </w:rPr>
          <w:tab/>
        </w:r>
        <w:r w:rsidR="00081012" w:rsidRPr="00EA346A">
          <w:rPr>
            <w:rStyle w:val="Hyperlink"/>
            <w:noProof/>
          </w:rPr>
          <w:t>Header Word 1</w:t>
        </w:r>
        <w:r w:rsidR="00081012">
          <w:rPr>
            <w:noProof/>
          </w:rPr>
          <w:tab/>
        </w:r>
        <w:r w:rsidR="00081012">
          <w:rPr>
            <w:noProof/>
          </w:rPr>
          <w:fldChar w:fldCharType="begin"/>
        </w:r>
        <w:r w:rsidR="00081012">
          <w:rPr>
            <w:noProof/>
          </w:rPr>
          <w:instrText xml:space="preserve"> PAGEREF _Toc132296144 \h </w:instrText>
        </w:r>
        <w:r w:rsidR="00081012">
          <w:rPr>
            <w:noProof/>
          </w:rPr>
        </w:r>
        <w:r w:rsidR="00081012">
          <w:rPr>
            <w:noProof/>
          </w:rPr>
          <w:fldChar w:fldCharType="separate"/>
        </w:r>
        <w:r w:rsidR="00081012">
          <w:rPr>
            <w:noProof/>
          </w:rPr>
          <w:t>26</w:t>
        </w:r>
        <w:r w:rsidR="00081012">
          <w:rPr>
            <w:noProof/>
          </w:rPr>
          <w:fldChar w:fldCharType="end"/>
        </w:r>
      </w:hyperlink>
    </w:p>
    <w:p w14:paraId="0A037749" w14:textId="4B9DD6C7" w:rsidR="00081012" w:rsidRDefault="00000000">
      <w:pPr>
        <w:pStyle w:val="TOC2"/>
        <w:rPr>
          <w:rFonts w:eastAsiaTheme="minorEastAsia" w:cstheme="minorBidi"/>
          <w:noProof/>
        </w:rPr>
      </w:pPr>
      <w:hyperlink w:anchor="_Toc132296145" w:history="1">
        <w:r w:rsidR="00081012" w:rsidRPr="00EA346A">
          <w:rPr>
            <w:rStyle w:val="Hyperlink"/>
            <w:noProof/>
          </w:rPr>
          <w:t>10.2</w:t>
        </w:r>
        <w:r w:rsidR="00081012">
          <w:rPr>
            <w:noProof/>
          </w:rPr>
          <w:tab/>
        </w:r>
        <w:r w:rsidR="00081012">
          <w:rPr>
            <w:noProof/>
          </w:rPr>
          <w:fldChar w:fldCharType="begin"/>
        </w:r>
        <w:r w:rsidR="00081012">
          <w:rPr>
            <w:noProof/>
          </w:rPr>
          <w:instrText xml:space="preserve"> PAGEREF _Toc132296145 \h </w:instrText>
        </w:r>
        <w:r w:rsidR="00081012">
          <w:rPr>
            <w:noProof/>
          </w:rPr>
        </w:r>
        <w:r w:rsidR="00081012">
          <w:rPr>
            <w:noProof/>
          </w:rPr>
          <w:fldChar w:fldCharType="separate"/>
        </w:r>
        <w:r w:rsidR="00081012">
          <w:rPr>
            <w:noProof/>
          </w:rPr>
          <w:t>26</w:t>
        </w:r>
        <w:r w:rsidR="00081012">
          <w:rPr>
            <w:noProof/>
          </w:rPr>
          <w:fldChar w:fldCharType="end"/>
        </w:r>
      </w:hyperlink>
    </w:p>
    <w:p w14:paraId="4203D1A9" w14:textId="7FA87492" w:rsidR="00081012" w:rsidRDefault="00000000">
      <w:pPr>
        <w:pStyle w:val="TOC2"/>
        <w:tabs>
          <w:tab w:val="left" w:pos="1100"/>
        </w:tabs>
        <w:rPr>
          <w:rFonts w:eastAsiaTheme="minorEastAsia" w:cstheme="minorBidi"/>
          <w:noProof/>
        </w:rPr>
      </w:pPr>
      <w:hyperlink w:anchor="_Toc132296146" w:history="1">
        <w:r w:rsidR="00081012" w:rsidRPr="00EA346A">
          <w:rPr>
            <w:rStyle w:val="Hyperlink"/>
            <w:noProof/>
          </w:rPr>
          <w:t>10.3</w:t>
        </w:r>
        <w:r w:rsidR="00081012">
          <w:rPr>
            <w:rFonts w:eastAsiaTheme="minorEastAsia" w:cstheme="minorBidi"/>
            <w:noProof/>
          </w:rPr>
          <w:tab/>
        </w:r>
        <w:r w:rsidR="00081012" w:rsidRPr="00EA346A">
          <w:rPr>
            <w:rStyle w:val="Hyperlink"/>
            <w:noProof/>
          </w:rPr>
          <w:t>Header Word 2</w:t>
        </w:r>
        <w:r w:rsidR="00081012">
          <w:rPr>
            <w:noProof/>
          </w:rPr>
          <w:tab/>
        </w:r>
        <w:r w:rsidR="00081012">
          <w:rPr>
            <w:noProof/>
          </w:rPr>
          <w:fldChar w:fldCharType="begin"/>
        </w:r>
        <w:r w:rsidR="00081012">
          <w:rPr>
            <w:noProof/>
          </w:rPr>
          <w:instrText xml:space="preserve"> PAGEREF _Toc132296146 \h </w:instrText>
        </w:r>
        <w:r w:rsidR="00081012">
          <w:rPr>
            <w:noProof/>
          </w:rPr>
        </w:r>
        <w:r w:rsidR="00081012">
          <w:rPr>
            <w:noProof/>
          </w:rPr>
          <w:fldChar w:fldCharType="separate"/>
        </w:r>
        <w:r w:rsidR="00081012">
          <w:rPr>
            <w:noProof/>
          </w:rPr>
          <w:t>26</w:t>
        </w:r>
        <w:r w:rsidR="00081012">
          <w:rPr>
            <w:noProof/>
          </w:rPr>
          <w:fldChar w:fldCharType="end"/>
        </w:r>
      </w:hyperlink>
    </w:p>
    <w:p w14:paraId="278F0555" w14:textId="4B5511B6" w:rsidR="00081012" w:rsidRDefault="00000000">
      <w:pPr>
        <w:pStyle w:val="TOC2"/>
        <w:tabs>
          <w:tab w:val="left" w:pos="1100"/>
        </w:tabs>
        <w:rPr>
          <w:rFonts w:eastAsiaTheme="minorEastAsia" w:cstheme="minorBidi"/>
          <w:noProof/>
        </w:rPr>
      </w:pPr>
      <w:hyperlink w:anchor="_Toc132296147" w:history="1">
        <w:r w:rsidR="00081012" w:rsidRPr="00EA346A">
          <w:rPr>
            <w:rStyle w:val="Hyperlink"/>
            <w:noProof/>
          </w:rPr>
          <w:t>10.4</w:t>
        </w:r>
        <w:r w:rsidR="00081012">
          <w:rPr>
            <w:rFonts w:eastAsiaTheme="minorEastAsia" w:cstheme="minorBidi"/>
            <w:noProof/>
          </w:rPr>
          <w:tab/>
        </w:r>
        <w:r w:rsidR="00081012" w:rsidRPr="00EA346A">
          <w:rPr>
            <w:rStyle w:val="Hyperlink"/>
            <w:noProof/>
          </w:rPr>
          <w:t>Header Word 3</w:t>
        </w:r>
        <w:r w:rsidR="00081012">
          <w:rPr>
            <w:noProof/>
          </w:rPr>
          <w:tab/>
        </w:r>
        <w:r w:rsidR="00081012">
          <w:rPr>
            <w:noProof/>
          </w:rPr>
          <w:fldChar w:fldCharType="begin"/>
        </w:r>
        <w:r w:rsidR="00081012">
          <w:rPr>
            <w:noProof/>
          </w:rPr>
          <w:instrText xml:space="preserve"> PAGEREF _Toc132296147 \h </w:instrText>
        </w:r>
        <w:r w:rsidR="00081012">
          <w:rPr>
            <w:noProof/>
          </w:rPr>
        </w:r>
        <w:r w:rsidR="00081012">
          <w:rPr>
            <w:noProof/>
          </w:rPr>
          <w:fldChar w:fldCharType="separate"/>
        </w:r>
        <w:r w:rsidR="00081012">
          <w:rPr>
            <w:noProof/>
          </w:rPr>
          <w:t>27</w:t>
        </w:r>
        <w:r w:rsidR="00081012">
          <w:rPr>
            <w:noProof/>
          </w:rPr>
          <w:fldChar w:fldCharType="end"/>
        </w:r>
      </w:hyperlink>
    </w:p>
    <w:p w14:paraId="34CC458D" w14:textId="3655CB20" w:rsidR="00081012" w:rsidRDefault="00000000">
      <w:pPr>
        <w:pStyle w:val="TOC1"/>
        <w:tabs>
          <w:tab w:val="left" w:pos="566"/>
        </w:tabs>
        <w:rPr>
          <w:rFonts w:eastAsiaTheme="minorEastAsia" w:cstheme="minorBidi"/>
          <w:noProof/>
        </w:rPr>
      </w:pPr>
      <w:hyperlink w:anchor="_Toc132296148" w:history="1">
        <w:r w:rsidR="00081012" w:rsidRPr="00EA346A">
          <w:rPr>
            <w:rStyle w:val="Hyperlink"/>
            <w:noProof/>
          </w:rPr>
          <w:t>11</w:t>
        </w:r>
        <w:r w:rsidR="00081012">
          <w:rPr>
            <w:rFonts w:eastAsiaTheme="minorEastAsia" w:cstheme="minorBidi"/>
            <w:noProof/>
          </w:rPr>
          <w:tab/>
        </w:r>
        <w:r w:rsidR="00081012" w:rsidRPr="00EA346A">
          <w:rPr>
            <w:rStyle w:val="Hyperlink"/>
            <w:noProof/>
          </w:rPr>
          <w:t>Bandwidth calculation</w:t>
        </w:r>
        <w:r w:rsidR="00081012">
          <w:rPr>
            <w:noProof/>
          </w:rPr>
          <w:tab/>
        </w:r>
        <w:r w:rsidR="00081012">
          <w:rPr>
            <w:noProof/>
          </w:rPr>
          <w:fldChar w:fldCharType="begin"/>
        </w:r>
        <w:r w:rsidR="00081012">
          <w:rPr>
            <w:noProof/>
          </w:rPr>
          <w:instrText xml:space="preserve"> PAGEREF _Toc132296148 \h </w:instrText>
        </w:r>
        <w:r w:rsidR="00081012">
          <w:rPr>
            <w:noProof/>
          </w:rPr>
        </w:r>
        <w:r w:rsidR="00081012">
          <w:rPr>
            <w:noProof/>
          </w:rPr>
          <w:fldChar w:fldCharType="separate"/>
        </w:r>
        <w:r w:rsidR="00081012">
          <w:rPr>
            <w:noProof/>
          </w:rPr>
          <w:t>27</w:t>
        </w:r>
        <w:r w:rsidR="00081012">
          <w:rPr>
            <w:noProof/>
          </w:rPr>
          <w:fldChar w:fldCharType="end"/>
        </w:r>
      </w:hyperlink>
    </w:p>
    <w:p w14:paraId="1B950A7E" w14:textId="6373A8B7" w:rsidR="00081012" w:rsidRDefault="00000000">
      <w:pPr>
        <w:pStyle w:val="TOC1"/>
        <w:tabs>
          <w:tab w:val="left" w:pos="566"/>
        </w:tabs>
        <w:rPr>
          <w:rFonts w:eastAsiaTheme="minorEastAsia" w:cstheme="minorBidi"/>
          <w:noProof/>
        </w:rPr>
      </w:pPr>
      <w:hyperlink w:anchor="_Toc132296149" w:history="1">
        <w:r w:rsidR="00081012" w:rsidRPr="00EA346A">
          <w:rPr>
            <w:rStyle w:val="Hyperlink"/>
            <w:noProof/>
          </w:rPr>
          <w:t>12</w:t>
        </w:r>
        <w:r w:rsidR="00081012">
          <w:rPr>
            <w:rFonts w:eastAsiaTheme="minorEastAsia" w:cstheme="minorBidi"/>
            <w:noProof/>
          </w:rPr>
          <w:tab/>
        </w:r>
        <w:r w:rsidR="00081012" w:rsidRPr="00EA346A">
          <w:rPr>
            <w:rStyle w:val="Hyperlink"/>
            <w:noProof/>
          </w:rPr>
          <w:t>Migration from COLDATA p2 to p3 chips</w:t>
        </w:r>
        <w:r w:rsidR="00081012">
          <w:rPr>
            <w:noProof/>
          </w:rPr>
          <w:tab/>
        </w:r>
        <w:r w:rsidR="00081012">
          <w:rPr>
            <w:noProof/>
          </w:rPr>
          <w:fldChar w:fldCharType="begin"/>
        </w:r>
        <w:r w:rsidR="00081012">
          <w:rPr>
            <w:noProof/>
          </w:rPr>
          <w:instrText xml:space="preserve"> PAGEREF _Toc132296149 \h </w:instrText>
        </w:r>
        <w:r w:rsidR="00081012">
          <w:rPr>
            <w:noProof/>
          </w:rPr>
        </w:r>
        <w:r w:rsidR="00081012">
          <w:rPr>
            <w:noProof/>
          </w:rPr>
          <w:fldChar w:fldCharType="separate"/>
        </w:r>
        <w:r w:rsidR="00081012">
          <w:rPr>
            <w:noProof/>
          </w:rPr>
          <w:t>27</w:t>
        </w:r>
        <w:r w:rsidR="00081012">
          <w:rPr>
            <w:noProof/>
          </w:rPr>
          <w:fldChar w:fldCharType="end"/>
        </w:r>
      </w:hyperlink>
    </w:p>
    <w:p w14:paraId="3FC03633" w14:textId="6B2F553E" w:rsidR="00081012" w:rsidRDefault="00000000">
      <w:pPr>
        <w:pStyle w:val="TOC1"/>
        <w:tabs>
          <w:tab w:val="left" w:pos="566"/>
        </w:tabs>
        <w:rPr>
          <w:rFonts w:eastAsiaTheme="minorEastAsia" w:cstheme="minorBidi"/>
          <w:noProof/>
        </w:rPr>
      </w:pPr>
      <w:hyperlink w:anchor="_Toc132296150" w:history="1">
        <w:r w:rsidR="00081012" w:rsidRPr="00EA346A">
          <w:rPr>
            <w:rStyle w:val="Hyperlink"/>
            <w:noProof/>
          </w:rPr>
          <w:t>13</w:t>
        </w:r>
        <w:r w:rsidR="00081012">
          <w:rPr>
            <w:rFonts w:eastAsiaTheme="minorEastAsia" w:cstheme="minorBidi"/>
            <w:noProof/>
          </w:rPr>
          <w:tab/>
        </w:r>
        <w:r w:rsidR="00081012" w:rsidRPr="00EA346A">
          <w:rPr>
            <w:rStyle w:val="Hyperlink"/>
            <w:noProof/>
          </w:rPr>
          <w:t>Migration from CDR-based to DCSK timing endpoint</w:t>
        </w:r>
        <w:r w:rsidR="00081012">
          <w:rPr>
            <w:noProof/>
          </w:rPr>
          <w:tab/>
        </w:r>
        <w:r w:rsidR="00081012">
          <w:rPr>
            <w:noProof/>
          </w:rPr>
          <w:fldChar w:fldCharType="begin"/>
        </w:r>
        <w:r w:rsidR="00081012">
          <w:rPr>
            <w:noProof/>
          </w:rPr>
          <w:instrText xml:space="preserve"> PAGEREF _Toc132296150 \h </w:instrText>
        </w:r>
        <w:r w:rsidR="00081012">
          <w:rPr>
            <w:noProof/>
          </w:rPr>
        </w:r>
        <w:r w:rsidR="00081012">
          <w:rPr>
            <w:noProof/>
          </w:rPr>
          <w:fldChar w:fldCharType="separate"/>
        </w:r>
        <w:r w:rsidR="00081012">
          <w:rPr>
            <w:noProof/>
          </w:rPr>
          <w:t>29</w:t>
        </w:r>
        <w:r w:rsidR="00081012">
          <w:rPr>
            <w:noProof/>
          </w:rPr>
          <w:fldChar w:fldCharType="end"/>
        </w:r>
      </w:hyperlink>
    </w:p>
    <w:p w14:paraId="4BEC25BB" w14:textId="37CBEEA5" w:rsidR="00081012" w:rsidRDefault="00000000">
      <w:pPr>
        <w:pStyle w:val="TOC1"/>
        <w:tabs>
          <w:tab w:val="left" w:pos="566"/>
        </w:tabs>
        <w:rPr>
          <w:rFonts w:eastAsiaTheme="minorEastAsia" w:cstheme="minorBidi"/>
          <w:noProof/>
        </w:rPr>
      </w:pPr>
      <w:hyperlink w:anchor="_Toc132296151" w:history="1">
        <w:r w:rsidR="00081012" w:rsidRPr="00EA346A">
          <w:rPr>
            <w:rStyle w:val="Hyperlink"/>
            <w:noProof/>
          </w:rPr>
          <w:t>14</w:t>
        </w:r>
        <w:r w:rsidR="00081012">
          <w:rPr>
            <w:rFonts w:eastAsiaTheme="minorEastAsia" w:cstheme="minorBidi"/>
            <w:noProof/>
          </w:rPr>
          <w:tab/>
        </w:r>
        <w:r w:rsidR="00081012" w:rsidRPr="00EA346A">
          <w:rPr>
            <w:rStyle w:val="Hyperlink"/>
            <w:noProof/>
          </w:rPr>
          <w:t>COLDATA data time stamp synchronization</w:t>
        </w:r>
        <w:r w:rsidR="00081012">
          <w:rPr>
            <w:noProof/>
          </w:rPr>
          <w:tab/>
        </w:r>
        <w:r w:rsidR="00081012">
          <w:rPr>
            <w:noProof/>
          </w:rPr>
          <w:fldChar w:fldCharType="begin"/>
        </w:r>
        <w:r w:rsidR="00081012">
          <w:rPr>
            <w:noProof/>
          </w:rPr>
          <w:instrText xml:space="preserve"> PAGEREF _Toc132296151 \h </w:instrText>
        </w:r>
        <w:r w:rsidR="00081012">
          <w:rPr>
            <w:noProof/>
          </w:rPr>
        </w:r>
        <w:r w:rsidR="00081012">
          <w:rPr>
            <w:noProof/>
          </w:rPr>
          <w:fldChar w:fldCharType="separate"/>
        </w:r>
        <w:r w:rsidR="00081012">
          <w:rPr>
            <w:noProof/>
          </w:rPr>
          <w:t>30</w:t>
        </w:r>
        <w:r w:rsidR="00081012">
          <w:rPr>
            <w:noProof/>
          </w:rPr>
          <w:fldChar w:fldCharType="end"/>
        </w:r>
      </w:hyperlink>
    </w:p>
    <w:p w14:paraId="3D7063A8" w14:textId="14056C3F" w:rsidR="00081012" w:rsidRDefault="00000000">
      <w:pPr>
        <w:pStyle w:val="TOC2"/>
        <w:tabs>
          <w:tab w:val="left" w:pos="1100"/>
        </w:tabs>
        <w:rPr>
          <w:rFonts w:eastAsiaTheme="minorEastAsia" w:cstheme="minorBidi"/>
          <w:noProof/>
        </w:rPr>
      </w:pPr>
      <w:hyperlink w:anchor="_Toc132296152" w:history="1">
        <w:r w:rsidR="00081012" w:rsidRPr="00EA346A">
          <w:rPr>
            <w:rStyle w:val="Hyperlink"/>
            <w:noProof/>
          </w:rPr>
          <w:t>14.1</w:t>
        </w:r>
        <w:r w:rsidR="00081012">
          <w:rPr>
            <w:rFonts w:eastAsiaTheme="minorEastAsia" w:cstheme="minorBidi"/>
            <w:noProof/>
          </w:rPr>
          <w:tab/>
        </w:r>
        <w:r w:rsidR="00081012" w:rsidRPr="00EA346A">
          <w:rPr>
            <w:rStyle w:val="Hyperlink"/>
            <w:noProof/>
          </w:rPr>
          <w:t>Firmware time stamp alignment logic</w:t>
        </w:r>
        <w:r w:rsidR="00081012">
          <w:rPr>
            <w:noProof/>
          </w:rPr>
          <w:tab/>
        </w:r>
        <w:r w:rsidR="00081012">
          <w:rPr>
            <w:noProof/>
          </w:rPr>
          <w:fldChar w:fldCharType="begin"/>
        </w:r>
        <w:r w:rsidR="00081012">
          <w:rPr>
            <w:noProof/>
          </w:rPr>
          <w:instrText xml:space="preserve"> PAGEREF _Toc132296152 \h </w:instrText>
        </w:r>
        <w:r w:rsidR="00081012">
          <w:rPr>
            <w:noProof/>
          </w:rPr>
        </w:r>
        <w:r w:rsidR="00081012">
          <w:rPr>
            <w:noProof/>
          </w:rPr>
          <w:fldChar w:fldCharType="separate"/>
        </w:r>
        <w:r w:rsidR="00081012">
          <w:rPr>
            <w:noProof/>
          </w:rPr>
          <w:t>30</w:t>
        </w:r>
        <w:r w:rsidR="00081012">
          <w:rPr>
            <w:noProof/>
          </w:rPr>
          <w:fldChar w:fldCharType="end"/>
        </w:r>
      </w:hyperlink>
    </w:p>
    <w:p w14:paraId="1BABED04" w14:textId="09716A78" w:rsidR="00081012" w:rsidRDefault="00000000">
      <w:pPr>
        <w:pStyle w:val="TOC3"/>
        <w:tabs>
          <w:tab w:val="left" w:pos="1540"/>
        </w:tabs>
        <w:rPr>
          <w:rFonts w:eastAsiaTheme="minorEastAsia" w:cstheme="minorBidi"/>
          <w:noProof/>
        </w:rPr>
      </w:pPr>
      <w:hyperlink w:anchor="_Toc132296153" w:history="1">
        <w:r w:rsidR="00081012" w:rsidRPr="00EA346A">
          <w:rPr>
            <w:rStyle w:val="Hyperlink"/>
            <w:noProof/>
          </w:rPr>
          <w:t>14.1.1</w:t>
        </w:r>
        <w:r w:rsidR="00081012">
          <w:rPr>
            <w:rFonts w:eastAsiaTheme="minorEastAsia" w:cstheme="minorBidi"/>
            <w:noProof/>
          </w:rPr>
          <w:tab/>
        </w:r>
        <w:r w:rsidR="00081012" w:rsidRPr="00EA346A">
          <w:rPr>
            <w:rStyle w:val="Hyperlink"/>
            <w:noProof/>
          </w:rPr>
          <w:t>Time stamp synchronization procedure details</w:t>
        </w:r>
        <w:r w:rsidR="00081012">
          <w:rPr>
            <w:noProof/>
          </w:rPr>
          <w:tab/>
        </w:r>
        <w:r w:rsidR="00081012">
          <w:rPr>
            <w:noProof/>
          </w:rPr>
          <w:fldChar w:fldCharType="begin"/>
        </w:r>
        <w:r w:rsidR="00081012">
          <w:rPr>
            <w:noProof/>
          </w:rPr>
          <w:instrText xml:space="preserve"> PAGEREF _Toc132296153 \h </w:instrText>
        </w:r>
        <w:r w:rsidR="00081012">
          <w:rPr>
            <w:noProof/>
          </w:rPr>
        </w:r>
        <w:r w:rsidR="00081012">
          <w:rPr>
            <w:noProof/>
          </w:rPr>
          <w:fldChar w:fldCharType="separate"/>
        </w:r>
        <w:r w:rsidR="00081012">
          <w:rPr>
            <w:noProof/>
          </w:rPr>
          <w:t>31</w:t>
        </w:r>
        <w:r w:rsidR="00081012">
          <w:rPr>
            <w:noProof/>
          </w:rPr>
          <w:fldChar w:fldCharType="end"/>
        </w:r>
      </w:hyperlink>
    </w:p>
    <w:p w14:paraId="2DB062C9" w14:textId="07E96AC8" w:rsidR="00081012" w:rsidRDefault="00000000">
      <w:pPr>
        <w:pStyle w:val="TOC3"/>
        <w:tabs>
          <w:tab w:val="left" w:pos="1540"/>
        </w:tabs>
        <w:rPr>
          <w:rFonts w:eastAsiaTheme="minorEastAsia" w:cstheme="minorBidi"/>
          <w:noProof/>
        </w:rPr>
      </w:pPr>
      <w:hyperlink w:anchor="_Toc132296154" w:history="1">
        <w:r w:rsidR="00081012" w:rsidRPr="00EA346A">
          <w:rPr>
            <w:rStyle w:val="Hyperlink"/>
            <w:noProof/>
          </w:rPr>
          <w:t>14.1.2</w:t>
        </w:r>
        <w:r w:rsidR="00081012">
          <w:rPr>
            <w:rFonts w:eastAsiaTheme="minorEastAsia" w:cstheme="minorBidi"/>
            <w:noProof/>
          </w:rPr>
          <w:tab/>
        </w:r>
        <w:r w:rsidR="00081012" w:rsidRPr="00EA346A">
          <w:rPr>
            <w:rStyle w:val="Hyperlink"/>
            <w:noProof/>
          </w:rPr>
          <w:t>Time stamp processing in WIB</w:t>
        </w:r>
        <w:r w:rsidR="00081012">
          <w:rPr>
            <w:noProof/>
          </w:rPr>
          <w:tab/>
        </w:r>
        <w:r w:rsidR="00081012">
          <w:rPr>
            <w:noProof/>
          </w:rPr>
          <w:fldChar w:fldCharType="begin"/>
        </w:r>
        <w:r w:rsidR="00081012">
          <w:rPr>
            <w:noProof/>
          </w:rPr>
          <w:instrText xml:space="preserve"> PAGEREF _Toc132296154 \h </w:instrText>
        </w:r>
        <w:r w:rsidR="00081012">
          <w:rPr>
            <w:noProof/>
          </w:rPr>
        </w:r>
        <w:r w:rsidR="00081012">
          <w:rPr>
            <w:noProof/>
          </w:rPr>
          <w:fldChar w:fldCharType="separate"/>
        </w:r>
        <w:r w:rsidR="00081012">
          <w:rPr>
            <w:noProof/>
          </w:rPr>
          <w:t>31</w:t>
        </w:r>
        <w:r w:rsidR="00081012">
          <w:rPr>
            <w:noProof/>
          </w:rPr>
          <w:fldChar w:fldCharType="end"/>
        </w:r>
      </w:hyperlink>
    </w:p>
    <w:p w14:paraId="62CA7290" w14:textId="6E1A3A58" w:rsidR="00081012" w:rsidRDefault="00000000">
      <w:pPr>
        <w:pStyle w:val="TOC3"/>
        <w:tabs>
          <w:tab w:val="left" w:pos="1540"/>
        </w:tabs>
        <w:rPr>
          <w:rFonts w:eastAsiaTheme="minorEastAsia" w:cstheme="minorBidi"/>
          <w:noProof/>
        </w:rPr>
      </w:pPr>
      <w:hyperlink w:anchor="_Toc132296155" w:history="1">
        <w:r w:rsidR="00081012" w:rsidRPr="00EA346A">
          <w:rPr>
            <w:rStyle w:val="Hyperlink"/>
            <w:noProof/>
          </w:rPr>
          <w:t>14.1.3</w:t>
        </w:r>
        <w:r w:rsidR="00081012">
          <w:rPr>
            <w:rFonts w:eastAsiaTheme="minorEastAsia" w:cstheme="minorBidi"/>
            <w:noProof/>
          </w:rPr>
          <w:tab/>
        </w:r>
        <w:r w:rsidR="00081012" w:rsidRPr="00EA346A">
          <w:rPr>
            <w:rStyle w:val="Hyperlink"/>
            <w:noProof/>
          </w:rPr>
          <w:t>Alignment setup procedure</w:t>
        </w:r>
        <w:r w:rsidR="00081012">
          <w:rPr>
            <w:noProof/>
          </w:rPr>
          <w:tab/>
        </w:r>
        <w:r w:rsidR="00081012">
          <w:rPr>
            <w:noProof/>
          </w:rPr>
          <w:fldChar w:fldCharType="begin"/>
        </w:r>
        <w:r w:rsidR="00081012">
          <w:rPr>
            <w:noProof/>
          </w:rPr>
          <w:instrText xml:space="preserve"> PAGEREF _Toc132296155 \h </w:instrText>
        </w:r>
        <w:r w:rsidR="00081012">
          <w:rPr>
            <w:noProof/>
          </w:rPr>
        </w:r>
        <w:r w:rsidR="00081012">
          <w:rPr>
            <w:noProof/>
          </w:rPr>
          <w:fldChar w:fldCharType="separate"/>
        </w:r>
        <w:r w:rsidR="00081012">
          <w:rPr>
            <w:noProof/>
          </w:rPr>
          <w:t>32</w:t>
        </w:r>
        <w:r w:rsidR="00081012">
          <w:rPr>
            <w:noProof/>
          </w:rPr>
          <w:fldChar w:fldCharType="end"/>
        </w:r>
      </w:hyperlink>
    </w:p>
    <w:p w14:paraId="0B99EB56" w14:textId="5ED2B81E" w:rsidR="00081012" w:rsidRDefault="00000000">
      <w:pPr>
        <w:pStyle w:val="TOC1"/>
        <w:tabs>
          <w:tab w:val="left" w:pos="566"/>
        </w:tabs>
        <w:rPr>
          <w:rFonts w:eastAsiaTheme="minorEastAsia" w:cstheme="minorBidi"/>
          <w:noProof/>
        </w:rPr>
      </w:pPr>
      <w:hyperlink w:anchor="_Toc132296156" w:history="1">
        <w:r w:rsidR="00081012" w:rsidRPr="00EA346A">
          <w:rPr>
            <w:rStyle w:val="Hyperlink"/>
            <w:noProof/>
          </w:rPr>
          <w:t>15</w:t>
        </w:r>
        <w:r w:rsidR="00081012">
          <w:rPr>
            <w:rFonts w:eastAsiaTheme="minorEastAsia" w:cstheme="minorBidi"/>
            <w:noProof/>
          </w:rPr>
          <w:tab/>
        </w:r>
        <w:r w:rsidR="00081012" w:rsidRPr="00EA346A">
          <w:rPr>
            <w:rStyle w:val="Hyperlink"/>
            <w:noProof/>
          </w:rPr>
          <w:t>References</w:t>
        </w:r>
        <w:r w:rsidR="00081012">
          <w:rPr>
            <w:noProof/>
          </w:rPr>
          <w:tab/>
        </w:r>
        <w:r w:rsidR="00081012">
          <w:rPr>
            <w:noProof/>
          </w:rPr>
          <w:fldChar w:fldCharType="begin"/>
        </w:r>
        <w:r w:rsidR="00081012">
          <w:rPr>
            <w:noProof/>
          </w:rPr>
          <w:instrText xml:space="preserve"> PAGEREF _Toc132296156 \h </w:instrText>
        </w:r>
        <w:r w:rsidR="00081012">
          <w:rPr>
            <w:noProof/>
          </w:rPr>
        </w:r>
        <w:r w:rsidR="00081012">
          <w:rPr>
            <w:noProof/>
          </w:rPr>
          <w:fldChar w:fldCharType="separate"/>
        </w:r>
        <w:r w:rsidR="00081012">
          <w:rPr>
            <w:noProof/>
          </w:rPr>
          <w:t>33</w:t>
        </w:r>
        <w:r w:rsidR="00081012">
          <w:rPr>
            <w:noProof/>
          </w:rPr>
          <w:fldChar w:fldCharType="end"/>
        </w:r>
      </w:hyperlink>
    </w:p>
    <w:p w14:paraId="2AE600BC" w14:textId="56F2A4B6" w:rsidR="00081012" w:rsidRDefault="00000000">
      <w:pPr>
        <w:pStyle w:val="TOC1"/>
        <w:tabs>
          <w:tab w:val="left" w:pos="566"/>
        </w:tabs>
        <w:rPr>
          <w:rFonts w:eastAsiaTheme="minorEastAsia" w:cstheme="minorBidi"/>
          <w:noProof/>
        </w:rPr>
      </w:pPr>
      <w:hyperlink w:anchor="_Toc132296157" w:history="1">
        <w:r w:rsidR="00081012" w:rsidRPr="00EA346A">
          <w:rPr>
            <w:rStyle w:val="Hyperlink"/>
            <w:noProof/>
          </w:rPr>
          <w:t>16</w:t>
        </w:r>
        <w:r w:rsidR="00081012">
          <w:rPr>
            <w:rFonts w:eastAsiaTheme="minorEastAsia" w:cstheme="minorBidi"/>
            <w:noProof/>
          </w:rPr>
          <w:tab/>
        </w:r>
        <w:r w:rsidR="00081012" w:rsidRPr="00EA346A">
          <w:rPr>
            <w:rStyle w:val="Hyperlink"/>
            <w:noProof/>
          </w:rPr>
          <w:t>Revision table</w:t>
        </w:r>
        <w:r w:rsidR="00081012">
          <w:rPr>
            <w:noProof/>
          </w:rPr>
          <w:tab/>
        </w:r>
        <w:r w:rsidR="00081012">
          <w:rPr>
            <w:noProof/>
          </w:rPr>
          <w:fldChar w:fldCharType="begin"/>
        </w:r>
        <w:r w:rsidR="00081012">
          <w:rPr>
            <w:noProof/>
          </w:rPr>
          <w:instrText xml:space="preserve"> PAGEREF _Toc132296157 \h </w:instrText>
        </w:r>
        <w:r w:rsidR="00081012">
          <w:rPr>
            <w:noProof/>
          </w:rPr>
        </w:r>
        <w:r w:rsidR="00081012">
          <w:rPr>
            <w:noProof/>
          </w:rPr>
          <w:fldChar w:fldCharType="separate"/>
        </w:r>
        <w:r w:rsidR="00081012">
          <w:rPr>
            <w:noProof/>
          </w:rPr>
          <w:t>34</w:t>
        </w:r>
        <w:r w:rsidR="00081012">
          <w:rPr>
            <w:noProof/>
          </w:rPr>
          <w:fldChar w:fldCharType="end"/>
        </w:r>
      </w:hyperlink>
    </w:p>
    <w:p w14:paraId="5DC25109" w14:textId="534260D1" w:rsidR="00633859" w:rsidRDefault="00B42BE1">
      <w:pPr>
        <w:pStyle w:val="Heading1"/>
      </w:pPr>
      <w:r>
        <w:lastRenderedPageBreak/>
        <w:fldChar w:fldCharType="end"/>
      </w:r>
      <w:bookmarkStart w:id="1" w:name="_Toc132296105"/>
      <w:r w:rsidR="00801059">
        <w:t>Introduction</w:t>
      </w:r>
      <w:bookmarkEnd w:id="1"/>
    </w:p>
    <w:p w14:paraId="02ABA32F" w14:textId="77777777" w:rsidR="00633859" w:rsidRDefault="00B42BE1">
      <w:r>
        <w:t>This document describes the structure of the firmware used in the DUNE Warm Interface Board (WIB). WIB functions include:</w:t>
      </w:r>
    </w:p>
    <w:p w14:paraId="0D9FFE8B" w14:textId="488C8CE4" w:rsidR="00633859" w:rsidRDefault="00B42BE1">
      <w:pPr>
        <w:numPr>
          <w:ilvl w:val="0"/>
          <w:numId w:val="13"/>
        </w:numPr>
        <w:spacing w:after="0"/>
      </w:pPr>
      <w:r>
        <w:t xml:space="preserve">Reception of data from Front-End Motherboards (FEMBs) </w:t>
      </w:r>
    </w:p>
    <w:p w14:paraId="4DF4E461" w14:textId="77777777" w:rsidR="00633859" w:rsidRDefault="00B42BE1">
      <w:pPr>
        <w:numPr>
          <w:ilvl w:val="0"/>
          <w:numId w:val="13"/>
        </w:numPr>
        <w:spacing w:after="0"/>
      </w:pPr>
      <w:r>
        <w:t xml:space="preserve">Decoding the data frames sent by </w:t>
      </w:r>
      <w:proofErr w:type="gramStart"/>
      <w:r>
        <w:t>FEMBs</w:t>
      </w:r>
      <w:proofErr w:type="gramEnd"/>
    </w:p>
    <w:p w14:paraId="46EA2B77" w14:textId="77777777" w:rsidR="00633859" w:rsidRDefault="00B42BE1">
      <w:pPr>
        <w:numPr>
          <w:ilvl w:val="0"/>
          <w:numId w:val="13"/>
        </w:numPr>
        <w:spacing w:after="0"/>
      </w:pPr>
      <w:r>
        <w:t>Forming the data blocks for DAQ system</w:t>
      </w:r>
    </w:p>
    <w:p w14:paraId="20923FFC" w14:textId="77777777" w:rsidR="00633859" w:rsidRDefault="00B42BE1">
      <w:pPr>
        <w:numPr>
          <w:ilvl w:val="0"/>
          <w:numId w:val="13"/>
        </w:numPr>
        <w:spacing w:after="0"/>
      </w:pPr>
      <w:r>
        <w:t>Providing power conversion for FEMBs</w:t>
      </w:r>
    </w:p>
    <w:p w14:paraId="25AD7287" w14:textId="77777777" w:rsidR="00633859" w:rsidRDefault="00B42BE1">
      <w:pPr>
        <w:numPr>
          <w:ilvl w:val="0"/>
          <w:numId w:val="13"/>
        </w:numPr>
        <w:spacing w:after="0"/>
      </w:pPr>
      <w:r>
        <w:t>Providing slow control and monitoring for FEMBs</w:t>
      </w:r>
    </w:p>
    <w:p w14:paraId="0A0F5F91" w14:textId="34C7B7DD" w:rsidR="00633859" w:rsidRDefault="00B42BE1">
      <w:r>
        <w:t xml:space="preserve">The simplified schematics of WIB connections to the outside world is shown in </w:t>
      </w:r>
      <w:r>
        <w:fldChar w:fldCharType="begin"/>
      </w:r>
      <w:r>
        <w:instrText>REF Ref_Figure1_label_and_number \h</w:instrText>
      </w:r>
      <w:r>
        <w:fldChar w:fldCharType="separate"/>
      </w:r>
      <w:r w:rsidR="00750EC7">
        <w:t>Figure 1</w:t>
      </w:r>
      <w:r>
        <w:fldChar w:fldCharType="end"/>
      </w:r>
      <w:r>
        <w:t>.</w:t>
      </w:r>
    </w:p>
    <w:p w14:paraId="33B052DE" w14:textId="77777777" w:rsidR="0095420C" w:rsidRDefault="0095420C" w:rsidP="0095420C">
      <w:pPr>
        <w:keepNext/>
      </w:pPr>
      <w:r>
        <w:rPr>
          <w:noProof/>
        </w:rPr>
        <w:lastRenderedPageBreak/>
        <w:drawing>
          <wp:inline distT="0" distB="0" distL="0" distR="0" wp14:anchorId="418D13A9" wp14:editId="3A2BC209">
            <wp:extent cx="6511290" cy="7031355"/>
            <wp:effectExtent l="0" t="0" r="3810" b="0"/>
            <wp:docPr id="896355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11290" cy="7031355"/>
                    </a:xfrm>
                    <a:prstGeom prst="rect">
                      <a:avLst/>
                    </a:prstGeom>
                    <a:noFill/>
                  </pic:spPr>
                </pic:pic>
              </a:graphicData>
            </a:graphic>
          </wp:inline>
        </w:drawing>
      </w:r>
    </w:p>
    <w:p w14:paraId="50BBB624" w14:textId="6A05D2F7" w:rsidR="0095420C" w:rsidRDefault="0095420C" w:rsidP="0095420C">
      <w:pPr>
        <w:pStyle w:val="Caption"/>
      </w:pPr>
      <w:r>
        <w:t xml:space="preserve">Figure </w:t>
      </w:r>
      <w:fldSimple w:instr=" SEQ Figure \* ARABIC ">
        <w:r w:rsidR="007B4A22">
          <w:rPr>
            <w:noProof/>
          </w:rPr>
          <w:t>1</w:t>
        </w:r>
      </w:fldSimple>
      <w:r>
        <w:t>. WIB connections in the DUNE system.</w:t>
      </w:r>
    </w:p>
    <w:p w14:paraId="0AD1EBD6" w14:textId="5A800E3C" w:rsidR="00633859" w:rsidRDefault="00633859"/>
    <w:p w14:paraId="32512006" w14:textId="77777777" w:rsidR="00633859" w:rsidRDefault="00B42BE1">
      <w:pPr>
        <w:pStyle w:val="Heading1"/>
      </w:pPr>
      <w:bookmarkStart w:id="2" w:name="_Toc132296106"/>
      <w:r>
        <w:lastRenderedPageBreak/>
        <w:t>WIB firmware location</w:t>
      </w:r>
      <w:bookmarkEnd w:id="2"/>
    </w:p>
    <w:p w14:paraId="6D465141" w14:textId="6CE5778B" w:rsidR="00633859" w:rsidRDefault="00B42BE1">
      <w:r>
        <w:t xml:space="preserve">The DUNE WIB firmware source code </w:t>
      </w:r>
      <w:proofErr w:type="gramStart"/>
      <w:r>
        <w:t>is located in</w:t>
      </w:r>
      <w:proofErr w:type="gramEnd"/>
      <w:r>
        <w:t xml:space="preserve"> this repository:</w:t>
      </w:r>
      <w:r>
        <w:br/>
      </w:r>
      <w:hyperlink r:id="rId7">
        <w:r>
          <w:rPr>
            <w:rStyle w:val="InternetLink"/>
          </w:rPr>
          <w:t>https://github.com/madorskya/wib_sim</w:t>
        </w:r>
      </w:hyperlink>
    </w:p>
    <w:p w14:paraId="3DA82AF7" w14:textId="77777777" w:rsidR="00633859" w:rsidRDefault="00B42BE1">
      <w:r>
        <w:t>This location may change in the future; this document will be modified to reflect that.</w:t>
      </w:r>
    </w:p>
    <w:p w14:paraId="77852569" w14:textId="77777777" w:rsidR="00633859" w:rsidRDefault="00B42BE1">
      <w:pPr>
        <w:pStyle w:val="Heading1"/>
      </w:pPr>
      <w:bookmarkStart w:id="3" w:name="_Toc132296107"/>
      <w:r>
        <w:t>Building WIB firmware</w:t>
      </w:r>
      <w:bookmarkEnd w:id="3"/>
    </w:p>
    <w:p w14:paraId="49F92BA0" w14:textId="4A355066" w:rsidR="00633859" w:rsidRDefault="00B42BE1">
      <w:r>
        <w:t xml:space="preserve">The </w:t>
      </w:r>
      <w:r w:rsidRPr="008E4FCD">
        <w:rPr>
          <w:rFonts w:ascii="Courier New" w:hAnsi="Courier New" w:cs="Courier New"/>
          <w:b/>
          <w:bCs/>
        </w:rPr>
        <w:t>wib_zu6cg</w:t>
      </w:r>
      <w:r>
        <w:t xml:space="preserve"> subfolder in the repository contains the complete Xilinx Vivado project that can be directly opened and built in Vivado. The version of Vivado used for development is 202</w:t>
      </w:r>
      <w:r w:rsidR="0095420C">
        <w:t>2</w:t>
      </w:r>
      <w:r>
        <w:t>.</w:t>
      </w:r>
      <w:r w:rsidR="0095420C">
        <w:t>2</w:t>
      </w:r>
      <w:r>
        <w:t>.</w:t>
      </w:r>
    </w:p>
    <w:p w14:paraId="1D331D56" w14:textId="77777777" w:rsidR="00633859" w:rsidRDefault="00633859">
      <w:pPr>
        <w:spacing w:before="114" w:after="114" w:line="240" w:lineRule="auto"/>
      </w:pPr>
    </w:p>
    <w:p w14:paraId="4CF922CA" w14:textId="77777777" w:rsidR="00633859" w:rsidRDefault="00B42BE1">
      <w:pPr>
        <w:pStyle w:val="Heading1"/>
      </w:pPr>
      <w:bookmarkStart w:id="4" w:name="_Toc132296108"/>
      <w:r>
        <w:t>Firmware structure</w:t>
      </w:r>
      <w:bookmarkEnd w:id="4"/>
    </w:p>
    <w:p w14:paraId="0CB88237" w14:textId="23907EBF" w:rsidR="00633859" w:rsidRDefault="00B42BE1">
      <w:r>
        <w:t xml:space="preserve">WIB firmware has been designed following the requirement document </w:t>
      </w:r>
      <w:r>
        <w:fldChar w:fldCharType="begin"/>
      </w:r>
      <w:r>
        <w:instrText>REF __RefNumPara__1934_3214169308 \r \h</w:instrText>
      </w:r>
      <w:r>
        <w:fldChar w:fldCharType="separate"/>
      </w:r>
      <w:r w:rsidR="00750EC7">
        <w:t>[1]</w:t>
      </w:r>
      <w:r>
        <w:fldChar w:fldCharType="end"/>
      </w:r>
      <w:r>
        <w:t xml:space="preserve">. </w:t>
      </w:r>
      <w:r>
        <w:fldChar w:fldCharType="begin"/>
      </w:r>
      <w:r>
        <w:instrText>REF Ref_Figure0_label_and_number \h</w:instrText>
      </w:r>
      <w:r>
        <w:fldChar w:fldCharType="separate"/>
      </w:r>
      <w:r w:rsidR="00750EC7">
        <w:t>Figure 2</w:t>
      </w:r>
      <w:r>
        <w:fldChar w:fldCharType="end"/>
      </w:r>
      <w:r>
        <w:t xml:space="preserve"> shows the simplified structure of the WIB firmware. Red connections signify the data acquisition (DAQ) path, purple connections are timing signals, AXI bus that the CPU is using to communicate with multiple firmware </w:t>
      </w:r>
      <w:r w:rsidR="004F6825">
        <w:t>blocks is shown in green, and control and status signals are shown in gray color. Sections below describe each of the firmware blocks in details.</w:t>
      </w:r>
      <w:r w:rsidR="008716C6">
        <w:t xml:space="preserve"> </w:t>
      </w:r>
      <w:r w:rsidR="008716C6">
        <w:fldChar w:fldCharType="begin"/>
      </w:r>
      <w:r w:rsidR="008716C6">
        <w:instrText xml:space="preserve"> REF _Ref82525529 \h </w:instrText>
      </w:r>
      <w:r w:rsidR="008716C6">
        <w:fldChar w:fldCharType="separate"/>
      </w:r>
      <w:r w:rsidR="008716C6">
        <w:t xml:space="preserve">Figure </w:t>
      </w:r>
      <w:r w:rsidR="008716C6">
        <w:rPr>
          <w:noProof/>
        </w:rPr>
        <w:t>3</w:t>
      </w:r>
      <w:r w:rsidR="008716C6">
        <w:fldChar w:fldCharType="end"/>
      </w:r>
      <w:r w:rsidR="008716C6">
        <w:t xml:space="preserve"> contains a screenshot from Vivado firmware project. </w:t>
      </w:r>
    </w:p>
    <w:p w14:paraId="432C64E5" w14:textId="3A9AF6C0" w:rsidR="001316CC" w:rsidRDefault="0095420C" w:rsidP="001316CC">
      <w:pPr>
        <w:keepNext/>
      </w:pPr>
      <w:r>
        <w:rPr>
          <w:noProof/>
        </w:rPr>
        <w:lastRenderedPageBreak/>
        <w:drawing>
          <wp:inline distT="0" distB="0" distL="0" distR="0" wp14:anchorId="7391D1DC" wp14:editId="0EBEE67C">
            <wp:extent cx="6209442" cy="6461760"/>
            <wp:effectExtent l="0" t="0" r="1270" b="0"/>
            <wp:docPr id="9253806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5302" cy="6488671"/>
                    </a:xfrm>
                    <a:prstGeom prst="rect">
                      <a:avLst/>
                    </a:prstGeom>
                    <a:noFill/>
                  </pic:spPr>
                </pic:pic>
              </a:graphicData>
            </a:graphic>
          </wp:inline>
        </w:drawing>
      </w:r>
    </w:p>
    <w:p w14:paraId="13861F9C" w14:textId="7CA06986" w:rsidR="004F6825" w:rsidRDefault="001316CC" w:rsidP="001316CC">
      <w:pPr>
        <w:pStyle w:val="Caption"/>
      </w:pPr>
      <w:r>
        <w:t xml:space="preserve">Figure </w:t>
      </w:r>
      <w:fldSimple w:instr=" SEQ Figure \* ARABIC ">
        <w:r w:rsidR="007B4A22">
          <w:rPr>
            <w:noProof/>
          </w:rPr>
          <w:t>2</w:t>
        </w:r>
      </w:fldSimple>
      <w:r>
        <w:t xml:space="preserve">. WIB firmware </w:t>
      </w:r>
      <w:commentRangeStart w:id="5"/>
      <w:commentRangeStart w:id="6"/>
      <w:r>
        <w:t>structure</w:t>
      </w:r>
      <w:commentRangeEnd w:id="5"/>
      <w:r w:rsidR="006E104C">
        <w:rPr>
          <w:rStyle w:val="CommentReference"/>
          <w:i w:val="0"/>
          <w:iCs w:val="0"/>
          <w:color w:val="auto"/>
        </w:rPr>
        <w:commentReference w:id="5"/>
      </w:r>
      <w:commentRangeEnd w:id="6"/>
      <w:r w:rsidR="004B7209">
        <w:rPr>
          <w:rStyle w:val="CommentReference"/>
          <w:i w:val="0"/>
          <w:iCs w:val="0"/>
          <w:color w:val="auto"/>
        </w:rPr>
        <w:commentReference w:id="6"/>
      </w:r>
      <w:r>
        <w:t>.</w:t>
      </w:r>
    </w:p>
    <w:p w14:paraId="2AE9A299" w14:textId="3DC0CE9C" w:rsidR="008716C6" w:rsidRDefault="008716C6" w:rsidP="00D21DBA">
      <w:pPr>
        <w:keepNext/>
      </w:pPr>
    </w:p>
    <w:p w14:paraId="1D6841DD" w14:textId="30A34AE6" w:rsidR="00633859" w:rsidRDefault="00B42BE1" w:rsidP="001316CC">
      <w:pPr>
        <w:pStyle w:val="Heading2"/>
      </w:pPr>
      <w:bookmarkStart w:id="7" w:name="_Toc132296109"/>
      <w:r>
        <w:t>COLDATA receivers</w:t>
      </w:r>
      <w:bookmarkEnd w:id="7"/>
    </w:p>
    <w:p w14:paraId="43B37282" w14:textId="6A5C6CAE" w:rsidR="00633859" w:rsidRDefault="00B42BE1">
      <w:r>
        <w:t xml:space="preserve">The COLDATA receivers are serial receivers operating at </w:t>
      </w:r>
      <w:r w:rsidR="002E1C55">
        <w:t>1.28</w:t>
      </w:r>
      <w:r>
        <w:t xml:space="preserve"> Gbps</w:t>
      </w:r>
      <w:r w:rsidR="003C03D7">
        <w:t xml:space="preserve"> (COLDATA p2) or 1.25 Gbps (COLDATA p3) bit rate</w:t>
      </w:r>
      <w:r>
        <w:t xml:space="preserve">. WIB receives data from 4 FEMBs, each of them has 2 COLDATA chips, and each COLDATA chip is sending data via 2 serial links. Therefore, the total count of COLDATA receivers is 4*2*2 </w:t>
      </w:r>
      <w:r>
        <w:lastRenderedPageBreak/>
        <w:t xml:space="preserve">= 16. These receivers are implemented using hard GTH IPs </w:t>
      </w:r>
      <w:r>
        <w:fldChar w:fldCharType="begin"/>
      </w:r>
      <w:r>
        <w:instrText>REF __RefNumPara__1872_3214169308 \r \h</w:instrText>
      </w:r>
      <w:r>
        <w:fldChar w:fldCharType="separate"/>
      </w:r>
      <w:r w:rsidR="00750EC7">
        <w:t>[9]</w:t>
      </w:r>
      <w:r>
        <w:fldChar w:fldCharType="end"/>
      </w:r>
      <w:r>
        <w:t xml:space="preserve"> available in the ZYNQ device. The output of each receiver is a 16-bit bus carrying the deserialized data.</w:t>
      </w:r>
    </w:p>
    <w:p w14:paraId="563CBA0B" w14:textId="77777777" w:rsidR="00633859" w:rsidRDefault="00B42BE1">
      <w:pPr>
        <w:pStyle w:val="Heading2"/>
      </w:pPr>
      <w:bookmarkStart w:id="8" w:name="_Toc105277305"/>
      <w:bookmarkStart w:id="9" w:name="_Toc105487832"/>
      <w:bookmarkStart w:id="10" w:name="_Toc132296110"/>
      <w:bookmarkEnd w:id="8"/>
      <w:bookmarkEnd w:id="9"/>
      <w:r>
        <w:t>COLDATA Frame decoders</w:t>
      </w:r>
      <w:bookmarkEnd w:id="10"/>
    </w:p>
    <w:p w14:paraId="72BA2982" w14:textId="18C66825" w:rsidR="00633859" w:rsidRDefault="00B42BE1">
      <w:r>
        <w:t xml:space="preserve">COLDATA chips can transmit data in one of the several formats detailed in </w:t>
      </w:r>
      <w:r>
        <w:fldChar w:fldCharType="begin"/>
      </w:r>
      <w:r>
        <w:instrText>REF __RefNumPara__1864_3214169308 \r \h</w:instrText>
      </w:r>
      <w:r>
        <w:fldChar w:fldCharType="separate"/>
      </w:r>
      <w:r w:rsidR="00750EC7">
        <w:t>[5]</w:t>
      </w:r>
      <w:r>
        <w:fldChar w:fldCharType="end"/>
      </w:r>
      <w:r>
        <w:t xml:space="preserve">. The </w:t>
      </w:r>
      <w:proofErr w:type="gramStart"/>
      <w:r>
        <w:t>particular format</w:t>
      </w:r>
      <w:proofErr w:type="gramEnd"/>
      <w:r>
        <w:t xml:space="preserve"> is selected by programming an I</w:t>
      </w:r>
      <w:r>
        <w:rPr>
          <w:vertAlign w:val="superscript"/>
        </w:rPr>
        <w:t>2</w:t>
      </w:r>
      <w:r>
        <w:t xml:space="preserve">C register. The COLDATA Frame decoder module is capable of decoding </w:t>
      </w:r>
      <w:proofErr w:type="gramStart"/>
      <w:r>
        <w:t>all of</w:t>
      </w:r>
      <w:proofErr w:type="gramEnd"/>
      <w:r>
        <w:t xml:space="preserve"> these formats. The format type is determined automatically from the received data stream.</w:t>
      </w:r>
    </w:p>
    <w:p w14:paraId="0E961A54" w14:textId="72ABD250" w:rsidR="00591764" w:rsidRDefault="00AD64A7" w:rsidP="00591764">
      <w:pPr>
        <w:pStyle w:val="Heading3"/>
      </w:pPr>
      <w:bookmarkStart w:id="11" w:name="_Toc132296111"/>
      <w:r>
        <w:t xml:space="preserve">COLDATA </w:t>
      </w:r>
      <w:r w:rsidR="00591764">
        <w:t>CRC error flags</w:t>
      </w:r>
      <w:bookmarkEnd w:id="11"/>
    </w:p>
    <w:p w14:paraId="5BECF771" w14:textId="56705D31" w:rsidR="00591764" w:rsidRDefault="00591764" w:rsidP="00591764">
      <w:r>
        <w:t xml:space="preserve">Each COLDATA link receiver is calculating CRC from received data and compares the calculated CRC with the CRC bytes received with the data. Errors are flagged in </w:t>
      </w:r>
      <w:proofErr w:type="spellStart"/>
      <w:r w:rsidRPr="009478B9">
        <w:rPr>
          <w:rFonts w:ascii="Courier New" w:hAnsi="Courier New" w:cs="Courier New"/>
          <w:b/>
        </w:rPr>
        <w:t>crc_err</w:t>
      </w:r>
      <w:proofErr w:type="spellEnd"/>
      <w:r>
        <w:t xml:space="preserve"> sticky bits. How to use:</w:t>
      </w:r>
    </w:p>
    <w:p w14:paraId="2FB40714" w14:textId="2DAAAE6B" w:rsidR="00591764" w:rsidRDefault="00591764" w:rsidP="00591764">
      <w:pPr>
        <w:pStyle w:val="ListParagraph"/>
        <w:numPr>
          <w:ilvl w:val="0"/>
          <w:numId w:val="35"/>
        </w:numPr>
      </w:pPr>
      <w:r>
        <w:t xml:space="preserve">Read </w:t>
      </w:r>
      <w:proofErr w:type="spellStart"/>
      <w:r w:rsidRPr="009478B9">
        <w:rPr>
          <w:rFonts w:ascii="Courier New" w:hAnsi="Courier New" w:cs="Courier New"/>
          <w:b/>
        </w:rPr>
        <w:t>crc_err</w:t>
      </w:r>
      <w:proofErr w:type="spellEnd"/>
      <w:r>
        <w:t xml:space="preserve"> </w:t>
      </w:r>
      <w:proofErr w:type="gramStart"/>
      <w:r>
        <w:t>flags</w:t>
      </w:r>
      <w:proofErr w:type="gramEnd"/>
    </w:p>
    <w:p w14:paraId="07F1FC77" w14:textId="48D1A177" w:rsidR="00591764" w:rsidRPr="00591764" w:rsidRDefault="00591764" w:rsidP="009478B9">
      <w:pPr>
        <w:pStyle w:val="ListParagraph"/>
        <w:numPr>
          <w:ilvl w:val="0"/>
          <w:numId w:val="35"/>
        </w:numPr>
      </w:pPr>
      <w:r>
        <w:t xml:space="preserve">Set </w:t>
      </w:r>
      <w:proofErr w:type="spellStart"/>
      <w:r w:rsidRPr="009478B9">
        <w:rPr>
          <w:rFonts w:ascii="Courier New" w:hAnsi="Courier New" w:cs="Courier New"/>
          <w:b/>
        </w:rPr>
        <w:t>crc_err_reset</w:t>
      </w:r>
      <w:proofErr w:type="spellEnd"/>
      <w:r w:rsidRPr="009478B9">
        <w:rPr>
          <w:rFonts w:ascii="Courier New" w:hAnsi="Courier New" w:cs="Courier New"/>
          <w:b/>
        </w:rPr>
        <w:t xml:space="preserve"> = 1</w:t>
      </w:r>
      <w:r>
        <w:t xml:space="preserve"> and back </w:t>
      </w:r>
      <w:r w:rsidRPr="009478B9">
        <w:rPr>
          <w:rFonts w:ascii="Courier New" w:hAnsi="Courier New" w:cs="Courier New"/>
          <w:b/>
        </w:rPr>
        <w:t>= 0</w:t>
      </w:r>
      <w:r>
        <w:t xml:space="preserve"> to reset the sticky bits.</w:t>
      </w:r>
    </w:p>
    <w:p w14:paraId="6AD7678B" w14:textId="77777777" w:rsidR="00633859" w:rsidRDefault="00B42BE1">
      <w:pPr>
        <w:pStyle w:val="Heading2"/>
      </w:pPr>
      <w:bookmarkStart w:id="12" w:name="_Toc132296112"/>
      <w:r>
        <w:t>DAQ Frame Builders</w:t>
      </w:r>
      <w:bookmarkEnd w:id="12"/>
    </w:p>
    <w:p w14:paraId="64AC417F" w14:textId="350A468A" w:rsidR="00633859" w:rsidRDefault="00B42BE1">
      <w:r>
        <w:t xml:space="preserve">The DAQ Frame Builder module is responsible for preparing the data for transmission to the DAQ system. The DAQ system expects the data to arrive in a format detailed in </w:t>
      </w:r>
      <w:r>
        <w:fldChar w:fldCharType="begin"/>
      </w:r>
      <w:r>
        <w:instrText>REF __RefNumPara__1874_3214169308 \r \h</w:instrText>
      </w:r>
      <w:r>
        <w:fldChar w:fldCharType="separate"/>
      </w:r>
      <w:r w:rsidR="00750EC7">
        <w:t>[4]</w:t>
      </w:r>
      <w:r>
        <w:fldChar w:fldCharType="end"/>
      </w:r>
      <w:r>
        <w:t xml:space="preserve">. There are two DAQ serial links: Link 0 carries data from FEMBs 0,1, and link 1 carries data from FEMBs 2,3. Each of the </w:t>
      </w:r>
      <w:r w:rsidR="00451278">
        <w:t>eight</w:t>
      </w:r>
      <w:r>
        <w:t xml:space="preserve"> Frame Builder modules prepares data </w:t>
      </w:r>
      <w:r w:rsidR="00451278">
        <w:t>arriving from one COLDATA chip</w:t>
      </w:r>
      <w:r>
        <w:t xml:space="preserve">. The outputs of each Frame Builder </w:t>
      </w:r>
      <w:r w:rsidR="00451278">
        <w:t>are</w:t>
      </w:r>
      <w:r>
        <w:t xml:space="preserve"> a </w:t>
      </w:r>
      <w:r w:rsidR="00451278">
        <w:t>64</w:t>
      </w:r>
      <w:r>
        <w:t>-bit data bus</w:t>
      </w:r>
      <w:r w:rsidR="00451278">
        <w:t>, a valid flag, and a “last word” flag.</w:t>
      </w:r>
    </w:p>
    <w:p w14:paraId="3F5984AC" w14:textId="6A96FD34" w:rsidR="00633859" w:rsidRDefault="00451278">
      <w:pPr>
        <w:pStyle w:val="Heading2"/>
      </w:pPr>
      <w:bookmarkStart w:id="13" w:name="_Toc132296113"/>
      <w:r>
        <w:t xml:space="preserve">10Gps ethernet </w:t>
      </w:r>
      <w:r w:rsidR="00B42BE1">
        <w:t>transmitters</w:t>
      </w:r>
      <w:bookmarkEnd w:id="13"/>
    </w:p>
    <w:p w14:paraId="684384A9" w14:textId="00A470C8" w:rsidR="00633859" w:rsidRDefault="00B42BE1">
      <w:r>
        <w:t xml:space="preserve">These modules are responsible for sending data prepared by Frame Builders to the </w:t>
      </w:r>
      <w:r w:rsidR="00451278">
        <w:t>DAQ system</w:t>
      </w:r>
      <w:r>
        <w:t xml:space="preserve"> via</w:t>
      </w:r>
      <w:r w:rsidR="00451278">
        <w:t xml:space="preserve"> 10</w:t>
      </w:r>
      <w:r>
        <w:t xml:space="preserve"> </w:t>
      </w:r>
      <w:proofErr w:type="spellStart"/>
      <w:r>
        <w:t>Gpbs</w:t>
      </w:r>
      <w:proofErr w:type="spellEnd"/>
      <w:r w:rsidR="00451278">
        <w:t xml:space="preserve"> ethernet</w:t>
      </w:r>
      <w:r>
        <w:t xml:space="preserve"> links. </w:t>
      </w:r>
      <w:r w:rsidR="00451278">
        <w:t>The firmware module that implements 10Gbps ethernet protocol is provided by DAQ team, and it’s called “HERMES”.</w:t>
      </w:r>
    </w:p>
    <w:p w14:paraId="014540DC" w14:textId="77777777" w:rsidR="00633859" w:rsidRDefault="00B42BE1">
      <w:pPr>
        <w:pStyle w:val="Heading2"/>
      </w:pPr>
      <w:bookmarkStart w:id="14" w:name="_Toc132296114"/>
      <w:r>
        <w:t>ZYNQ CPU module</w:t>
      </w:r>
      <w:bookmarkEnd w:id="14"/>
    </w:p>
    <w:p w14:paraId="58D5D5E4" w14:textId="77777777" w:rsidR="00633859" w:rsidRDefault="00B42BE1">
      <w:r>
        <w:t>This module is a hard CPU IP core provided in ZYNQ devices. Its main purpose is control and monitoring of the firmware modules. Access to all modules in WIB firmware is provided via standard ZYNQ AXI bus interface.</w:t>
      </w:r>
    </w:p>
    <w:p w14:paraId="1E7B7ED9" w14:textId="257B4544" w:rsidR="00633859" w:rsidRDefault="00B42BE1">
      <w:r>
        <w:t xml:space="preserve">List of currently implemented modules with AXI registers is shown below. </w:t>
      </w:r>
    </w:p>
    <w:tbl>
      <w:tblPr>
        <w:tblStyle w:val="TableGrid"/>
        <w:tblW w:w="9350" w:type="dxa"/>
        <w:tblLook w:val="04A0" w:firstRow="1" w:lastRow="0" w:firstColumn="1" w:lastColumn="0" w:noHBand="0" w:noVBand="1"/>
      </w:tblPr>
      <w:tblGrid>
        <w:gridCol w:w="1278"/>
        <w:gridCol w:w="2016"/>
        <w:gridCol w:w="844"/>
        <w:gridCol w:w="1175"/>
        <w:gridCol w:w="4037"/>
      </w:tblGrid>
      <w:tr w:rsidR="00633859" w14:paraId="0E0F388F" w14:textId="77777777">
        <w:tc>
          <w:tcPr>
            <w:tcW w:w="1278" w:type="dxa"/>
            <w:shd w:val="clear" w:color="auto" w:fill="auto"/>
          </w:tcPr>
          <w:p w14:paraId="02BE02CF" w14:textId="77777777" w:rsidR="00633859" w:rsidRDefault="00B42BE1">
            <w:pPr>
              <w:spacing w:after="0" w:line="240" w:lineRule="auto"/>
              <w:rPr>
                <w:b/>
              </w:rPr>
            </w:pPr>
            <w:r>
              <w:rPr>
                <w:b/>
              </w:rPr>
              <w:t>Base address, hex</w:t>
            </w:r>
          </w:p>
        </w:tc>
        <w:tc>
          <w:tcPr>
            <w:tcW w:w="2016" w:type="dxa"/>
            <w:shd w:val="clear" w:color="auto" w:fill="auto"/>
          </w:tcPr>
          <w:p w14:paraId="4E7E669C" w14:textId="77777777" w:rsidR="00633859" w:rsidRDefault="00B42BE1">
            <w:pPr>
              <w:spacing w:after="0" w:line="240" w:lineRule="auto"/>
              <w:rPr>
                <w:b/>
              </w:rPr>
            </w:pPr>
            <w:r>
              <w:rPr>
                <w:b/>
              </w:rPr>
              <w:t>Module type</w:t>
            </w:r>
          </w:p>
        </w:tc>
        <w:tc>
          <w:tcPr>
            <w:tcW w:w="844" w:type="dxa"/>
            <w:shd w:val="clear" w:color="auto" w:fill="auto"/>
          </w:tcPr>
          <w:p w14:paraId="62335D57" w14:textId="77777777" w:rsidR="00633859" w:rsidRDefault="00B42BE1">
            <w:pPr>
              <w:spacing w:after="0" w:line="240" w:lineRule="auto"/>
              <w:rPr>
                <w:b/>
              </w:rPr>
            </w:pPr>
            <w:r>
              <w:rPr>
                <w:b/>
              </w:rPr>
              <w:t>FEMB</w:t>
            </w:r>
          </w:p>
          <w:p w14:paraId="6790CE4F" w14:textId="77777777" w:rsidR="00633859" w:rsidRDefault="00B42BE1">
            <w:pPr>
              <w:spacing w:after="0" w:line="240" w:lineRule="auto"/>
              <w:rPr>
                <w:b/>
              </w:rPr>
            </w:pPr>
            <w:r>
              <w:rPr>
                <w:b/>
              </w:rPr>
              <w:t>#</w:t>
            </w:r>
          </w:p>
        </w:tc>
        <w:tc>
          <w:tcPr>
            <w:tcW w:w="1175" w:type="dxa"/>
            <w:shd w:val="clear" w:color="auto" w:fill="auto"/>
          </w:tcPr>
          <w:p w14:paraId="3947A8A2" w14:textId="77777777" w:rsidR="00633859" w:rsidRDefault="00B42BE1">
            <w:pPr>
              <w:spacing w:after="0" w:line="240" w:lineRule="auto"/>
              <w:rPr>
                <w:b/>
              </w:rPr>
            </w:pPr>
            <w:r>
              <w:rPr>
                <w:b/>
              </w:rPr>
              <w:t>COLDATA</w:t>
            </w:r>
          </w:p>
          <w:p w14:paraId="0D1D12F7" w14:textId="77777777" w:rsidR="00633859" w:rsidRDefault="00B42BE1">
            <w:pPr>
              <w:spacing w:after="0" w:line="240" w:lineRule="auto"/>
              <w:rPr>
                <w:b/>
              </w:rPr>
            </w:pPr>
            <w:r>
              <w:rPr>
                <w:b/>
              </w:rPr>
              <w:t>chip #</w:t>
            </w:r>
          </w:p>
        </w:tc>
        <w:tc>
          <w:tcPr>
            <w:tcW w:w="4037" w:type="dxa"/>
            <w:shd w:val="clear" w:color="auto" w:fill="auto"/>
          </w:tcPr>
          <w:p w14:paraId="2F6D457A" w14:textId="77777777" w:rsidR="00633859" w:rsidRDefault="00B42BE1">
            <w:pPr>
              <w:spacing w:after="0" w:line="240" w:lineRule="auto"/>
              <w:rPr>
                <w:b/>
              </w:rPr>
            </w:pPr>
            <w:r>
              <w:rPr>
                <w:b/>
              </w:rPr>
              <w:t>Description</w:t>
            </w:r>
          </w:p>
        </w:tc>
      </w:tr>
      <w:tr w:rsidR="00633859" w14:paraId="464FBE0A" w14:textId="77777777">
        <w:tc>
          <w:tcPr>
            <w:tcW w:w="1278" w:type="dxa"/>
            <w:shd w:val="clear" w:color="auto" w:fill="auto"/>
          </w:tcPr>
          <w:p w14:paraId="78F97440" w14:textId="77777777" w:rsidR="00633859" w:rsidRDefault="00B42BE1">
            <w:pPr>
              <w:spacing w:after="0" w:line="240" w:lineRule="auto"/>
            </w:pPr>
            <w:r>
              <w:t>A0030000</w:t>
            </w:r>
          </w:p>
        </w:tc>
        <w:tc>
          <w:tcPr>
            <w:tcW w:w="2016" w:type="dxa"/>
            <w:shd w:val="clear" w:color="auto" w:fill="auto"/>
          </w:tcPr>
          <w:p w14:paraId="14EDC532" w14:textId="77777777" w:rsidR="00633859" w:rsidRDefault="00B42BE1">
            <w:pPr>
              <w:spacing w:after="0" w:line="240" w:lineRule="auto"/>
            </w:pPr>
            <w:proofErr w:type="spellStart"/>
            <w:r>
              <w:t>coldata_fast_cmd</w:t>
            </w:r>
            <w:proofErr w:type="spellEnd"/>
          </w:p>
        </w:tc>
        <w:tc>
          <w:tcPr>
            <w:tcW w:w="844" w:type="dxa"/>
            <w:shd w:val="clear" w:color="auto" w:fill="auto"/>
          </w:tcPr>
          <w:p w14:paraId="00B2D214" w14:textId="77777777" w:rsidR="00633859" w:rsidRDefault="00B42BE1">
            <w:pPr>
              <w:spacing w:after="0" w:line="240" w:lineRule="auto"/>
            </w:pPr>
            <w:r>
              <w:t>All</w:t>
            </w:r>
          </w:p>
        </w:tc>
        <w:tc>
          <w:tcPr>
            <w:tcW w:w="1175" w:type="dxa"/>
            <w:shd w:val="clear" w:color="auto" w:fill="auto"/>
          </w:tcPr>
          <w:p w14:paraId="6732049B" w14:textId="77777777" w:rsidR="00633859" w:rsidRDefault="00B42BE1">
            <w:pPr>
              <w:spacing w:after="0" w:line="240" w:lineRule="auto"/>
            </w:pPr>
            <w:r>
              <w:t>All</w:t>
            </w:r>
          </w:p>
        </w:tc>
        <w:tc>
          <w:tcPr>
            <w:tcW w:w="4037" w:type="dxa"/>
            <w:shd w:val="clear" w:color="auto" w:fill="auto"/>
          </w:tcPr>
          <w:p w14:paraId="04E7A91F" w14:textId="77777777" w:rsidR="00633859" w:rsidRDefault="00B42BE1">
            <w:pPr>
              <w:spacing w:after="0" w:line="240" w:lineRule="auto"/>
            </w:pPr>
            <w:r>
              <w:t>COLDATA FAST command generator for all COLDATA chips</w:t>
            </w:r>
          </w:p>
        </w:tc>
      </w:tr>
      <w:tr w:rsidR="00633859" w14:paraId="72967085" w14:textId="77777777">
        <w:tc>
          <w:tcPr>
            <w:tcW w:w="1278" w:type="dxa"/>
            <w:shd w:val="clear" w:color="auto" w:fill="auto"/>
          </w:tcPr>
          <w:p w14:paraId="7C3A4CD0" w14:textId="77777777" w:rsidR="00633859" w:rsidRDefault="00B42BE1">
            <w:pPr>
              <w:spacing w:after="0" w:line="240" w:lineRule="auto"/>
            </w:pPr>
            <w:r>
              <w:t>A0010000</w:t>
            </w:r>
          </w:p>
        </w:tc>
        <w:tc>
          <w:tcPr>
            <w:tcW w:w="2016" w:type="dxa"/>
            <w:shd w:val="clear" w:color="auto" w:fill="auto"/>
          </w:tcPr>
          <w:p w14:paraId="63A1B6D4" w14:textId="77777777" w:rsidR="00633859" w:rsidRDefault="00B42BE1">
            <w:pPr>
              <w:spacing w:after="0" w:line="240" w:lineRule="auto"/>
            </w:pPr>
            <w:r>
              <w:t>coldata_i2c</w:t>
            </w:r>
          </w:p>
        </w:tc>
        <w:tc>
          <w:tcPr>
            <w:tcW w:w="844" w:type="dxa"/>
            <w:shd w:val="clear" w:color="auto" w:fill="auto"/>
          </w:tcPr>
          <w:p w14:paraId="4DEFD92D" w14:textId="77777777" w:rsidR="00633859" w:rsidRDefault="00B42BE1">
            <w:pPr>
              <w:spacing w:after="0" w:line="240" w:lineRule="auto"/>
            </w:pPr>
            <w:r>
              <w:t>0</w:t>
            </w:r>
          </w:p>
        </w:tc>
        <w:tc>
          <w:tcPr>
            <w:tcW w:w="1175" w:type="dxa"/>
            <w:shd w:val="clear" w:color="auto" w:fill="auto"/>
          </w:tcPr>
          <w:p w14:paraId="056B7E59" w14:textId="01028C99" w:rsidR="00633859" w:rsidRDefault="004C600C">
            <w:pPr>
              <w:spacing w:after="0" w:line="240" w:lineRule="auto"/>
            </w:pPr>
            <w:r>
              <w:t>All</w:t>
            </w:r>
          </w:p>
        </w:tc>
        <w:tc>
          <w:tcPr>
            <w:tcW w:w="4037" w:type="dxa"/>
            <w:shd w:val="clear" w:color="auto" w:fill="auto"/>
          </w:tcPr>
          <w:p w14:paraId="07DADE7F" w14:textId="77777777" w:rsidR="00633859" w:rsidRDefault="00B42BE1">
            <w:pPr>
              <w:spacing w:after="0" w:line="240" w:lineRule="auto"/>
            </w:pPr>
            <w:r>
              <w:t>I</w:t>
            </w:r>
            <w:r>
              <w:rPr>
                <w:vertAlign w:val="superscript"/>
              </w:rPr>
              <w:t>2</w:t>
            </w:r>
            <w:r>
              <w:t>C interface for COLDATA chip</w:t>
            </w:r>
          </w:p>
        </w:tc>
      </w:tr>
      <w:tr w:rsidR="00633859" w14:paraId="63B7A4BD" w14:textId="77777777">
        <w:tc>
          <w:tcPr>
            <w:tcW w:w="1278" w:type="dxa"/>
            <w:shd w:val="clear" w:color="auto" w:fill="auto"/>
          </w:tcPr>
          <w:p w14:paraId="2BC49AA7" w14:textId="77777777" w:rsidR="00633859" w:rsidRDefault="00B42BE1">
            <w:pPr>
              <w:spacing w:after="0" w:line="240" w:lineRule="auto"/>
            </w:pPr>
            <w:r>
              <w:t>A0050000</w:t>
            </w:r>
          </w:p>
        </w:tc>
        <w:tc>
          <w:tcPr>
            <w:tcW w:w="2016" w:type="dxa"/>
            <w:shd w:val="clear" w:color="auto" w:fill="auto"/>
          </w:tcPr>
          <w:p w14:paraId="306DBC2E" w14:textId="77777777" w:rsidR="00633859" w:rsidRDefault="00B42BE1">
            <w:pPr>
              <w:spacing w:after="0" w:line="240" w:lineRule="auto"/>
            </w:pPr>
            <w:r>
              <w:t>coldata_i2c</w:t>
            </w:r>
          </w:p>
        </w:tc>
        <w:tc>
          <w:tcPr>
            <w:tcW w:w="844" w:type="dxa"/>
            <w:shd w:val="clear" w:color="auto" w:fill="auto"/>
          </w:tcPr>
          <w:p w14:paraId="7CD8FD6F" w14:textId="77777777" w:rsidR="00633859" w:rsidRDefault="00B42BE1">
            <w:pPr>
              <w:spacing w:after="0" w:line="240" w:lineRule="auto"/>
            </w:pPr>
            <w:r>
              <w:t>1</w:t>
            </w:r>
          </w:p>
        </w:tc>
        <w:tc>
          <w:tcPr>
            <w:tcW w:w="1175" w:type="dxa"/>
            <w:shd w:val="clear" w:color="auto" w:fill="auto"/>
          </w:tcPr>
          <w:p w14:paraId="2B7F8B87" w14:textId="60D402B6" w:rsidR="00633859" w:rsidRDefault="004C600C">
            <w:pPr>
              <w:spacing w:after="0" w:line="240" w:lineRule="auto"/>
            </w:pPr>
            <w:r>
              <w:t>All</w:t>
            </w:r>
          </w:p>
        </w:tc>
        <w:tc>
          <w:tcPr>
            <w:tcW w:w="4037" w:type="dxa"/>
            <w:shd w:val="clear" w:color="auto" w:fill="auto"/>
          </w:tcPr>
          <w:p w14:paraId="57188BCA" w14:textId="77777777" w:rsidR="00633859" w:rsidRDefault="00B42BE1">
            <w:pPr>
              <w:spacing w:after="0" w:line="240" w:lineRule="auto"/>
            </w:pPr>
            <w:r>
              <w:t>I</w:t>
            </w:r>
            <w:r>
              <w:rPr>
                <w:vertAlign w:val="superscript"/>
              </w:rPr>
              <w:t>2</w:t>
            </w:r>
            <w:r>
              <w:t>C interface for COLDATA chip</w:t>
            </w:r>
          </w:p>
        </w:tc>
      </w:tr>
      <w:tr w:rsidR="00633859" w14:paraId="7E4BED82" w14:textId="77777777">
        <w:tc>
          <w:tcPr>
            <w:tcW w:w="1278" w:type="dxa"/>
            <w:shd w:val="clear" w:color="auto" w:fill="auto"/>
          </w:tcPr>
          <w:p w14:paraId="4E34572C" w14:textId="77777777" w:rsidR="00633859" w:rsidRDefault="00B42BE1">
            <w:pPr>
              <w:spacing w:after="0" w:line="240" w:lineRule="auto"/>
            </w:pPr>
            <w:r>
              <w:t>A0070000</w:t>
            </w:r>
          </w:p>
        </w:tc>
        <w:tc>
          <w:tcPr>
            <w:tcW w:w="2016" w:type="dxa"/>
            <w:shd w:val="clear" w:color="auto" w:fill="auto"/>
          </w:tcPr>
          <w:p w14:paraId="49011717" w14:textId="77777777" w:rsidR="00633859" w:rsidRDefault="00B42BE1">
            <w:pPr>
              <w:spacing w:after="0" w:line="240" w:lineRule="auto"/>
            </w:pPr>
            <w:r>
              <w:t>coldata_i2c</w:t>
            </w:r>
          </w:p>
        </w:tc>
        <w:tc>
          <w:tcPr>
            <w:tcW w:w="844" w:type="dxa"/>
            <w:shd w:val="clear" w:color="auto" w:fill="auto"/>
          </w:tcPr>
          <w:p w14:paraId="49DF9A9B" w14:textId="77777777" w:rsidR="00633859" w:rsidRDefault="00B42BE1">
            <w:pPr>
              <w:spacing w:after="0" w:line="240" w:lineRule="auto"/>
            </w:pPr>
            <w:r>
              <w:t>2</w:t>
            </w:r>
          </w:p>
        </w:tc>
        <w:tc>
          <w:tcPr>
            <w:tcW w:w="1175" w:type="dxa"/>
            <w:shd w:val="clear" w:color="auto" w:fill="auto"/>
          </w:tcPr>
          <w:p w14:paraId="223B1091" w14:textId="78A7A2F8" w:rsidR="00633859" w:rsidRDefault="004C600C">
            <w:pPr>
              <w:spacing w:after="0" w:line="240" w:lineRule="auto"/>
            </w:pPr>
            <w:r>
              <w:t>All</w:t>
            </w:r>
            <w:r w:rsidDel="004C600C">
              <w:t xml:space="preserve"> </w:t>
            </w:r>
          </w:p>
        </w:tc>
        <w:tc>
          <w:tcPr>
            <w:tcW w:w="4037" w:type="dxa"/>
            <w:shd w:val="clear" w:color="auto" w:fill="auto"/>
          </w:tcPr>
          <w:p w14:paraId="4EF73F80" w14:textId="77777777" w:rsidR="00633859" w:rsidRDefault="00B42BE1">
            <w:pPr>
              <w:spacing w:after="0" w:line="240" w:lineRule="auto"/>
            </w:pPr>
            <w:r>
              <w:t>I</w:t>
            </w:r>
            <w:r>
              <w:rPr>
                <w:vertAlign w:val="superscript"/>
              </w:rPr>
              <w:t>2</w:t>
            </w:r>
            <w:r>
              <w:t>C interface for COLDATA chip</w:t>
            </w:r>
          </w:p>
        </w:tc>
      </w:tr>
      <w:tr w:rsidR="00633859" w14:paraId="0B7A4770" w14:textId="77777777">
        <w:tc>
          <w:tcPr>
            <w:tcW w:w="1278" w:type="dxa"/>
            <w:shd w:val="clear" w:color="auto" w:fill="auto"/>
          </w:tcPr>
          <w:p w14:paraId="07772E39" w14:textId="77777777" w:rsidR="00633859" w:rsidRDefault="00B42BE1">
            <w:pPr>
              <w:spacing w:after="0" w:line="240" w:lineRule="auto"/>
            </w:pPr>
            <w:r>
              <w:t>A0090000</w:t>
            </w:r>
          </w:p>
        </w:tc>
        <w:tc>
          <w:tcPr>
            <w:tcW w:w="2016" w:type="dxa"/>
            <w:shd w:val="clear" w:color="auto" w:fill="auto"/>
          </w:tcPr>
          <w:p w14:paraId="0234F66F" w14:textId="77777777" w:rsidR="00633859" w:rsidRDefault="00B42BE1">
            <w:pPr>
              <w:spacing w:after="0" w:line="240" w:lineRule="auto"/>
            </w:pPr>
            <w:r>
              <w:t>coldata_i2c</w:t>
            </w:r>
          </w:p>
        </w:tc>
        <w:tc>
          <w:tcPr>
            <w:tcW w:w="844" w:type="dxa"/>
            <w:shd w:val="clear" w:color="auto" w:fill="auto"/>
          </w:tcPr>
          <w:p w14:paraId="44DEBCDE" w14:textId="77777777" w:rsidR="00633859" w:rsidRDefault="00B42BE1">
            <w:pPr>
              <w:spacing w:after="0" w:line="240" w:lineRule="auto"/>
            </w:pPr>
            <w:r>
              <w:t>3</w:t>
            </w:r>
          </w:p>
        </w:tc>
        <w:tc>
          <w:tcPr>
            <w:tcW w:w="1175" w:type="dxa"/>
            <w:shd w:val="clear" w:color="auto" w:fill="auto"/>
          </w:tcPr>
          <w:p w14:paraId="30006180" w14:textId="5223F4EF" w:rsidR="00633859" w:rsidRDefault="004C600C">
            <w:pPr>
              <w:spacing w:after="0" w:line="240" w:lineRule="auto"/>
            </w:pPr>
            <w:r>
              <w:t>All</w:t>
            </w:r>
            <w:r w:rsidDel="004C600C">
              <w:t xml:space="preserve"> </w:t>
            </w:r>
          </w:p>
        </w:tc>
        <w:tc>
          <w:tcPr>
            <w:tcW w:w="4037" w:type="dxa"/>
            <w:shd w:val="clear" w:color="auto" w:fill="auto"/>
          </w:tcPr>
          <w:p w14:paraId="19A9359B" w14:textId="77777777" w:rsidR="00633859" w:rsidRDefault="00B42BE1">
            <w:pPr>
              <w:spacing w:after="0" w:line="240" w:lineRule="auto"/>
            </w:pPr>
            <w:r>
              <w:t>I</w:t>
            </w:r>
            <w:r>
              <w:rPr>
                <w:vertAlign w:val="superscript"/>
              </w:rPr>
              <w:t>2</w:t>
            </w:r>
            <w:r>
              <w:t>C interface for COLDATA chip</w:t>
            </w:r>
          </w:p>
        </w:tc>
      </w:tr>
      <w:tr w:rsidR="00633859" w14:paraId="0E5C2449" w14:textId="77777777">
        <w:tc>
          <w:tcPr>
            <w:tcW w:w="1278" w:type="dxa"/>
            <w:shd w:val="clear" w:color="auto" w:fill="auto"/>
          </w:tcPr>
          <w:p w14:paraId="194CF556" w14:textId="77777777" w:rsidR="00633859" w:rsidRDefault="00B42BE1">
            <w:pPr>
              <w:spacing w:after="0" w:line="240" w:lineRule="auto"/>
            </w:pPr>
            <w:r>
              <w:t>A00B0000</w:t>
            </w:r>
          </w:p>
        </w:tc>
        <w:tc>
          <w:tcPr>
            <w:tcW w:w="2016" w:type="dxa"/>
            <w:shd w:val="clear" w:color="auto" w:fill="auto"/>
          </w:tcPr>
          <w:p w14:paraId="386CA222" w14:textId="77777777" w:rsidR="00633859" w:rsidRDefault="00B42BE1">
            <w:pPr>
              <w:spacing w:after="0" w:line="240" w:lineRule="auto"/>
            </w:pPr>
            <w:proofErr w:type="spellStart"/>
            <w:r>
              <w:t>axi_iic</w:t>
            </w:r>
            <w:proofErr w:type="spellEnd"/>
          </w:p>
        </w:tc>
        <w:tc>
          <w:tcPr>
            <w:tcW w:w="844" w:type="dxa"/>
            <w:shd w:val="clear" w:color="auto" w:fill="auto"/>
          </w:tcPr>
          <w:p w14:paraId="3A94CD8A" w14:textId="77777777" w:rsidR="00633859" w:rsidRDefault="00B42BE1">
            <w:pPr>
              <w:spacing w:after="0" w:line="240" w:lineRule="auto"/>
            </w:pPr>
            <w:r>
              <w:t>n/a</w:t>
            </w:r>
          </w:p>
        </w:tc>
        <w:tc>
          <w:tcPr>
            <w:tcW w:w="1175" w:type="dxa"/>
            <w:shd w:val="clear" w:color="auto" w:fill="auto"/>
          </w:tcPr>
          <w:p w14:paraId="799E0324" w14:textId="77777777" w:rsidR="00633859" w:rsidRDefault="00B42BE1">
            <w:pPr>
              <w:spacing w:after="0" w:line="240" w:lineRule="auto"/>
            </w:pPr>
            <w:r>
              <w:t>n/a</w:t>
            </w:r>
          </w:p>
        </w:tc>
        <w:tc>
          <w:tcPr>
            <w:tcW w:w="4037" w:type="dxa"/>
            <w:shd w:val="clear" w:color="auto" w:fill="auto"/>
          </w:tcPr>
          <w:p w14:paraId="3DEB7E61" w14:textId="77777777" w:rsidR="00633859" w:rsidRDefault="00B42BE1">
            <w:pPr>
              <w:spacing w:after="0" w:line="240" w:lineRule="auto"/>
            </w:pPr>
            <w:r>
              <w:t>I</w:t>
            </w:r>
            <w:r>
              <w:rPr>
                <w:vertAlign w:val="superscript"/>
              </w:rPr>
              <w:t>2</w:t>
            </w:r>
            <w:r>
              <w:t>C interface for WIB on-board devices</w:t>
            </w:r>
          </w:p>
        </w:tc>
      </w:tr>
      <w:tr w:rsidR="00633859" w14:paraId="79B39183" w14:textId="77777777">
        <w:tc>
          <w:tcPr>
            <w:tcW w:w="1278" w:type="dxa"/>
            <w:shd w:val="clear" w:color="auto" w:fill="auto"/>
          </w:tcPr>
          <w:p w14:paraId="7FE8BE36" w14:textId="77777777" w:rsidR="00633859" w:rsidRDefault="00B42BE1">
            <w:pPr>
              <w:spacing w:after="0" w:line="240" w:lineRule="auto"/>
            </w:pPr>
            <w:r>
              <w:t>A00C0000</w:t>
            </w:r>
          </w:p>
        </w:tc>
        <w:tc>
          <w:tcPr>
            <w:tcW w:w="2016" w:type="dxa"/>
            <w:shd w:val="clear" w:color="auto" w:fill="auto"/>
          </w:tcPr>
          <w:p w14:paraId="1ED61894" w14:textId="77777777" w:rsidR="00633859" w:rsidRDefault="00B42BE1">
            <w:pPr>
              <w:spacing w:after="0" w:line="240" w:lineRule="auto"/>
            </w:pPr>
            <w:r>
              <w:t>Register bank</w:t>
            </w:r>
          </w:p>
        </w:tc>
        <w:tc>
          <w:tcPr>
            <w:tcW w:w="844" w:type="dxa"/>
            <w:shd w:val="clear" w:color="auto" w:fill="auto"/>
          </w:tcPr>
          <w:p w14:paraId="16799C17" w14:textId="77777777" w:rsidR="00633859" w:rsidRDefault="00B42BE1">
            <w:pPr>
              <w:spacing w:after="0" w:line="240" w:lineRule="auto"/>
            </w:pPr>
            <w:r>
              <w:t>n/a</w:t>
            </w:r>
          </w:p>
        </w:tc>
        <w:tc>
          <w:tcPr>
            <w:tcW w:w="1175" w:type="dxa"/>
            <w:shd w:val="clear" w:color="auto" w:fill="auto"/>
          </w:tcPr>
          <w:p w14:paraId="5265EC48" w14:textId="77777777" w:rsidR="00633859" w:rsidRDefault="00B42BE1">
            <w:pPr>
              <w:spacing w:after="0" w:line="240" w:lineRule="auto"/>
            </w:pPr>
            <w:r>
              <w:t>n/a</w:t>
            </w:r>
          </w:p>
        </w:tc>
        <w:tc>
          <w:tcPr>
            <w:tcW w:w="4037" w:type="dxa"/>
            <w:shd w:val="clear" w:color="auto" w:fill="auto"/>
          </w:tcPr>
          <w:p w14:paraId="2B265C66" w14:textId="77777777" w:rsidR="00633859" w:rsidRDefault="00B42BE1">
            <w:pPr>
              <w:spacing w:after="0" w:line="240" w:lineRule="auto"/>
            </w:pPr>
            <w:r>
              <w:t>Control and status registers</w:t>
            </w:r>
          </w:p>
        </w:tc>
      </w:tr>
      <w:tr w:rsidR="00633859" w14:paraId="09327997" w14:textId="77777777">
        <w:tc>
          <w:tcPr>
            <w:tcW w:w="1278" w:type="dxa"/>
            <w:shd w:val="clear" w:color="auto" w:fill="auto"/>
          </w:tcPr>
          <w:p w14:paraId="78E25455" w14:textId="77777777" w:rsidR="00633859" w:rsidRDefault="00B42BE1">
            <w:pPr>
              <w:spacing w:after="0" w:line="240" w:lineRule="auto"/>
            </w:pPr>
            <w:r>
              <w:t>n/a</w:t>
            </w:r>
          </w:p>
        </w:tc>
        <w:tc>
          <w:tcPr>
            <w:tcW w:w="2016" w:type="dxa"/>
            <w:shd w:val="clear" w:color="auto" w:fill="auto"/>
          </w:tcPr>
          <w:p w14:paraId="1DCA49ED" w14:textId="77777777" w:rsidR="00633859" w:rsidRDefault="00B42BE1">
            <w:pPr>
              <w:spacing w:after="0" w:line="240" w:lineRule="auto"/>
            </w:pPr>
            <w:r>
              <w:t>Timing endpoint</w:t>
            </w:r>
          </w:p>
        </w:tc>
        <w:tc>
          <w:tcPr>
            <w:tcW w:w="844" w:type="dxa"/>
            <w:shd w:val="clear" w:color="auto" w:fill="auto"/>
          </w:tcPr>
          <w:p w14:paraId="7482C51D" w14:textId="77777777" w:rsidR="00633859" w:rsidRDefault="00B42BE1">
            <w:pPr>
              <w:spacing w:after="0" w:line="240" w:lineRule="auto"/>
            </w:pPr>
            <w:r>
              <w:t>n/a</w:t>
            </w:r>
          </w:p>
        </w:tc>
        <w:tc>
          <w:tcPr>
            <w:tcW w:w="1175" w:type="dxa"/>
            <w:shd w:val="clear" w:color="auto" w:fill="auto"/>
          </w:tcPr>
          <w:p w14:paraId="57D0D654" w14:textId="77777777" w:rsidR="00633859" w:rsidRDefault="00B42BE1">
            <w:pPr>
              <w:spacing w:after="0" w:line="240" w:lineRule="auto"/>
            </w:pPr>
            <w:r>
              <w:t>n/a</w:t>
            </w:r>
          </w:p>
        </w:tc>
        <w:tc>
          <w:tcPr>
            <w:tcW w:w="4037" w:type="dxa"/>
            <w:shd w:val="clear" w:color="auto" w:fill="auto"/>
          </w:tcPr>
          <w:p w14:paraId="01BB4AD5" w14:textId="77777777" w:rsidR="00633859" w:rsidRDefault="00B42BE1">
            <w:pPr>
              <w:spacing w:after="0" w:line="240" w:lineRule="auto"/>
            </w:pPr>
            <w:r>
              <w:t>Timing endpoint, programmed via control register</w:t>
            </w:r>
          </w:p>
        </w:tc>
      </w:tr>
      <w:tr w:rsidR="00702A97" w14:paraId="7FC20606" w14:textId="77777777">
        <w:tc>
          <w:tcPr>
            <w:tcW w:w="1278" w:type="dxa"/>
            <w:shd w:val="clear" w:color="auto" w:fill="auto"/>
          </w:tcPr>
          <w:p w14:paraId="706F4FC6" w14:textId="60114D91" w:rsidR="00702A97" w:rsidRDefault="00702A97" w:rsidP="00702A97">
            <w:pPr>
              <w:spacing w:after="0" w:line="240" w:lineRule="auto"/>
            </w:pPr>
            <w:r w:rsidRPr="00105007">
              <w:lastRenderedPageBreak/>
              <w:t>440000000</w:t>
            </w:r>
          </w:p>
        </w:tc>
        <w:tc>
          <w:tcPr>
            <w:tcW w:w="2016" w:type="dxa"/>
            <w:shd w:val="clear" w:color="auto" w:fill="auto"/>
          </w:tcPr>
          <w:p w14:paraId="79545F6B" w14:textId="77777777" w:rsidR="00702A97" w:rsidRDefault="00702A97" w:rsidP="00702A97">
            <w:pPr>
              <w:spacing w:after="0" w:line="240" w:lineRule="auto"/>
            </w:pPr>
            <w:r>
              <w:t>DAQ spy memory</w:t>
            </w:r>
          </w:p>
        </w:tc>
        <w:tc>
          <w:tcPr>
            <w:tcW w:w="844" w:type="dxa"/>
            <w:shd w:val="clear" w:color="auto" w:fill="auto"/>
          </w:tcPr>
          <w:p w14:paraId="34DD9092" w14:textId="02C0F0BD" w:rsidR="00702A97" w:rsidRDefault="00702A97" w:rsidP="00702A97">
            <w:pPr>
              <w:spacing w:after="0" w:line="240" w:lineRule="auto"/>
            </w:pPr>
            <w:r>
              <w:t>0</w:t>
            </w:r>
          </w:p>
        </w:tc>
        <w:tc>
          <w:tcPr>
            <w:tcW w:w="1175" w:type="dxa"/>
            <w:shd w:val="clear" w:color="auto" w:fill="auto"/>
          </w:tcPr>
          <w:p w14:paraId="32FFFEE4" w14:textId="719E88FD" w:rsidR="00702A97" w:rsidRDefault="00702A97" w:rsidP="00702A97">
            <w:pPr>
              <w:spacing w:after="0" w:line="240" w:lineRule="auto"/>
            </w:pPr>
            <w:r>
              <w:t>0</w:t>
            </w:r>
          </w:p>
        </w:tc>
        <w:tc>
          <w:tcPr>
            <w:tcW w:w="4037" w:type="dxa"/>
            <w:shd w:val="clear" w:color="auto" w:fill="auto"/>
          </w:tcPr>
          <w:p w14:paraId="21E2401B" w14:textId="1E4AAA72" w:rsidR="00702A97" w:rsidRDefault="00702A97" w:rsidP="00702A97">
            <w:pPr>
              <w:spacing w:after="0" w:line="240" w:lineRule="auto"/>
            </w:pPr>
            <w:r>
              <w:t>256KB DAQ spy memory. Capable of recording DAQ output data sent to HERMES.</w:t>
            </w:r>
          </w:p>
        </w:tc>
      </w:tr>
      <w:tr w:rsidR="00702A97" w14:paraId="5768D446" w14:textId="77777777">
        <w:tc>
          <w:tcPr>
            <w:tcW w:w="1278" w:type="dxa"/>
            <w:shd w:val="clear" w:color="auto" w:fill="auto"/>
          </w:tcPr>
          <w:p w14:paraId="516E198D" w14:textId="12D9A0A0" w:rsidR="00702A97" w:rsidRDefault="00702A97" w:rsidP="00702A97">
            <w:pPr>
              <w:spacing w:after="0" w:line="240" w:lineRule="auto"/>
            </w:pPr>
            <w:r w:rsidRPr="00105007">
              <w:t>440100000</w:t>
            </w:r>
          </w:p>
        </w:tc>
        <w:tc>
          <w:tcPr>
            <w:tcW w:w="2016" w:type="dxa"/>
            <w:shd w:val="clear" w:color="auto" w:fill="auto"/>
          </w:tcPr>
          <w:p w14:paraId="07D71C5B" w14:textId="77777777" w:rsidR="00702A97" w:rsidRDefault="00702A97" w:rsidP="00702A97">
            <w:pPr>
              <w:spacing w:after="0" w:line="240" w:lineRule="auto"/>
            </w:pPr>
            <w:r>
              <w:t>DAQ spy memory</w:t>
            </w:r>
          </w:p>
        </w:tc>
        <w:tc>
          <w:tcPr>
            <w:tcW w:w="844" w:type="dxa"/>
            <w:shd w:val="clear" w:color="auto" w:fill="auto"/>
          </w:tcPr>
          <w:p w14:paraId="62677246" w14:textId="1578E33B" w:rsidR="00702A97" w:rsidRDefault="00702A97" w:rsidP="00702A97">
            <w:pPr>
              <w:spacing w:after="0" w:line="240" w:lineRule="auto"/>
            </w:pPr>
            <w:r>
              <w:t>0</w:t>
            </w:r>
          </w:p>
        </w:tc>
        <w:tc>
          <w:tcPr>
            <w:tcW w:w="1175" w:type="dxa"/>
            <w:shd w:val="clear" w:color="auto" w:fill="auto"/>
          </w:tcPr>
          <w:p w14:paraId="3597CF82" w14:textId="69FA58B4" w:rsidR="00702A97" w:rsidRDefault="006115DC" w:rsidP="00702A97">
            <w:pPr>
              <w:spacing w:after="0" w:line="240" w:lineRule="auto"/>
            </w:pPr>
            <w:r>
              <w:t>1</w:t>
            </w:r>
          </w:p>
        </w:tc>
        <w:tc>
          <w:tcPr>
            <w:tcW w:w="4037" w:type="dxa"/>
            <w:shd w:val="clear" w:color="auto" w:fill="auto"/>
          </w:tcPr>
          <w:p w14:paraId="1C006D2B" w14:textId="0AA2CC71" w:rsidR="00702A97" w:rsidRDefault="00702A97" w:rsidP="00702A97">
            <w:pPr>
              <w:keepNext/>
              <w:spacing w:after="0" w:line="240" w:lineRule="auto"/>
            </w:pPr>
            <w:r>
              <w:t>256KB DAQ spy memory. Capable of recording DAQ output data sent to HERMES.</w:t>
            </w:r>
          </w:p>
        </w:tc>
      </w:tr>
      <w:tr w:rsidR="006115DC" w14:paraId="4F9DA00F" w14:textId="77777777">
        <w:tc>
          <w:tcPr>
            <w:tcW w:w="1278" w:type="dxa"/>
            <w:shd w:val="clear" w:color="auto" w:fill="auto"/>
          </w:tcPr>
          <w:p w14:paraId="55E053A0" w14:textId="624A0608" w:rsidR="006115DC" w:rsidRDefault="006115DC" w:rsidP="006115DC">
            <w:pPr>
              <w:spacing w:after="0" w:line="240" w:lineRule="auto"/>
            </w:pPr>
            <w:r w:rsidRPr="00105007">
              <w:t>440200000</w:t>
            </w:r>
          </w:p>
        </w:tc>
        <w:tc>
          <w:tcPr>
            <w:tcW w:w="2016" w:type="dxa"/>
            <w:shd w:val="clear" w:color="auto" w:fill="auto"/>
          </w:tcPr>
          <w:p w14:paraId="19F504DB" w14:textId="093379A2" w:rsidR="006115DC" w:rsidRDefault="006115DC" w:rsidP="006115DC">
            <w:pPr>
              <w:spacing w:after="0" w:line="240" w:lineRule="auto"/>
            </w:pPr>
            <w:r>
              <w:t>DAQ spy memory</w:t>
            </w:r>
          </w:p>
        </w:tc>
        <w:tc>
          <w:tcPr>
            <w:tcW w:w="844" w:type="dxa"/>
            <w:shd w:val="clear" w:color="auto" w:fill="auto"/>
          </w:tcPr>
          <w:p w14:paraId="67C81654" w14:textId="1A7F1A0C" w:rsidR="006115DC" w:rsidRDefault="006115DC" w:rsidP="006115DC">
            <w:pPr>
              <w:spacing w:after="0" w:line="240" w:lineRule="auto"/>
            </w:pPr>
            <w:r>
              <w:t>1</w:t>
            </w:r>
          </w:p>
        </w:tc>
        <w:tc>
          <w:tcPr>
            <w:tcW w:w="1175" w:type="dxa"/>
            <w:shd w:val="clear" w:color="auto" w:fill="auto"/>
          </w:tcPr>
          <w:p w14:paraId="020D8D61" w14:textId="65D9B2BD" w:rsidR="006115DC" w:rsidRDefault="006115DC" w:rsidP="006115DC">
            <w:pPr>
              <w:spacing w:after="0" w:line="240" w:lineRule="auto"/>
            </w:pPr>
            <w:r>
              <w:t>0</w:t>
            </w:r>
          </w:p>
        </w:tc>
        <w:tc>
          <w:tcPr>
            <w:tcW w:w="4037" w:type="dxa"/>
            <w:shd w:val="clear" w:color="auto" w:fill="auto"/>
          </w:tcPr>
          <w:p w14:paraId="5CF57530" w14:textId="13C04472" w:rsidR="006115DC" w:rsidRDefault="006115DC" w:rsidP="006115DC">
            <w:pPr>
              <w:keepNext/>
              <w:spacing w:after="0" w:line="240" w:lineRule="auto"/>
            </w:pPr>
            <w:r>
              <w:t>256KB DAQ spy memory. Capable of recording DAQ output data sent to HERMES.</w:t>
            </w:r>
          </w:p>
        </w:tc>
      </w:tr>
      <w:tr w:rsidR="006115DC" w14:paraId="1E2647D3" w14:textId="77777777">
        <w:tc>
          <w:tcPr>
            <w:tcW w:w="1278" w:type="dxa"/>
            <w:shd w:val="clear" w:color="auto" w:fill="auto"/>
          </w:tcPr>
          <w:p w14:paraId="15EEF260" w14:textId="4CD642E9" w:rsidR="006115DC" w:rsidRDefault="006115DC" w:rsidP="006115DC">
            <w:pPr>
              <w:spacing w:after="0" w:line="240" w:lineRule="auto"/>
            </w:pPr>
            <w:r w:rsidRPr="00105007">
              <w:t>440300000</w:t>
            </w:r>
          </w:p>
        </w:tc>
        <w:tc>
          <w:tcPr>
            <w:tcW w:w="2016" w:type="dxa"/>
            <w:shd w:val="clear" w:color="auto" w:fill="auto"/>
          </w:tcPr>
          <w:p w14:paraId="0AD4FB69" w14:textId="16CDEB5C" w:rsidR="006115DC" w:rsidRDefault="006115DC" w:rsidP="006115DC">
            <w:pPr>
              <w:spacing w:after="0" w:line="240" w:lineRule="auto"/>
            </w:pPr>
            <w:r>
              <w:t>DAQ spy memory</w:t>
            </w:r>
          </w:p>
        </w:tc>
        <w:tc>
          <w:tcPr>
            <w:tcW w:w="844" w:type="dxa"/>
            <w:shd w:val="clear" w:color="auto" w:fill="auto"/>
          </w:tcPr>
          <w:p w14:paraId="27BD96E8" w14:textId="418D297E" w:rsidR="006115DC" w:rsidRDefault="006115DC" w:rsidP="006115DC">
            <w:pPr>
              <w:spacing w:after="0" w:line="240" w:lineRule="auto"/>
            </w:pPr>
            <w:r>
              <w:t>1</w:t>
            </w:r>
          </w:p>
        </w:tc>
        <w:tc>
          <w:tcPr>
            <w:tcW w:w="1175" w:type="dxa"/>
            <w:shd w:val="clear" w:color="auto" w:fill="auto"/>
          </w:tcPr>
          <w:p w14:paraId="2F52F8C1" w14:textId="6BAADCB8" w:rsidR="006115DC" w:rsidRDefault="006115DC" w:rsidP="006115DC">
            <w:pPr>
              <w:spacing w:after="0" w:line="240" w:lineRule="auto"/>
            </w:pPr>
            <w:r>
              <w:t>1</w:t>
            </w:r>
          </w:p>
        </w:tc>
        <w:tc>
          <w:tcPr>
            <w:tcW w:w="4037" w:type="dxa"/>
            <w:shd w:val="clear" w:color="auto" w:fill="auto"/>
          </w:tcPr>
          <w:p w14:paraId="1D1DDFFA" w14:textId="0A74A9CB" w:rsidR="006115DC" w:rsidRDefault="006115DC" w:rsidP="006115DC">
            <w:pPr>
              <w:keepNext/>
              <w:spacing w:after="0" w:line="240" w:lineRule="auto"/>
            </w:pPr>
            <w:r>
              <w:t>256KB DAQ spy memory. Capable of recording DAQ output data sent to HERMES.</w:t>
            </w:r>
          </w:p>
        </w:tc>
      </w:tr>
      <w:tr w:rsidR="006115DC" w14:paraId="1686F94F" w14:textId="77777777">
        <w:tc>
          <w:tcPr>
            <w:tcW w:w="1278" w:type="dxa"/>
            <w:shd w:val="clear" w:color="auto" w:fill="auto"/>
          </w:tcPr>
          <w:p w14:paraId="4EE972F3" w14:textId="52D1D4F6" w:rsidR="006115DC" w:rsidRDefault="006115DC" w:rsidP="006115DC">
            <w:pPr>
              <w:spacing w:after="0" w:line="240" w:lineRule="auto"/>
            </w:pPr>
            <w:r w:rsidRPr="00105007">
              <w:t>440400000</w:t>
            </w:r>
          </w:p>
        </w:tc>
        <w:tc>
          <w:tcPr>
            <w:tcW w:w="2016" w:type="dxa"/>
            <w:shd w:val="clear" w:color="auto" w:fill="auto"/>
          </w:tcPr>
          <w:p w14:paraId="6CEBAFFD" w14:textId="6DC93906" w:rsidR="006115DC" w:rsidRDefault="006115DC" w:rsidP="006115DC">
            <w:pPr>
              <w:spacing w:after="0" w:line="240" w:lineRule="auto"/>
            </w:pPr>
            <w:r>
              <w:t>DAQ spy memory</w:t>
            </w:r>
          </w:p>
        </w:tc>
        <w:tc>
          <w:tcPr>
            <w:tcW w:w="844" w:type="dxa"/>
            <w:shd w:val="clear" w:color="auto" w:fill="auto"/>
          </w:tcPr>
          <w:p w14:paraId="28CB6357" w14:textId="391FD937" w:rsidR="006115DC" w:rsidRDefault="006115DC" w:rsidP="006115DC">
            <w:pPr>
              <w:spacing w:after="0" w:line="240" w:lineRule="auto"/>
            </w:pPr>
            <w:r>
              <w:t>2</w:t>
            </w:r>
          </w:p>
        </w:tc>
        <w:tc>
          <w:tcPr>
            <w:tcW w:w="1175" w:type="dxa"/>
            <w:shd w:val="clear" w:color="auto" w:fill="auto"/>
          </w:tcPr>
          <w:p w14:paraId="1DAEBFC6" w14:textId="14E25EE8" w:rsidR="006115DC" w:rsidRDefault="006115DC" w:rsidP="006115DC">
            <w:pPr>
              <w:spacing w:after="0" w:line="240" w:lineRule="auto"/>
            </w:pPr>
            <w:r>
              <w:t>0</w:t>
            </w:r>
          </w:p>
        </w:tc>
        <w:tc>
          <w:tcPr>
            <w:tcW w:w="4037" w:type="dxa"/>
            <w:shd w:val="clear" w:color="auto" w:fill="auto"/>
          </w:tcPr>
          <w:p w14:paraId="53FFC720" w14:textId="222E4AA4" w:rsidR="006115DC" w:rsidRDefault="006115DC" w:rsidP="006115DC">
            <w:pPr>
              <w:keepNext/>
              <w:spacing w:after="0" w:line="240" w:lineRule="auto"/>
            </w:pPr>
            <w:r>
              <w:t>256KB DAQ spy memory. Capable of recording DAQ output data sent to HERMES.</w:t>
            </w:r>
          </w:p>
        </w:tc>
      </w:tr>
      <w:tr w:rsidR="006115DC" w14:paraId="0BC79899" w14:textId="77777777">
        <w:tc>
          <w:tcPr>
            <w:tcW w:w="1278" w:type="dxa"/>
            <w:shd w:val="clear" w:color="auto" w:fill="auto"/>
          </w:tcPr>
          <w:p w14:paraId="1448BFD0" w14:textId="56E3C5EB" w:rsidR="006115DC" w:rsidRDefault="006115DC" w:rsidP="006115DC">
            <w:pPr>
              <w:spacing w:after="0" w:line="240" w:lineRule="auto"/>
            </w:pPr>
            <w:r w:rsidRPr="00105007">
              <w:t>440500000</w:t>
            </w:r>
          </w:p>
        </w:tc>
        <w:tc>
          <w:tcPr>
            <w:tcW w:w="2016" w:type="dxa"/>
            <w:shd w:val="clear" w:color="auto" w:fill="auto"/>
          </w:tcPr>
          <w:p w14:paraId="45F3487B" w14:textId="5B9D9C94" w:rsidR="006115DC" w:rsidRDefault="006115DC" w:rsidP="006115DC">
            <w:pPr>
              <w:spacing w:after="0" w:line="240" w:lineRule="auto"/>
            </w:pPr>
            <w:r>
              <w:t>DAQ spy memory</w:t>
            </w:r>
          </w:p>
        </w:tc>
        <w:tc>
          <w:tcPr>
            <w:tcW w:w="844" w:type="dxa"/>
            <w:shd w:val="clear" w:color="auto" w:fill="auto"/>
          </w:tcPr>
          <w:p w14:paraId="2130802F" w14:textId="1E69B372" w:rsidR="006115DC" w:rsidRDefault="006115DC" w:rsidP="006115DC">
            <w:pPr>
              <w:spacing w:after="0" w:line="240" w:lineRule="auto"/>
            </w:pPr>
            <w:r>
              <w:t>2</w:t>
            </w:r>
          </w:p>
        </w:tc>
        <w:tc>
          <w:tcPr>
            <w:tcW w:w="1175" w:type="dxa"/>
            <w:shd w:val="clear" w:color="auto" w:fill="auto"/>
          </w:tcPr>
          <w:p w14:paraId="5CB25B52" w14:textId="4B5F98A9" w:rsidR="006115DC" w:rsidRDefault="006115DC" w:rsidP="006115DC">
            <w:pPr>
              <w:spacing w:after="0" w:line="240" w:lineRule="auto"/>
            </w:pPr>
            <w:r>
              <w:t>1</w:t>
            </w:r>
          </w:p>
        </w:tc>
        <w:tc>
          <w:tcPr>
            <w:tcW w:w="4037" w:type="dxa"/>
            <w:shd w:val="clear" w:color="auto" w:fill="auto"/>
          </w:tcPr>
          <w:p w14:paraId="4166473C" w14:textId="54507B75" w:rsidR="006115DC" w:rsidRDefault="006115DC" w:rsidP="006115DC">
            <w:pPr>
              <w:keepNext/>
              <w:spacing w:after="0" w:line="240" w:lineRule="auto"/>
            </w:pPr>
            <w:r>
              <w:t>256KB DAQ spy memory. Capable of recording DAQ output data sent to HERMES.</w:t>
            </w:r>
          </w:p>
        </w:tc>
      </w:tr>
      <w:tr w:rsidR="006115DC" w14:paraId="645F7DBA" w14:textId="77777777">
        <w:tc>
          <w:tcPr>
            <w:tcW w:w="1278" w:type="dxa"/>
            <w:shd w:val="clear" w:color="auto" w:fill="auto"/>
          </w:tcPr>
          <w:p w14:paraId="3D944085" w14:textId="7B2CBF6E" w:rsidR="006115DC" w:rsidRDefault="006115DC" w:rsidP="006115DC">
            <w:pPr>
              <w:spacing w:after="0" w:line="240" w:lineRule="auto"/>
            </w:pPr>
            <w:r w:rsidRPr="00105007">
              <w:t>440600000</w:t>
            </w:r>
          </w:p>
        </w:tc>
        <w:tc>
          <w:tcPr>
            <w:tcW w:w="2016" w:type="dxa"/>
            <w:shd w:val="clear" w:color="auto" w:fill="auto"/>
          </w:tcPr>
          <w:p w14:paraId="7B7C102B" w14:textId="56C275BB" w:rsidR="006115DC" w:rsidRDefault="006115DC" w:rsidP="006115DC">
            <w:pPr>
              <w:spacing w:after="0" w:line="240" w:lineRule="auto"/>
            </w:pPr>
            <w:r>
              <w:t>DAQ spy memory</w:t>
            </w:r>
          </w:p>
        </w:tc>
        <w:tc>
          <w:tcPr>
            <w:tcW w:w="844" w:type="dxa"/>
            <w:shd w:val="clear" w:color="auto" w:fill="auto"/>
          </w:tcPr>
          <w:p w14:paraId="61854A5D" w14:textId="3EB32BD2" w:rsidR="006115DC" w:rsidRDefault="006115DC" w:rsidP="006115DC">
            <w:pPr>
              <w:spacing w:after="0" w:line="240" w:lineRule="auto"/>
            </w:pPr>
            <w:r>
              <w:t>3</w:t>
            </w:r>
          </w:p>
        </w:tc>
        <w:tc>
          <w:tcPr>
            <w:tcW w:w="1175" w:type="dxa"/>
            <w:shd w:val="clear" w:color="auto" w:fill="auto"/>
          </w:tcPr>
          <w:p w14:paraId="5182BEA8" w14:textId="2D7075F2" w:rsidR="006115DC" w:rsidRDefault="006115DC" w:rsidP="006115DC">
            <w:pPr>
              <w:spacing w:after="0" w:line="240" w:lineRule="auto"/>
            </w:pPr>
            <w:r>
              <w:t>0</w:t>
            </w:r>
          </w:p>
        </w:tc>
        <w:tc>
          <w:tcPr>
            <w:tcW w:w="4037" w:type="dxa"/>
            <w:shd w:val="clear" w:color="auto" w:fill="auto"/>
          </w:tcPr>
          <w:p w14:paraId="1FD909F3" w14:textId="20EEDA9F" w:rsidR="006115DC" w:rsidRDefault="006115DC" w:rsidP="006115DC">
            <w:pPr>
              <w:keepNext/>
              <w:spacing w:after="0" w:line="240" w:lineRule="auto"/>
            </w:pPr>
            <w:r>
              <w:t>256KB DAQ spy memory. Capable of recording DAQ output data sent to HERMES.</w:t>
            </w:r>
          </w:p>
        </w:tc>
      </w:tr>
      <w:tr w:rsidR="006115DC" w14:paraId="22D031F0" w14:textId="77777777">
        <w:tc>
          <w:tcPr>
            <w:tcW w:w="1278" w:type="dxa"/>
            <w:shd w:val="clear" w:color="auto" w:fill="auto"/>
          </w:tcPr>
          <w:p w14:paraId="2F3F565A" w14:textId="7EB8D0D9" w:rsidR="006115DC" w:rsidRDefault="006115DC" w:rsidP="006115DC">
            <w:pPr>
              <w:spacing w:after="0" w:line="240" w:lineRule="auto"/>
            </w:pPr>
            <w:r w:rsidRPr="00105007">
              <w:t>440700000</w:t>
            </w:r>
          </w:p>
        </w:tc>
        <w:tc>
          <w:tcPr>
            <w:tcW w:w="2016" w:type="dxa"/>
            <w:shd w:val="clear" w:color="auto" w:fill="auto"/>
          </w:tcPr>
          <w:p w14:paraId="2BE07524" w14:textId="7D2B6D35" w:rsidR="006115DC" w:rsidRDefault="006115DC" w:rsidP="006115DC">
            <w:pPr>
              <w:spacing w:after="0" w:line="240" w:lineRule="auto"/>
            </w:pPr>
            <w:r>
              <w:t>DAQ spy memory</w:t>
            </w:r>
          </w:p>
        </w:tc>
        <w:tc>
          <w:tcPr>
            <w:tcW w:w="844" w:type="dxa"/>
            <w:shd w:val="clear" w:color="auto" w:fill="auto"/>
          </w:tcPr>
          <w:p w14:paraId="5CFAB3A1" w14:textId="6B38EE3D" w:rsidR="006115DC" w:rsidRDefault="006115DC" w:rsidP="006115DC">
            <w:pPr>
              <w:spacing w:after="0" w:line="240" w:lineRule="auto"/>
            </w:pPr>
            <w:r>
              <w:t>3</w:t>
            </w:r>
          </w:p>
        </w:tc>
        <w:tc>
          <w:tcPr>
            <w:tcW w:w="1175" w:type="dxa"/>
            <w:shd w:val="clear" w:color="auto" w:fill="auto"/>
          </w:tcPr>
          <w:p w14:paraId="18CA0141" w14:textId="4E6983A1" w:rsidR="006115DC" w:rsidRDefault="006115DC" w:rsidP="006115DC">
            <w:pPr>
              <w:spacing w:after="0" w:line="240" w:lineRule="auto"/>
            </w:pPr>
            <w:r>
              <w:t>1</w:t>
            </w:r>
          </w:p>
        </w:tc>
        <w:tc>
          <w:tcPr>
            <w:tcW w:w="4037" w:type="dxa"/>
            <w:shd w:val="clear" w:color="auto" w:fill="auto"/>
          </w:tcPr>
          <w:p w14:paraId="189EE552" w14:textId="0704AECF" w:rsidR="006115DC" w:rsidRDefault="006115DC" w:rsidP="006115DC">
            <w:pPr>
              <w:keepNext/>
              <w:spacing w:after="0" w:line="240" w:lineRule="auto"/>
            </w:pPr>
            <w:r>
              <w:t>256KB DAQ spy memory. Capable of recording DAQ output data sent to HERMES.</w:t>
            </w:r>
          </w:p>
        </w:tc>
      </w:tr>
    </w:tbl>
    <w:p w14:paraId="6BA47079" w14:textId="7F37CB05" w:rsidR="00633859" w:rsidRDefault="00B42BE1">
      <w:pPr>
        <w:pStyle w:val="Caption"/>
      </w:pPr>
      <w:bookmarkStart w:id="15" w:name="_Ref63428044"/>
      <w:r>
        <w:t xml:space="preserve">Table </w:t>
      </w:r>
      <w:fldSimple w:instr=" SEQ Table \* ARABIC ">
        <w:r w:rsidR="008D0268">
          <w:rPr>
            <w:noProof/>
          </w:rPr>
          <w:t>1</w:t>
        </w:r>
      </w:fldSimple>
      <w:bookmarkEnd w:id="15"/>
      <w:r>
        <w:t>. WIB firmware modules and their base addresses</w:t>
      </w:r>
    </w:p>
    <w:p w14:paraId="1E7BB324" w14:textId="77777777" w:rsidR="00633859" w:rsidRDefault="00B42BE1">
      <w:r>
        <w:t>All registers are 32 bits wide.</w:t>
      </w:r>
    </w:p>
    <w:p w14:paraId="0A943630" w14:textId="77777777" w:rsidR="00633859" w:rsidRDefault="00B42BE1">
      <w:pPr>
        <w:pStyle w:val="Heading2"/>
      </w:pPr>
      <w:bookmarkStart w:id="16" w:name="_Toc132296115"/>
      <w:r>
        <w:t>COLDATA I</w:t>
      </w:r>
      <w:r>
        <w:rPr>
          <w:vertAlign w:val="superscript"/>
        </w:rPr>
        <w:t>2</w:t>
      </w:r>
      <w:r>
        <w:t>C interface</w:t>
      </w:r>
      <w:bookmarkEnd w:id="16"/>
    </w:p>
    <w:p w14:paraId="72EF7533" w14:textId="247549C4" w:rsidR="00633859" w:rsidRDefault="00B42BE1">
      <w:r>
        <w:t xml:space="preserve">Register list is shown below. Note that there are 8 such modules, so the register addresses are shown as offsets from the base address of each unit. See base addresses in </w:t>
      </w:r>
      <w:r>
        <w:fldChar w:fldCharType="begin"/>
      </w:r>
      <w:r>
        <w:instrText>REF _Ref63428044 \h</w:instrText>
      </w:r>
      <w:r>
        <w:fldChar w:fldCharType="separate"/>
      </w:r>
      <w:r w:rsidR="00750EC7">
        <w:t xml:space="preserve">Table </w:t>
      </w:r>
      <w:r w:rsidR="00750EC7">
        <w:rPr>
          <w:noProof/>
        </w:rPr>
        <w:t>1</w:t>
      </w:r>
      <w:r>
        <w:fldChar w:fldCharType="end"/>
      </w:r>
      <w:r>
        <w:t>.</w:t>
      </w:r>
    </w:p>
    <w:tbl>
      <w:tblPr>
        <w:tblStyle w:val="TableGrid"/>
        <w:tblW w:w="9350" w:type="dxa"/>
        <w:tblLook w:val="04A0" w:firstRow="1" w:lastRow="0" w:firstColumn="1" w:lastColumn="0" w:noHBand="0" w:noVBand="1"/>
      </w:tblPr>
      <w:tblGrid>
        <w:gridCol w:w="1298"/>
        <w:gridCol w:w="1514"/>
        <w:gridCol w:w="1148"/>
        <w:gridCol w:w="5390"/>
      </w:tblGrid>
      <w:tr w:rsidR="00633859" w14:paraId="507A7BF6" w14:textId="77777777" w:rsidTr="00D21DBA">
        <w:tc>
          <w:tcPr>
            <w:tcW w:w="1299" w:type="dxa"/>
            <w:shd w:val="clear" w:color="auto" w:fill="auto"/>
          </w:tcPr>
          <w:p w14:paraId="67701458" w14:textId="77777777" w:rsidR="00633859" w:rsidRDefault="00B42BE1">
            <w:pPr>
              <w:spacing w:after="0" w:line="240" w:lineRule="auto"/>
              <w:rPr>
                <w:b/>
              </w:rPr>
            </w:pPr>
            <w:r>
              <w:rPr>
                <w:b/>
              </w:rPr>
              <w:t xml:space="preserve">Offset, </w:t>
            </w:r>
            <w:proofErr w:type="gramStart"/>
            <w:r>
              <w:rPr>
                <w:b/>
              </w:rPr>
              <w:t>hex</w:t>
            </w:r>
            <w:proofErr w:type="gramEnd"/>
          </w:p>
          <w:p w14:paraId="51C966AF" w14:textId="77777777" w:rsidR="00633859" w:rsidRDefault="00B42BE1">
            <w:pPr>
              <w:spacing w:after="0" w:line="240" w:lineRule="auto"/>
              <w:rPr>
                <w:b/>
              </w:rPr>
            </w:pPr>
            <w:r>
              <w:rPr>
                <w:b/>
              </w:rPr>
              <w:t>Relative to base</w:t>
            </w:r>
          </w:p>
        </w:tc>
        <w:tc>
          <w:tcPr>
            <w:tcW w:w="1514" w:type="dxa"/>
            <w:shd w:val="clear" w:color="auto" w:fill="auto"/>
          </w:tcPr>
          <w:p w14:paraId="367524F0" w14:textId="77777777" w:rsidR="00633859" w:rsidRDefault="00B42BE1">
            <w:pPr>
              <w:spacing w:after="0" w:line="240" w:lineRule="auto"/>
              <w:rPr>
                <w:b/>
              </w:rPr>
            </w:pPr>
            <w:r>
              <w:rPr>
                <w:b/>
              </w:rPr>
              <w:t>Register name</w:t>
            </w:r>
          </w:p>
        </w:tc>
        <w:tc>
          <w:tcPr>
            <w:tcW w:w="1142" w:type="dxa"/>
          </w:tcPr>
          <w:p w14:paraId="2E085852" w14:textId="5DED50CB" w:rsidR="001855A0" w:rsidRDefault="001855A0">
            <w:pPr>
              <w:spacing w:after="0" w:line="240" w:lineRule="auto"/>
              <w:rPr>
                <w:b/>
              </w:rPr>
            </w:pPr>
            <w:r>
              <w:rPr>
                <w:b/>
              </w:rPr>
              <w:t>Operation</w:t>
            </w:r>
          </w:p>
        </w:tc>
        <w:tc>
          <w:tcPr>
            <w:tcW w:w="5395" w:type="dxa"/>
            <w:shd w:val="clear" w:color="auto" w:fill="auto"/>
          </w:tcPr>
          <w:p w14:paraId="4716CB1A" w14:textId="2FAB7CED" w:rsidR="00633859" w:rsidRDefault="00B42BE1">
            <w:pPr>
              <w:spacing w:after="0" w:line="240" w:lineRule="auto"/>
              <w:rPr>
                <w:b/>
              </w:rPr>
            </w:pPr>
            <w:r>
              <w:rPr>
                <w:b/>
              </w:rPr>
              <w:t>Description</w:t>
            </w:r>
          </w:p>
        </w:tc>
      </w:tr>
      <w:tr w:rsidR="00633859" w14:paraId="154AB2DC" w14:textId="77777777" w:rsidTr="00D21DBA">
        <w:tc>
          <w:tcPr>
            <w:tcW w:w="1299" w:type="dxa"/>
            <w:shd w:val="clear" w:color="auto" w:fill="auto"/>
          </w:tcPr>
          <w:p w14:paraId="05F26C34" w14:textId="11C0486A" w:rsidR="00633859" w:rsidRDefault="00B42BE1">
            <w:pPr>
              <w:spacing w:after="0" w:line="240" w:lineRule="auto"/>
            </w:pPr>
            <w:r>
              <w:t>0</w:t>
            </w:r>
            <w:r w:rsidR="00705262">
              <w:t>x0</w:t>
            </w:r>
          </w:p>
        </w:tc>
        <w:tc>
          <w:tcPr>
            <w:tcW w:w="1514" w:type="dxa"/>
            <w:shd w:val="clear" w:color="auto" w:fill="auto"/>
          </w:tcPr>
          <w:p w14:paraId="402DC694" w14:textId="77777777" w:rsidR="00633859" w:rsidRDefault="00B42BE1">
            <w:pPr>
              <w:spacing w:after="0" w:line="240" w:lineRule="auto"/>
            </w:pPr>
            <w:proofErr w:type="spellStart"/>
            <w:r>
              <w:t>start_transfer</w:t>
            </w:r>
            <w:proofErr w:type="spellEnd"/>
          </w:p>
        </w:tc>
        <w:tc>
          <w:tcPr>
            <w:tcW w:w="1142" w:type="dxa"/>
          </w:tcPr>
          <w:p w14:paraId="1FC7D1A9" w14:textId="2720EFB4" w:rsidR="001855A0" w:rsidRDefault="001855A0">
            <w:pPr>
              <w:spacing w:after="0" w:line="240" w:lineRule="auto"/>
            </w:pPr>
            <w:r>
              <w:t>W</w:t>
            </w:r>
          </w:p>
        </w:tc>
        <w:tc>
          <w:tcPr>
            <w:tcW w:w="5395" w:type="dxa"/>
            <w:shd w:val="clear" w:color="auto" w:fill="auto"/>
          </w:tcPr>
          <w:p w14:paraId="372804BE" w14:textId="69421896" w:rsidR="00633859" w:rsidRDefault="00B42BE1">
            <w:pPr>
              <w:spacing w:after="0" w:line="240" w:lineRule="auto"/>
            </w:pPr>
            <w:r>
              <w:t>Writing 1 into this register starts I</w:t>
            </w:r>
            <w:r>
              <w:rPr>
                <w:vertAlign w:val="superscript"/>
              </w:rPr>
              <w:t>2</w:t>
            </w:r>
            <w:r>
              <w:t xml:space="preserve">C transfer programmed into </w:t>
            </w:r>
            <w:proofErr w:type="spellStart"/>
            <w:r>
              <w:t>addr_data</w:t>
            </w:r>
            <w:proofErr w:type="spellEnd"/>
            <w:r>
              <w:t xml:space="preserve"> register. Write 0 immediately after writing 1.</w:t>
            </w:r>
          </w:p>
        </w:tc>
      </w:tr>
      <w:tr w:rsidR="00D21DBA" w14:paraId="3377DCB0" w14:textId="77777777" w:rsidTr="00A24096">
        <w:tc>
          <w:tcPr>
            <w:tcW w:w="1299" w:type="dxa"/>
            <w:shd w:val="clear" w:color="auto" w:fill="auto"/>
          </w:tcPr>
          <w:p w14:paraId="0F70FA21" w14:textId="77777777" w:rsidR="001855A0" w:rsidRDefault="001855A0">
            <w:pPr>
              <w:spacing w:after="0" w:line="240" w:lineRule="auto"/>
            </w:pPr>
            <w:r>
              <w:t>0x0</w:t>
            </w:r>
          </w:p>
        </w:tc>
        <w:tc>
          <w:tcPr>
            <w:tcW w:w="1514" w:type="dxa"/>
            <w:shd w:val="clear" w:color="auto" w:fill="auto"/>
          </w:tcPr>
          <w:p w14:paraId="7C3884B9" w14:textId="77777777" w:rsidR="001855A0" w:rsidRDefault="001855A0">
            <w:pPr>
              <w:spacing w:after="0" w:line="240" w:lineRule="auto"/>
            </w:pPr>
            <w:r>
              <w:t>busy</w:t>
            </w:r>
          </w:p>
        </w:tc>
        <w:tc>
          <w:tcPr>
            <w:tcW w:w="1142" w:type="dxa"/>
          </w:tcPr>
          <w:p w14:paraId="1F48AB04" w14:textId="77777777" w:rsidR="001855A0" w:rsidRDefault="001855A0">
            <w:pPr>
              <w:spacing w:after="0" w:line="240" w:lineRule="auto"/>
            </w:pPr>
            <w:r>
              <w:t>R</w:t>
            </w:r>
          </w:p>
        </w:tc>
        <w:tc>
          <w:tcPr>
            <w:tcW w:w="5395" w:type="dxa"/>
            <w:shd w:val="clear" w:color="auto" w:fill="auto"/>
          </w:tcPr>
          <w:p w14:paraId="41D56B08" w14:textId="77777777" w:rsidR="001855A0" w:rsidRDefault="001855A0">
            <w:pPr>
              <w:spacing w:after="0" w:line="240" w:lineRule="auto"/>
            </w:pPr>
            <w:r>
              <w:t>Bit [0] contains busy flag. While this bit reads as 1 the I2C logic is busy and cannot be used.</w:t>
            </w:r>
          </w:p>
        </w:tc>
      </w:tr>
      <w:tr w:rsidR="00633859" w14:paraId="30C8B46B" w14:textId="77777777" w:rsidTr="00AD7B9C">
        <w:tc>
          <w:tcPr>
            <w:tcW w:w="1299" w:type="dxa"/>
            <w:shd w:val="clear" w:color="auto" w:fill="auto"/>
          </w:tcPr>
          <w:p w14:paraId="6DBC607C" w14:textId="4BD840C8" w:rsidR="00633859" w:rsidRDefault="00705262">
            <w:pPr>
              <w:spacing w:after="0" w:line="240" w:lineRule="auto"/>
            </w:pPr>
            <w:r>
              <w:t>0x</w:t>
            </w:r>
            <w:r w:rsidR="00B42BE1">
              <w:t>4</w:t>
            </w:r>
          </w:p>
        </w:tc>
        <w:tc>
          <w:tcPr>
            <w:tcW w:w="1514" w:type="dxa"/>
            <w:shd w:val="clear" w:color="auto" w:fill="auto"/>
          </w:tcPr>
          <w:p w14:paraId="6ECE6895" w14:textId="77777777" w:rsidR="00633859" w:rsidRDefault="00B42BE1">
            <w:pPr>
              <w:spacing w:after="0" w:line="240" w:lineRule="auto"/>
            </w:pPr>
            <w:proofErr w:type="spellStart"/>
            <w:r>
              <w:t>addr_data</w:t>
            </w:r>
            <w:proofErr w:type="spellEnd"/>
          </w:p>
        </w:tc>
        <w:tc>
          <w:tcPr>
            <w:tcW w:w="1142" w:type="dxa"/>
          </w:tcPr>
          <w:p w14:paraId="72BEC323" w14:textId="4C458BC8" w:rsidR="001855A0" w:rsidRDefault="001855A0">
            <w:pPr>
              <w:keepNext/>
              <w:spacing w:after="0" w:line="240" w:lineRule="auto"/>
            </w:pPr>
            <w:r>
              <w:t>W/R</w:t>
            </w:r>
          </w:p>
        </w:tc>
        <w:tc>
          <w:tcPr>
            <w:tcW w:w="5395" w:type="dxa"/>
            <w:shd w:val="clear" w:color="auto" w:fill="auto"/>
          </w:tcPr>
          <w:p w14:paraId="7F8F1FED" w14:textId="33341593" w:rsidR="00633859" w:rsidRDefault="00B42BE1">
            <w:pPr>
              <w:keepNext/>
              <w:spacing w:after="0" w:line="240" w:lineRule="auto"/>
            </w:pPr>
            <w:r>
              <w:t>Combined address and data register. See format description below.</w:t>
            </w:r>
          </w:p>
        </w:tc>
      </w:tr>
      <w:tr w:rsidR="00705262" w14:paraId="1BB340F7" w14:textId="77777777" w:rsidTr="00AD7B9C">
        <w:tc>
          <w:tcPr>
            <w:tcW w:w="1299" w:type="dxa"/>
            <w:shd w:val="clear" w:color="auto" w:fill="auto"/>
          </w:tcPr>
          <w:p w14:paraId="44AFA142" w14:textId="2E072F87" w:rsidR="00705262" w:rsidRDefault="00705262">
            <w:pPr>
              <w:spacing w:after="0" w:line="240" w:lineRule="auto"/>
            </w:pPr>
            <w:r>
              <w:t>0x8</w:t>
            </w:r>
          </w:p>
        </w:tc>
        <w:tc>
          <w:tcPr>
            <w:tcW w:w="1514" w:type="dxa"/>
            <w:shd w:val="clear" w:color="auto" w:fill="auto"/>
          </w:tcPr>
          <w:p w14:paraId="20CA43BC" w14:textId="206A7031" w:rsidR="00705262" w:rsidRDefault="00705262">
            <w:pPr>
              <w:spacing w:after="0" w:line="240" w:lineRule="auto"/>
            </w:pPr>
            <w:r>
              <w:t>stimulus</w:t>
            </w:r>
          </w:p>
        </w:tc>
        <w:tc>
          <w:tcPr>
            <w:tcW w:w="1142" w:type="dxa"/>
          </w:tcPr>
          <w:p w14:paraId="1007D29A" w14:textId="1EAB717D" w:rsidR="001855A0" w:rsidRDefault="001855A0">
            <w:pPr>
              <w:keepNext/>
              <w:spacing w:after="0" w:line="240" w:lineRule="auto"/>
            </w:pPr>
            <w:r>
              <w:t>W</w:t>
            </w:r>
          </w:p>
        </w:tc>
        <w:tc>
          <w:tcPr>
            <w:tcW w:w="5395" w:type="dxa"/>
            <w:shd w:val="clear" w:color="auto" w:fill="auto"/>
          </w:tcPr>
          <w:p w14:paraId="0A954636" w14:textId="129D8E84" w:rsidR="00705262" w:rsidRDefault="00705262">
            <w:pPr>
              <w:keepNext/>
              <w:spacing w:after="0" w:line="240" w:lineRule="auto"/>
            </w:pPr>
            <w:r>
              <w:t xml:space="preserve">Writing 1 into bit </w:t>
            </w:r>
            <w:r w:rsidR="001855A0">
              <w:t>[</w:t>
            </w:r>
            <w:r>
              <w:t>0</w:t>
            </w:r>
            <w:r w:rsidR="001855A0">
              <w:t>]</w:t>
            </w:r>
            <w:r>
              <w:t xml:space="preserve"> generates stimulus for cable latency measurement. Please write 0 into this register when latency measurement is completed, otherwise the SDA line will remain at zero level and I2C interface will not work.</w:t>
            </w:r>
          </w:p>
        </w:tc>
      </w:tr>
      <w:tr w:rsidR="00705262" w14:paraId="3DD7CA5F" w14:textId="77777777" w:rsidTr="00AD7B9C">
        <w:tc>
          <w:tcPr>
            <w:tcW w:w="1299" w:type="dxa"/>
            <w:shd w:val="clear" w:color="auto" w:fill="auto"/>
          </w:tcPr>
          <w:p w14:paraId="3FD07C42" w14:textId="3CB428CE" w:rsidR="00705262" w:rsidRDefault="001855A0">
            <w:pPr>
              <w:spacing w:after="0" w:line="240" w:lineRule="auto"/>
            </w:pPr>
            <w:r>
              <w:lastRenderedPageBreak/>
              <w:t>0x8</w:t>
            </w:r>
          </w:p>
        </w:tc>
        <w:tc>
          <w:tcPr>
            <w:tcW w:w="1514" w:type="dxa"/>
            <w:shd w:val="clear" w:color="auto" w:fill="auto"/>
          </w:tcPr>
          <w:p w14:paraId="3C3BB9C8" w14:textId="5EE244C0" w:rsidR="00705262" w:rsidRDefault="00705262">
            <w:pPr>
              <w:spacing w:after="0" w:line="240" w:lineRule="auto"/>
            </w:pPr>
            <w:r>
              <w:t>latency</w:t>
            </w:r>
          </w:p>
        </w:tc>
        <w:tc>
          <w:tcPr>
            <w:tcW w:w="1142" w:type="dxa"/>
          </w:tcPr>
          <w:p w14:paraId="52BFB7CA" w14:textId="3B59B6DA" w:rsidR="001855A0" w:rsidRDefault="001855A0">
            <w:pPr>
              <w:keepNext/>
              <w:spacing w:after="0" w:line="240" w:lineRule="auto"/>
            </w:pPr>
            <w:r>
              <w:t>R</w:t>
            </w:r>
          </w:p>
        </w:tc>
        <w:tc>
          <w:tcPr>
            <w:tcW w:w="5395" w:type="dxa"/>
            <w:shd w:val="clear" w:color="auto" w:fill="auto"/>
          </w:tcPr>
          <w:p w14:paraId="5A530446" w14:textId="3E621640" w:rsidR="00705262" w:rsidRDefault="008F0F71">
            <w:pPr>
              <w:keepNext/>
              <w:spacing w:after="0" w:line="240" w:lineRule="auto"/>
            </w:pPr>
            <w:r>
              <w:t>Bits [7:0] contain measured latency value in units of system clock (16 ns). This is the roundtrip latency from WIB via the cable to COLDATA and back</w:t>
            </w:r>
            <w:r w:rsidR="00295349">
              <w:t xml:space="preserve"> to WIB</w:t>
            </w:r>
            <w:r>
              <w:t>.</w:t>
            </w:r>
          </w:p>
        </w:tc>
      </w:tr>
    </w:tbl>
    <w:p w14:paraId="1EBE4750" w14:textId="2E5AEA4F" w:rsidR="00633859" w:rsidRDefault="00B42BE1">
      <w:pPr>
        <w:pStyle w:val="Caption"/>
      </w:pPr>
      <w:r>
        <w:t xml:space="preserve">Table </w:t>
      </w:r>
      <w:fldSimple w:instr=" SEQ Table \* ARABIC ">
        <w:r w:rsidR="008D0268">
          <w:rPr>
            <w:noProof/>
          </w:rPr>
          <w:t>2</w:t>
        </w:r>
      </w:fldSimple>
      <w:r>
        <w:t>. I</w:t>
      </w:r>
      <w:r>
        <w:rPr>
          <w:vertAlign w:val="superscript"/>
        </w:rPr>
        <w:t>2</w:t>
      </w:r>
      <w:r>
        <w:t>C interface registers</w:t>
      </w:r>
    </w:p>
    <w:p w14:paraId="04C284C2" w14:textId="77777777" w:rsidR="00633859" w:rsidRDefault="00B42BE1">
      <w:r>
        <w:t xml:space="preserve">Format of </w:t>
      </w:r>
      <w:proofErr w:type="spellStart"/>
      <w:r>
        <w:t>addr_data</w:t>
      </w:r>
      <w:proofErr w:type="spellEnd"/>
      <w:r>
        <w:t xml:space="preserve"> register is shown below:</w:t>
      </w:r>
    </w:p>
    <w:tbl>
      <w:tblPr>
        <w:tblStyle w:val="TableGrid"/>
        <w:tblW w:w="9350" w:type="dxa"/>
        <w:tblLook w:val="04A0" w:firstRow="1" w:lastRow="0" w:firstColumn="1" w:lastColumn="0" w:noHBand="0" w:noVBand="1"/>
      </w:tblPr>
      <w:tblGrid>
        <w:gridCol w:w="1075"/>
        <w:gridCol w:w="8275"/>
      </w:tblGrid>
      <w:tr w:rsidR="00633859" w14:paraId="3EE5FE3C" w14:textId="77777777">
        <w:tc>
          <w:tcPr>
            <w:tcW w:w="1075" w:type="dxa"/>
            <w:shd w:val="clear" w:color="auto" w:fill="auto"/>
          </w:tcPr>
          <w:p w14:paraId="356BBEE6" w14:textId="77777777" w:rsidR="00633859" w:rsidRDefault="00B42BE1">
            <w:pPr>
              <w:spacing w:after="0" w:line="240" w:lineRule="auto"/>
              <w:rPr>
                <w:b/>
              </w:rPr>
            </w:pPr>
            <w:r>
              <w:rPr>
                <w:b/>
              </w:rPr>
              <w:t>Bits</w:t>
            </w:r>
          </w:p>
        </w:tc>
        <w:tc>
          <w:tcPr>
            <w:tcW w:w="8274" w:type="dxa"/>
            <w:shd w:val="clear" w:color="auto" w:fill="auto"/>
          </w:tcPr>
          <w:p w14:paraId="01874EC8" w14:textId="77777777" w:rsidR="00633859" w:rsidRDefault="00B42BE1">
            <w:pPr>
              <w:spacing w:after="0" w:line="240" w:lineRule="auto"/>
              <w:rPr>
                <w:b/>
              </w:rPr>
            </w:pPr>
            <w:r>
              <w:rPr>
                <w:b/>
              </w:rPr>
              <w:t>Function</w:t>
            </w:r>
          </w:p>
        </w:tc>
      </w:tr>
      <w:tr w:rsidR="00633859" w14:paraId="729357EE" w14:textId="77777777">
        <w:tc>
          <w:tcPr>
            <w:tcW w:w="1075" w:type="dxa"/>
            <w:shd w:val="clear" w:color="auto" w:fill="auto"/>
          </w:tcPr>
          <w:p w14:paraId="18572AC1" w14:textId="77777777" w:rsidR="00633859" w:rsidRDefault="00B42BE1">
            <w:pPr>
              <w:spacing w:after="0" w:line="240" w:lineRule="auto"/>
            </w:pPr>
            <w:r>
              <w:t>31:27</w:t>
            </w:r>
          </w:p>
        </w:tc>
        <w:tc>
          <w:tcPr>
            <w:tcW w:w="8274" w:type="dxa"/>
            <w:shd w:val="clear" w:color="auto" w:fill="auto"/>
          </w:tcPr>
          <w:p w14:paraId="630FDCB8" w14:textId="77777777" w:rsidR="00633859" w:rsidRDefault="00B42BE1">
            <w:pPr>
              <w:spacing w:after="0" w:line="240" w:lineRule="auto"/>
            </w:pPr>
            <w:r>
              <w:t>Unused</w:t>
            </w:r>
          </w:p>
        </w:tc>
      </w:tr>
      <w:tr w:rsidR="00633859" w14:paraId="5B988CFD" w14:textId="77777777">
        <w:tc>
          <w:tcPr>
            <w:tcW w:w="1075" w:type="dxa"/>
            <w:shd w:val="clear" w:color="auto" w:fill="auto"/>
          </w:tcPr>
          <w:p w14:paraId="19A1448B" w14:textId="77777777" w:rsidR="00633859" w:rsidRDefault="00B42BE1">
            <w:pPr>
              <w:spacing w:after="0" w:line="240" w:lineRule="auto"/>
            </w:pPr>
            <w:r>
              <w:t>26:23</w:t>
            </w:r>
          </w:p>
        </w:tc>
        <w:tc>
          <w:tcPr>
            <w:tcW w:w="8274" w:type="dxa"/>
            <w:shd w:val="clear" w:color="auto" w:fill="auto"/>
          </w:tcPr>
          <w:p w14:paraId="5ACF3E5E" w14:textId="77777777" w:rsidR="00633859" w:rsidRDefault="00B42BE1">
            <w:pPr>
              <w:spacing w:after="0" w:line="240" w:lineRule="auto"/>
            </w:pPr>
            <w:r>
              <w:t>Chip address</w:t>
            </w:r>
          </w:p>
        </w:tc>
      </w:tr>
      <w:tr w:rsidR="00633859" w14:paraId="4C605FCA" w14:textId="77777777">
        <w:tc>
          <w:tcPr>
            <w:tcW w:w="1075" w:type="dxa"/>
            <w:shd w:val="clear" w:color="auto" w:fill="auto"/>
          </w:tcPr>
          <w:p w14:paraId="0665B4E2" w14:textId="77777777" w:rsidR="00633859" w:rsidRDefault="00B42BE1">
            <w:pPr>
              <w:spacing w:after="0" w:line="240" w:lineRule="auto"/>
            </w:pPr>
            <w:r>
              <w:t>22:20</w:t>
            </w:r>
          </w:p>
        </w:tc>
        <w:tc>
          <w:tcPr>
            <w:tcW w:w="8274" w:type="dxa"/>
            <w:shd w:val="clear" w:color="auto" w:fill="auto"/>
          </w:tcPr>
          <w:p w14:paraId="06D8F5F5" w14:textId="77777777" w:rsidR="00633859" w:rsidRDefault="00B42BE1">
            <w:pPr>
              <w:spacing w:after="0" w:line="240" w:lineRule="auto"/>
            </w:pPr>
            <w:r>
              <w:t>Register page address</w:t>
            </w:r>
          </w:p>
        </w:tc>
      </w:tr>
      <w:tr w:rsidR="00633859" w14:paraId="7FE78D5E" w14:textId="77777777">
        <w:tc>
          <w:tcPr>
            <w:tcW w:w="1075" w:type="dxa"/>
            <w:shd w:val="clear" w:color="auto" w:fill="auto"/>
          </w:tcPr>
          <w:p w14:paraId="2847B388" w14:textId="77777777" w:rsidR="00633859" w:rsidRDefault="00B42BE1">
            <w:pPr>
              <w:spacing w:after="0" w:line="240" w:lineRule="auto"/>
            </w:pPr>
            <w:r>
              <w:t>19</w:t>
            </w:r>
          </w:p>
        </w:tc>
        <w:tc>
          <w:tcPr>
            <w:tcW w:w="8274" w:type="dxa"/>
            <w:shd w:val="clear" w:color="auto" w:fill="auto"/>
          </w:tcPr>
          <w:p w14:paraId="61BF3881" w14:textId="77777777" w:rsidR="00633859" w:rsidRDefault="00B42BE1">
            <w:pPr>
              <w:spacing w:after="0" w:line="240" w:lineRule="auto"/>
            </w:pPr>
            <w:r>
              <w:t>Read = 1, write = 0</w:t>
            </w:r>
          </w:p>
        </w:tc>
      </w:tr>
      <w:tr w:rsidR="00633859" w14:paraId="52D63F1B" w14:textId="77777777">
        <w:tc>
          <w:tcPr>
            <w:tcW w:w="1075" w:type="dxa"/>
            <w:shd w:val="clear" w:color="auto" w:fill="auto"/>
          </w:tcPr>
          <w:p w14:paraId="71274D8D" w14:textId="77777777" w:rsidR="00633859" w:rsidRDefault="00B42BE1">
            <w:pPr>
              <w:spacing w:after="0" w:line="240" w:lineRule="auto"/>
            </w:pPr>
            <w:r>
              <w:t>18</w:t>
            </w:r>
          </w:p>
        </w:tc>
        <w:tc>
          <w:tcPr>
            <w:tcW w:w="8274" w:type="dxa"/>
            <w:shd w:val="clear" w:color="auto" w:fill="auto"/>
          </w:tcPr>
          <w:p w14:paraId="0BD7048D" w14:textId="77777777" w:rsidR="00633859" w:rsidRDefault="00B42BE1">
            <w:pPr>
              <w:spacing w:after="0" w:line="240" w:lineRule="auto"/>
            </w:pPr>
            <w:r>
              <w:t>Placeholder for Acknowledge bit (ACK)</w:t>
            </w:r>
          </w:p>
        </w:tc>
      </w:tr>
      <w:tr w:rsidR="00633859" w14:paraId="06896526" w14:textId="77777777">
        <w:tc>
          <w:tcPr>
            <w:tcW w:w="1075" w:type="dxa"/>
            <w:shd w:val="clear" w:color="auto" w:fill="auto"/>
          </w:tcPr>
          <w:p w14:paraId="003FDD42" w14:textId="77777777" w:rsidR="00633859" w:rsidRDefault="00B42BE1">
            <w:pPr>
              <w:spacing w:after="0" w:line="240" w:lineRule="auto"/>
            </w:pPr>
            <w:r>
              <w:t>17:10</w:t>
            </w:r>
          </w:p>
        </w:tc>
        <w:tc>
          <w:tcPr>
            <w:tcW w:w="8274" w:type="dxa"/>
            <w:shd w:val="clear" w:color="auto" w:fill="auto"/>
          </w:tcPr>
          <w:p w14:paraId="2D17D66A" w14:textId="77777777" w:rsidR="00633859" w:rsidRDefault="00B42BE1">
            <w:pPr>
              <w:spacing w:after="0" w:line="240" w:lineRule="auto"/>
            </w:pPr>
            <w:r>
              <w:t>Register address</w:t>
            </w:r>
          </w:p>
        </w:tc>
      </w:tr>
      <w:tr w:rsidR="00633859" w14:paraId="713FE8F6" w14:textId="77777777">
        <w:tc>
          <w:tcPr>
            <w:tcW w:w="1075" w:type="dxa"/>
            <w:shd w:val="clear" w:color="auto" w:fill="auto"/>
          </w:tcPr>
          <w:p w14:paraId="5FFA0CFD" w14:textId="77777777" w:rsidR="00633859" w:rsidRDefault="00B42BE1">
            <w:pPr>
              <w:spacing w:after="0" w:line="240" w:lineRule="auto"/>
            </w:pPr>
            <w:r>
              <w:t>9</w:t>
            </w:r>
          </w:p>
        </w:tc>
        <w:tc>
          <w:tcPr>
            <w:tcW w:w="8274" w:type="dxa"/>
            <w:shd w:val="clear" w:color="auto" w:fill="auto"/>
          </w:tcPr>
          <w:p w14:paraId="16D129DE" w14:textId="77777777" w:rsidR="00633859" w:rsidRDefault="00B42BE1">
            <w:pPr>
              <w:spacing w:after="0" w:line="240" w:lineRule="auto"/>
            </w:pPr>
            <w:r>
              <w:t>Placeholder for Acknowledge bit (ACK)</w:t>
            </w:r>
          </w:p>
        </w:tc>
      </w:tr>
      <w:tr w:rsidR="00633859" w14:paraId="3BA70D43" w14:textId="77777777">
        <w:tc>
          <w:tcPr>
            <w:tcW w:w="1075" w:type="dxa"/>
            <w:shd w:val="clear" w:color="auto" w:fill="auto"/>
          </w:tcPr>
          <w:p w14:paraId="3BD911DD" w14:textId="77777777" w:rsidR="00633859" w:rsidRDefault="00B42BE1">
            <w:pPr>
              <w:spacing w:after="0" w:line="240" w:lineRule="auto"/>
            </w:pPr>
            <w:r>
              <w:t>8:1</w:t>
            </w:r>
          </w:p>
        </w:tc>
        <w:tc>
          <w:tcPr>
            <w:tcW w:w="8274" w:type="dxa"/>
            <w:shd w:val="clear" w:color="auto" w:fill="auto"/>
          </w:tcPr>
          <w:p w14:paraId="118F25BA" w14:textId="77777777" w:rsidR="00633859" w:rsidRDefault="00B42BE1">
            <w:pPr>
              <w:spacing w:after="0" w:line="240" w:lineRule="auto"/>
            </w:pPr>
            <w:r>
              <w:t xml:space="preserve">Write operation: data to write to register, </w:t>
            </w:r>
            <w:proofErr w:type="gramStart"/>
            <w:r>
              <w:t>Read</w:t>
            </w:r>
            <w:proofErr w:type="gramEnd"/>
            <w:r>
              <w:t xml:space="preserve"> operation: data read from register</w:t>
            </w:r>
          </w:p>
        </w:tc>
      </w:tr>
      <w:tr w:rsidR="00633859" w14:paraId="772838C6" w14:textId="77777777">
        <w:trPr>
          <w:trHeight w:val="305"/>
        </w:trPr>
        <w:tc>
          <w:tcPr>
            <w:tcW w:w="1075" w:type="dxa"/>
            <w:shd w:val="clear" w:color="auto" w:fill="auto"/>
          </w:tcPr>
          <w:p w14:paraId="12B4A221" w14:textId="77777777" w:rsidR="00633859" w:rsidRDefault="00B42BE1">
            <w:pPr>
              <w:spacing w:after="0" w:line="240" w:lineRule="auto"/>
            </w:pPr>
            <w:r>
              <w:t>0</w:t>
            </w:r>
          </w:p>
        </w:tc>
        <w:tc>
          <w:tcPr>
            <w:tcW w:w="8274" w:type="dxa"/>
            <w:shd w:val="clear" w:color="auto" w:fill="auto"/>
          </w:tcPr>
          <w:p w14:paraId="36BC76D9" w14:textId="77777777" w:rsidR="00633859" w:rsidRDefault="00B42BE1">
            <w:pPr>
              <w:keepNext/>
              <w:spacing w:after="0" w:line="240" w:lineRule="auto"/>
            </w:pPr>
            <w:r>
              <w:t>Placeholder for Acknowledge bit (ACK)</w:t>
            </w:r>
          </w:p>
        </w:tc>
      </w:tr>
    </w:tbl>
    <w:p w14:paraId="533DA9C1" w14:textId="70DB9683" w:rsidR="00633859" w:rsidRDefault="00B42BE1" w:rsidP="00D21DBA">
      <w:pPr>
        <w:pStyle w:val="Caption"/>
      </w:pPr>
      <w:r>
        <w:t xml:space="preserve">Table </w:t>
      </w:r>
      <w:fldSimple w:instr=" SEQ Table \* ARABIC ">
        <w:r w:rsidR="008D0268">
          <w:rPr>
            <w:noProof/>
          </w:rPr>
          <w:t>3</w:t>
        </w:r>
      </w:fldSimple>
      <w:r>
        <w:t xml:space="preserve">. Format of </w:t>
      </w:r>
      <w:proofErr w:type="spellStart"/>
      <w:r>
        <w:t>addr_data</w:t>
      </w:r>
      <w:proofErr w:type="spellEnd"/>
      <w:r>
        <w:t xml:space="preserve"> registe</w:t>
      </w:r>
      <w:r w:rsidR="008F0F71">
        <w:t>r</w:t>
      </w:r>
    </w:p>
    <w:p w14:paraId="7FA64027" w14:textId="6109F755" w:rsidR="00633859" w:rsidRDefault="008F0F71" w:rsidP="00D21DBA">
      <w:pPr>
        <w:pStyle w:val="Heading3"/>
      </w:pPr>
      <w:bookmarkStart w:id="17" w:name="_Toc132296116"/>
      <w:r>
        <w:t>I</w:t>
      </w:r>
      <w:r>
        <w:rPr>
          <w:vertAlign w:val="superscript"/>
        </w:rPr>
        <w:t>2</w:t>
      </w:r>
      <w:r>
        <w:t xml:space="preserve">C </w:t>
      </w:r>
      <w:r w:rsidR="00B42BE1">
        <w:t xml:space="preserve">Write </w:t>
      </w:r>
      <w:proofErr w:type="gramStart"/>
      <w:r w:rsidR="00B42BE1">
        <w:t>operation</w:t>
      </w:r>
      <w:bookmarkEnd w:id="17"/>
      <w:proofErr w:type="gramEnd"/>
    </w:p>
    <w:p w14:paraId="27F81FB7" w14:textId="77777777" w:rsidR="00633859" w:rsidRDefault="00B42BE1">
      <w:pPr>
        <w:pStyle w:val="ListParagraph"/>
        <w:numPr>
          <w:ilvl w:val="0"/>
          <w:numId w:val="2"/>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4E57995" w14:textId="77777777" w:rsidR="00633859" w:rsidRDefault="00B42BE1">
      <w:pPr>
        <w:pStyle w:val="ListParagraph"/>
        <w:numPr>
          <w:ilvl w:val="0"/>
          <w:numId w:val="2"/>
        </w:numPr>
      </w:pPr>
      <w:r>
        <w:t xml:space="preserve">Set </w:t>
      </w:r>
      <w:proofErr w:type="spellStart"/>
      <w:r>
        <w:t>start_transfer</w:t>
      </w:r>
      <w:proofErr w:type="spellEnd"/>
      <w:r>
        <w:t xml:space="preserve"> register to 1, then immediately set it to </w:t>
      </w:r>
      <w:proofErr w:type="gramStart"/>
      <w:r>
        <w:t>0</w:t>
      </w:r>
      <w:proofErr w:type="gramEnd"/>
    </w:p>
    <w:p w14:paraId="22763B9F" w14:textId="77777777" w:rsidR="00633859" w:rsidRDefault="00B42BE1">
      <w:pPr>
        <w:pStyle w:val="ListParagraph"/>
        <w:numPr>
          <w:ilvl w:val="0"/>
          <w:numId w:val="2"/>
        </w:numPr>
      </w:pPr>
      <w:r>
        <w:t xml:space="preserve">Wait for 60 </w:t>
      </w:r>
      <w:proofErr w:type="spellStart"/>
      <w:r>
        <w:t>uS</w:t>
      </w:r>
      <w:proofErr w:type="spellEnd"/>
      <w:r>
        <w:t xml:space="preserve"> or longer before attempting the next </w:t>
      </w:r>
      <w:proofErr w:type="gramStart"/>
      <w:r>
        <w:t>transfer</w:t>
      </w:r>
      <w:proofErr w:type="gramEnd"/>
    </w:p>
    <w:p w14:paraId="2CDA0B38" w14:textId="566270F6" w:rsidR="00633859" w:rsidRDefault="008F0F71" w:rsidP="00D21DBA">
      <w:pPr>
        <w:pStyle w:val="Heading3"/>
      </w:pPr>
      <w:bookmarkStart w:id="18" w:name="_Toc132296117"/>
      <w:r>
        <w:t>I</w:t>
      </w:r>
      <w:r>
        <w:rPr>
          <w:vertAlign w:val="superscript"/>
        </w:rPr>
        <w:t>2</w:t>
      </w:r>
      <w:r>
        <w:t xml:space="preserve">C Read </w:t>
      </w:r>
      <w:proofErr w:type="gramStart"/>
      <w:r>
        <w:t>operation</w:t>
      </w:r>
      <w:bookmarkEnd w:id="18"/>
      <w:proofErr w:type="gramEnd"/>
    </w:p>
    <w:p w14:paraId="43ED2F9F" w14:textId="77777777" w:rsidR="00633859" w:rsidRDefault="00B42BE1">
      <w:pPr>
        <w:pStyle w:val="ListParagraph"/>
        <w:numPr>
          <w:ilvl w:val="0"/>
          <w:numId w:val="3"/>
        </w:numPr>
      </w:pPr>
      <w:r>
        <w:t xml:space="preserve">Write the parameters into </w:t>
      </w:r>
      <w:proofErr w:type="spellStart"/>
      <w:r>
        <w:t>addr_data</w:t>
      </w:r>
      <w:proofErr w:type="spellEnd"/>
      <w:r>
        <w:t xml:space="preserve"> register as needed. Leave ACK bit </w:t>
      </w:r>
      <w:proofErr w:type="gramStart"/>
      <w:r>
        <w:t>placeholders  =</w:t>
      </w:r>
      <w:proofErr w:type="gramEnd"/>
      <w:r>
        <w:t xml:space="preserve"> 0</w:t>
      </w:r>
    </w:p>
    <w:p w14:paraId="7D48BD27" w14:textId="77777777" w:rsidR="00633859" w:rsidRDefault="00B42BE1">
      <w:pPr>
        <w:pStyle w:val="ListParagraph"/>
        <w:numPr>
          <w:ilvl w:val="0"/>
          <w:numId w:val="3"/>
        </w:numPr>
      </w:pPr>
      <w:r>
        <w:t xml:space="preserve">Set </w:t>
      </w:r>
      <w:proofErr w:type="spellStart"/>
      <w:r>
        <w:t>start_transfer</w:t>
      </w:r>
      <w:proofErr w:type="spellEnd"/>
      <w:r>
        <w:t xml:space="preserve"> register to 1, then immediately set it to </w:t>
      </w:r>
      <w:proofErr w:type="gramStart"/>
      <w:r>
        <w:t>0</w:t>
      </w:r>
      <w:proofErr w:type="gramEnd"/>
    </w:p>
    <w:p w14:paraId="6A8D6B90" w14:textId="77777777" w:rsidR="00633859" w:rsidRDefault="00B42BE1">
      <w:pPr>
        <w:pStyle w:val="ListParagraph"/>
        <w:numPr>
          <w:ilvl w:val="0"/>
          <w:numId w:val="3"/>
        </w:numPr>
      </w:pPr>
      <w:r>
        <w:t xml:space="preserve">Wait for 60 </w:t>
      </w:r>
      <w:proofErr w:type="spellStart"/>
      <w:r>
        <w:t>uS</w:t>
      </w:r>
      <w:proofErr w:type="spellEnd"/>
      <w:r>
        <w:t xml:space="preserve"> or </w:t>
      </w:r>
      <w:proofErr w:type="gramStart"/>
      <w:r>
        <w:t>longer</w:t>
      </w:r>
      <w:proofErr w:type="gramEnd"/>
    </w:p>
    <w:p w14:paraId="4E6470D1" w14:textId="77777777" w:rsidR="00633859" w:rsidRDefault="00B42BE1">
      <w:pPr>
        <w:pStyle w:val="ListParagraph"/>
        <w:numPr>
          <w:ilvl w:val="0"/>
          <w:numId w:val="3"/>
        </w:numPr>
      </w:pPr>
      <w:r>
        <w:t xml:space="preserve">Read </w:t>
      </w:r>
      <w:proofErr w:type="spellStart"/>
      <w:r>
        <w:t>addr_data</w:t>
      </w:r>
      <w:proofErr w:type="spellEnd"/>
      <w:r>
        <w:t xml:space="preserve"> register back. Bits 8:1 in that register contain data that were read from the register. Bits 0, 9, and 18 should contain values of 1 in each. These are recorded states of ACK bits, received after transfer of each of 3 bytes.</w:t>
      </w:r>
    </w:p>
    <w:p w14:paraId="7E48E547" w14:textId="77777777" w:rsidR="00633859" w:rsidRDefault="00633859">
      <w:pPr>
        <w:pStyle w:val="ListParagraph"/>
        <w:ind w:left="0"/>
      </w:pPr>
    </w:p>
    <w:p w14:paraId="4D90CF73" w14:textId="77777777" w:rsidR="00633859" w:rsidRDefault="00B42BE1">
      <w:pPr>
        <w:pStyle w:val="ListParagraph"/>
        <w:ind w:left="0"/>
      </w:pPr>
      <w:r>
        <w:t>Note that two COLDATA I</w:t>
      </w:r>
      <w:r>
        <w:rPr>
          <w:vertAlign w:val="superscript"/>
        </w:rPr>
        <w:t>2</w:t>
      </w:r>
      <w:r>
        <w:t>C interfaces that serve the same FEMB are sharing clock lines. That means that you can use only one of these interfaces at any given time. Example:</w:t>
      </w:r>
    </w:p>
    <w:p w14:paraId="477355F4" w14:textId="77777777" w:rsidR="00633859" w:rsidRDefault="00B42BE1">
      <w:pPr>
        <w:pStyle w:val="ListParagraph"/>
        <w:numPr>
          <w:ilvl w:val="0"/>
          <w:numId w:val="5"/>
        </w:numPr>
      </w:pPr>
      <w:r>
        <w:t>Program I</w:t>
      </w:r>
      <w:r>
        <w:rPr>
          <w:vertAlign w:val="superscript"/>
        </w:rPr>
        <w:t>2</w:t>
      </w:r>
      <w:r>
        <w:t xml:space="preserve">C interface for FEMB #0 COLDATA #0 to read or write a </w:t>
      </w:r>
      <w:proofErr w:type="gramStart"/>
      <w:r>
        <w:t>register</w:t>
      </w:r>
      <w:proofErr w:type="gramEnd"/>
    </w:p>
    <w:p w14:paraId="2EB5500D" w14:textId="77777777" w:rsidR="00633859" w:rsidRDefault="00B42BE1">
      <w:pPr>
        <w:pStyle w:val="ListParagraph"/>
        <w:numPr>
          <w:ilvl w:val="0"/>
          <w:numId w:val="5"/>
        </w:numPr>
      </w:pPr>
      <w:r>
        <w:t>You can use I</w:t>
      </w:r>
      <w:r>
        <w:rPr>
          <w:vertAlign w:val="superscript"/>
        </w:rPr>
        <w:t>2</w:t>
      </w:r>
      <w:r>
        <w:t>C interfaces for FEMB #1,2,3 at this time, don’t have to wait until transaction in step 1 is finished.</w:t>
      </w:r>
    </w:p>
    <w:p w14:paraId="7CCCD777" w14:textId="77777777" w:rsidR="00633859" w:rsidRDefault="00B42BE1">
      <w:pPr>
        <w:pStyle w:val="ListParagraph"/>
        <w:numPr>
          <w:ilvl w:val="0"/>
          <w:numId w:val="5"/>
        </w:numPr>
      </w:pPr>
      <w:r>
        <w:t>However, to use any of the I</w:t>
      </w:r>
      <w:r>
        <w:rPr>
          <w:vertAlign w:val="superscript"/>
        </w:rPr>
        <w:t>2</w:t>
      </w:r>
      <w:r>
        <w:t xml:space="preserve">C interfaces for FEMB #0 for the next transaction, wait for 60 </w:t>
      </w:r>
      <w:proofErr w:type="spellStart"/>
      <w:r>
        <w:t>uS</w:t>
      </w:r>
      <w:proofErr w:type="spellEnd"/>
      <w:r>
        <w:t xml:space="preserve"> or more until the transaction in step 1 is </w:t>
      </w:r>
      <w:proofErr w:type="gramStart"/>
      <w:r>
        <w:t>finished</w:t>
      </w:r>
      <w:proofErr w:type="gramEnd"/>
    </w:p>
    <w:p w14:paraId="57A633A0" w14:textId="77777777" w:rsidR="00633045" w:rsidRDefault="00B42BE1" w:rsidP="00633045">
      <w:r>
        <w:t xml:space="preserve">The COLDATA chip has </w:t>
      </w:r>
      <w:proofErr w:type="gramStart"/>
      <w:r>
        <w:t>a number of</w:t>
      </w:r>
      <w:proofErr w:type="gramEnd"/>
      <w:r>
        <w:t xml:space="preserve"> I</w:t>
      </w:r>
      <w:r>
        <w:rPr>
          <w:vertAlign w:val="superscript"/>
        </w:rPr>
        <w:t>2</w:t>
      </w:r>
      <w:r>
        <w:t>C registers, and additionally it provides a channel for I</w:t>
      </w:r>
      <w:r>
        <w:rPr>
          <w:vertAlign w:val="superscript"/>
        </w:rPr>
        <w:t>2</w:t>
      </w:r>
      <w:r>
        <w:t>C access to COLDADC chips connected to it. The details of COLDATA and COLDADC I</w:t>
      </w:r>
      <w:r>
        <w:rPr>
          <w:vertAlign w:val="superscript"/>
        </w:rPr>
        <w:t>2</w:t>
      </w:r>
      <w:r>
        <w:t xml:space="preserve">C registers can be found in </w:t>
      </w:r>
      <w:r>
        <w:fldChar w:fldCharType="begin"/>
      </w:r>
      <w:r>
        <w:instrText>REF __RefNumPara__1864_3214169308 \r \h</w:instrText>
      </w:r>
      <w:r>
        <w:fldChar w:fldCharType="separate"/>
      </w:r>
      <w:r w:rsidR="00750EC7">
        <w:t>[5]</w:t>
      </w:r>
      <w:r>
        <w:fldChar w:fldCharType="end"/>
      </w:r>
      <w:r>
        <w:t xml:space="preserve"> and </w:t>
      </w:r>
      <w:r>
        <w:fldChar w:fldCharType="begin"/>
      </w:r>
      <w:r>
        <w:instrText>REF __RefNumPara__1866_3214169308 \r \h</w:instrText>
      </w:r>
      <w:r>
        <w:fldChar w:fldCharType="separate"/>
      </w:r>
      <w:r w:rsidR="00750EC7">
        <w:t>[6]</w:t>
      </w:r>
      <w:r>
        <w:fldChar w:fldCharType="end"/>
      </w:r>
      <w:r>
        <w:t>.</w:t>
      </w:r>
    </w:p>
    <w:p w14:paraId="18104214" w14:textId="66334335" w:rsidR="00724B06" w:rsidRDefault="00724B06" w:rsidP="00633045">
      <w:pPr>
        <w:pStyle w:val="Heading3"/>
      </w:pPr>
      <w:bookmarkStart w:id="19" w:name="_Toc132296118"/>
      <w:r>
        <w:t xml:space="preserve">COLDATA and COLDADC </w:t>
      </w:r>
      <w:r w:rsidR="00802BEC">
        <w:t>I</w:t>
      </w:r>
      <w:r w:rsidR="00802BEC">
        <w:rPr>
          <w:vertAlign w:val="superscript"/>
        </w:rPr>
        <w:t>2</w:t>
      </w:r>
      <w:r w:rsidR="00802BEC">
        <w:t>C</w:t>
      </w:r>
      <w:r>
        <w:t xml:space="preserve"> </w:t>
      </w:r>
      <w:r w:rsidR="00F35178">
        <w:t xml:space="preserve">fine </w:t>
      </w:r>
      <w:r>
        <w:t>timing requirements</w:t>
      </w:r>
      <w:bookmarkEnd w:id="19"/>
    </w:p>
    <w:p w14:paraId="42C3C338" w14:textId="77777777" w:rsidR="00724B06" w:rsidRPr="00A24096" w:rsidRDefault="00724B06" w:rsidP="00724B06">
      <w:pPr>
        <w:spacing w:after="0" w:line="240" w:lineRule="auto"/>
        <w:textAlignment w:val="baseline"/>
        <w:rPr>
          <w:rFonts w:eastAsia="Times New Roman" w:cstheme="minorHAnsi"/>
          <w:color w:val="000000"/>
        </w:rPr>
      </w:pPr>
      <w:r>
        <w:rPr>
          <w:rFonts w:eastAsia="Times New Roman" w:cstheme="minorHAnsi"/>
          <w:color w:val="000000"/>
        </w:rPr>
        <w:t>T</w:t>
      </w:r>
      <w:r w:rsidRPr="00A24096">
        <w:rPr>
          <w:rFonts w:eastAsia="Times New Roman" w:cstheme="minorHAnsi"/>
          <w:color w:val="000000"/>
        </w:rPr>
        <w:t xml:space="preserve">his is a typical </w:t>
      </w:r>
      <w:r w:rsidR="00266618">
        <w:t>I</w:t>
      </w:r>
      <w:r w:rsidR="00266618">
        <w:rPr>
          <w:vertAlign w:val="superscript"/>
        </w:rPr>
        <w:t>2</w:t>
      </w:r>
      <w:r w:rsidR="00266618">
        <w:t>C</w:t>
      </w:r>
      <w:r w:rsidRPr="00A24096">
        <w:rPr>
          <w:rFonts w:eastAsia="Times New Roman" w:cstheme="minorHAnsi"/>
          <w:color w:val="000000"/>
        </w:rPr>
        <w:t xml:space="preserve"> operation in WIB:</w:t>
      </w:r>
    </w:p>
    <w:p w14:paraId="6B251FE5" w14:textId="77777777" w:rsidR="00724B06" w:rsidRPr="00A24096" w:rsidRDefault="00724B06" w:rsidP="00724B06">
      <w:pPr>
        <w:spacing w:after="0" w:line="240" w:lineRule="auto"/>
        <w:textAlignment w:val="baseline"/>
        <w:rPr>
          <w:rFonts w:eastAsia="Times New Roman" w:cstheme="minorHAnsi"/>
          <w:color w:val="000000"/>
        </w:rPr>
      </w:pPr>
    </w:p>
    <w:p w14:paraId="0A458B42" w14:textId="77777777" w:rsidR="00802BEC" w:rsidRDefault="00724B06" w:rsidP="00A24096">
      <w:pPr>
        <w:keepNext/>
        <w:spacing w:after="0" w:line="240" w:lineRule="auto"/>
        <w:textAlignment w:val="baseline"/>
      </w:pPr>
      <w:r w:rsidRPr="00724B06">
        <w:rPr>
          <w:rFonts w:cstheme="minorHAnsi"/>
          <w:noProof/>
        </w:rPr>
        <w:lastRenderedPageBreak/>
        <w:drawing>
          <wp:inline distT="0" distB="0" distL="0" distR="0" wp14:anchorId="1833D400" wp14:editId="1758B42F">
            <wp:extent cx="5943600" cy="31750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500"/>
                    </a:xfrm>
                    <a:prstGeom prst="rect">
                      <a:avLst/>
                    </a:prstGeom>
                    <a:noFill/>
                    <a:ln>
                      <a:noFill/>
                    </a:ln>
                  </pic:spPr>
                </pic:pic>
              </a:graphicData>
            </a:graphic>
          </wp:inline>
        </w:drawing>
      </w:r>
    </w:p>
    <w:p w14:paraId="28FC0838" w14:textId="68FC24DF" w:rsidR="00724B06" w:rsidRPr="00A24096" w:rsidRDefault="00802BEC" w:rsidP="00A24096">
      <w:pPr>
        <w:pStyle w:val="Caption"/>
        <w:rPr>
          <w:rFonts w:eastAsia="Times New Roman" w:cstheme="minorHAnsi"/>
          <w:color w:val="000000"/>
          <w:sz w:val="22"/>
          <w:szCs w:val="22"/>
        </w:rPr>
      </w:pPr>
      <w:r>
        <w:t xml:space="preserve">Figure </w:t>
      </w:r>
      <w:fldSimple w:instr=" SEQ Figure \* ARABIC ">
        <w:r w:rsidR="007B4A22">
          <w:rPr>
            <w:noProof/>
          </w:rPr>
          <w:t>3</w:t>
        </w:r>
      </w:fldSimple>
      <w:r>
        <w:t>. Typical WIB &lt;--&gt; COLDATA or COLDADC I</w:t>
      </w:r>
      <w:r>
        <w:rPr>
          <w:vertAlign w:val="superscript"/>
        </w:rPr>
        <w:t>2</w:t>
      </w:r>
      <w:r>
        <w:t>C transaction</w:t>
      </w:r>
    </w:p>
    <w:p w14:paraId="67D40A62"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 is W</w:t>
      </w:r>
      <w:r>
        <w:rPr>
          <w:rFonts w:eastAsia="Times New Roman" w:cstheme="minorHAnsi"/>
          <w:color w:val="000000"/>
        </w:rPr>
        <w:t>IB to COLDATA</w:t>
      </w:r>
      <w:r w:rsidRPr="00A24096">
        <w:rPr>
          <w:rFonts w:eastAsia="Times New Roman" w:cstheme="minorHAnsi"/>
          <w:color w:val="000000"/>
        </w:rPr>
        <w:t xml:space="preserv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is </w:t>
      </w:r>
      <w:r>
        <w:rPr>
          <w:rFonts w:eastAsia="Times New Roman" w:cstheme="minorHAnsi"/>
          <w:color w:val="000000"/>
        </w:rPr>
        <w:t>COLDATA to WIB</w:t>
      </w:r>
      <w:r w:rsidRPr="00A24096">
        <w:rPr>
          <w:rFonts w:eastAsia="Times New Roman" w:cstheme="minorHAnsi"/>
          <w:color w:val="000000"/>
        </w:rPr>
        <w:t>. Timing for read and write operations is identical. Shown below is blown-up view of one data bit:</w:t>
      </w:r>
    </w:p>
    <w:p w14:paraId="4C9F3ABA" w14:textId="77777777" w:rsidR="00724B06" w:rsidRPr="00A24096" w:rsidRDefault="00724B06" w:rsidP="00724B06">
      <w:pPr>
        <w:spacing w:after="0" w:line="240" w:lineRule="auto"/>
        <w:textAlignment w:val="baseline"/>
        <w:rPr>
          <w:rFonts w:eastAsia="Times New Roman" w:cstheme="minorHAnsi"/>
          <w:color w:val="000000"/>
        </w:rPr>
      </w:pPr>
    </w:p>
    <w:p w14:paraId="139CC558" w14:textId="77777777" w:rsidR="00802BEC" w:rsidRDefault="00724B06" w:rsidP="00A24096">
      <w:pPr>
        <w:keepNext/>
        <w:spacing w:after="0" w:line="240" w:lineRule="auto"/>
        <w:textAlignment w:val="baseline"/>
      </w:pPr>
      <w:r w:rsidRPr="00724B06">
        <w:rPr>
          <w:rFonts w:cstheme="minorHAnsi"/>
          <w:noProof/>
        </w:rPr>
        <w:drawing>
          <wp:inline distT="0" distB="0" distL="0" distR="0" wp14:anchorId="41051AAF" wp14:editId="7BDD7A78">
            <wp:extent cx="5943600" cy="4711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1170"/>
                    </a:xfrm>
                    <a:prstGeom prst="rect">
                      <a:avLst/>
                    </a:prstGeom>
                    <a:noFill/>
                    <a:ln>
                      <a:noFill/>
                    </a:ln>
                  </pic:spPr>
                </pic:pic>
              </a:graphicData>
            </a:graphic>
          </wp:inline>
        </w:drawing>
      </w:r>
    </w:p>
    <w:p w14:paraId="004B774C" w14:textId="69840D23" w:rsidR="00724B06" w:rsidRPr="00A24096" w:rsidRDefault="00802BEC" w:rsidP="00A24096">
      <w:pPr>
        <w:pStyle w:val="Caption"/>
        <w:rPr>
          <w:rFonts w:eastAsia="Times New Roman" w:cstheme="minorHAnsi"/>
          <w:color w:val="000000"/>
          <w:sz w:val="22"/>
          <w:szCs w:val="22"/>
        </w:rPr>
      </w:pPr>
      <w:bookmarkStart w:id="20" w:name="_Ref110942735"/>
      <w:r>
        <w:t xml:space="preserve">Figure </w:t>
      </w:r>
      <w:fldSimple w:instr=" SEQ Figure \* ARABIC ">
        <w:r w:rsidR="007B4A22">
          <w:rPr>
            <w:noProof/>
          </w:rPr>
          <w:t>4</w:t>
        </w:r>
      </w:fldSimple>
      <w:bookmarkEnd w:id="20"/>
      <w:r>
        <w:t>. Blown-up view of one data bit timing.</w:t>
      </w:r>
    </w:p>
    <w:p w14:paraId="6A2C462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The time scale on top</w:t>
      </w:r>
      <w:r w:rsidR="00F35178">
        <w:rPr>
          <w:rFonts w:eastAsia="Times New Roman" w:cstheme="minorHAnsi"/>
          <w:color w:val="000000"/>
        </w:rPr>
        <w:t xml:space="preserve"> of </w:t>
      </w:r>
      <w:r w:rsidR="00F35178">
        <w:rPr>
          <w:rFonts w:eastAsia="Times New Roman" w:cstheme="minorHAnsi"/>
          <w:color w:val="000000"/>
        </w:rPr>
        <w:fldChar w:fldCharType="begin"/>
      </w:r>
      <w:r w:rsidR="00F35178">
        <w:rPr>
          <w:rFonts w:eastAsia="Times New Roman" w:cstheme="minorHAnsi"/>
          <w:color w:val="000000"/>
        </w:rPr>
        <w:instrText xml:space="preserve"> REF _Ref110942735 \h </w:instrText>
      </w:r>
      <w:r w:rsidR="00F35178">
        <w:rPr>
          <w:rFonts w:eastAsia="Times New Roman" w:cstheme="minorHAnsi"/>
          <w:color w:val="000000"/>
        </w:rPr>
      </w:r>
      <w:r w:rsidR="00F35178">
        <w:rPr>
          <w:rFonts w:eastAsia="Times New Roman" w:cstheme="minorHAnsi"/>
          <w:color w:val="000000"/>
        </w:rPr>
        <w:fldChar w:fldCharType="separate"/>
      </w:r>
      <w:r w:rsidR="00F35178">
        <w:t xml:space="preserve">Figure </w:t>
      </w:r>
      <w:r w:rsidR="00F35178">
        <w:rPr>
          <w:noProof/>
        </w:rPr>
        <w:t>5</w:t>
      </w:r>
      <w:r w:rsidR="00F35178">
        <w:rPr>
          <w:rFonts w:eastAsia="Times New Roman" w:cstheme="minorHAnsi"/>
          <w:color w:val="000000"/>
        </w:rPr>
        <w:fldChar w:fldCharType="end"/>
      </w:r>
      <w:r w:rsidRPr="00A24096">
        <w:rPr>
          <w:rFonts w:eastAsia="Times New Roman" w:cstheme="minorHAnsi"/>
          <w:color w:val="000000"/>
        </w:rPr>
        <w:t xml:space="preserve"> is in units of system clock (62.5 MHz). </w:t>
      </w:r>
      <w:r>
        <w:rPr>
          <w:rFonts w:eastAsia="Times New Roman" w:cstheme="minorHAnsi"/>
          <w:color w:val="000000"/>
        </w:rPr>
        <w:t xml:space="preserve"> </w:t>
      </w:r>
      <w:r w:rsidRPr="00A24096">
        <w:rPr>
          <w:rFonts w:eastAsia="Times New Roman" w:cstheme="minorHAnsi"/>
          <w:color w:val="000000"/>
        </w:rPr>
        <w:t xml:space="preserve">All transitions (both on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are always happening only on the falling edges of 62.5 MHz system clock.</w:t>
      </w:r>
    </w:p>
    <w:p w14:paraId="3F8CDC3B" w14:textId="77777777" w:rsidR="00724B06" w:rsidRPr="00A2409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Additionally,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are locked in the IO block Flops when they are leaving FPGA. This guarantees very consistent signal timing relative to 62.5 MHz system clock which does not change with any future firmware versions. Th</w:t>
      </w:r>
      <w:r w:rsidR="00F35178">
        <w:rPr>
          <w:rFonts w:eastAsia="Times New Roman" w:cstheme="minorHAnsi"/>
          <w:color w:val="000000"/>
        </w:rPr>
        <w:t>is precise</w:t>
      </w:r>
      <w:r w:rsidRPr="00A24096">
        <w:rPr>
          <w:rFonts w:eastAsia="Times New Roman" w:cstheme="minorHAnsi"/>
          <w:color w:val="000000"/>
        </w:rPr>
        <w:t xml:space="preserve"> timing of the </w:t>
      </w:r>
      <w:proofErr w:type="spellStart"/>
      <w:r w:rsidRPr="00A24096">
        <w:rPr>
          <w:rFonts w:ascii="Courier New" w:eastAsia="Times New Roman" w:hAnsi="Courier New" w:cs="Courier New"/>
          <w:b/>
          <w:color w:val="000000"/>
        </w:rPr>
        <w:t>scl</w:t>
      </w:r>
      <w:proofErr w:type="spellEnd"/>
      <w:r w:rsidRPr="00A24096">
        <w:rPr>
          <w:rFonts w:eastAsia="Times New Roman" w:cstheme="minorHAnsi"/>
          <w:color w:val="000000"/>
        </w:rPr>
        <w:t xml:space="preserve"> and </w:t>
      </w:r>
      <w:proofErr w:type="spellStart"/>
      <w:r w:rsidRPr="00A24096">
        <w:rPr>
          <w:rFonts w:ascii="Courier New" w:eastAsia="Times New Roman" w:hAnsi="Courier New" w:cs="Courier New"/>
          <w:b/>
          <w:color w:val="000000"/>
        </w:rPr>
        <w:t>sda_out</w:t>
      </w:r>
      <w:proofErr w:type="spellEnd"/>
      <w:r w:rsidRPr="00A24096">
        <w:rPr>
          <w:rFonts w:eastAsia="Times New Roman" w:cstheme="minorHAnsi"/>
          <w:color w:val="000000"/>
        </w:rPr>
        <w:t xml:space="preserve"> signals seems to be </w:t>
      </w:r>
      <w:proofErr w:type="gramStart"/>
      <w:r w:rsidRPr="00A24096">
        <w:rPr>
          <w:rFonts w:eastAsia="Times New Roman" w:cstheme="minorHAnsi"/>
          <w:color w:val="000000"/>
        </w:rPr>
        <w:t>absolutely critical</w:t>
      </w:r>
      <w:proofErr w:type="gramEnd"/>
      <w:r w:rsidRPr="00A24096">
        <w:rPr>
          <w:rFonts w:eastAsia="Times New Roman" w:cstheme="minorHAnsi"/>
          <w:color w:val="000000"/>
        </w:rPr>
        <w:t xml:space="preserve"> for the COLDADC </w:t>
      </w:r>
      <w:r w:rsidR="00802BEC">
        <w:t>I</w:t>
      </w:r>
      <w:r w:rsidR="00802BEC">
        <w:rPr>
          <w:vertAlign w:val="superscript"/>
        </w:rPr>
        <w:t>2</w:t>
      </w:r>
      <w:r w:rsidR="00802BEC">
        <w:t>C</w:t>
      </w:r>
      <w:r w:rsidRPr="00A24096">
        <w:rPr>
          <w:rFonts w:eastAsia="Times New Roman" w:cstheme="minorHAnsi"/>
          <w:color w:val="000000"/>
        </w:rPr>
        <w:t xml:space="preserve"> circuitry to work properly.</w:t>
      </w:r>
    </w:p>
    <w:p w14:paraId="19E987EC" w14:textId="6FE26CAF" w:rsidR="00724B06" w:rsidRDefault="00724B06" w:rsidP="00724B06">
      <w:pPr>
        <w:spacing w:after="0" w:line="240" w:lineRule="auto"/>
        <w:textAlignment w:val="baseline"/>
        <w:rPr>
          <w:rFonts w:eastAsia="Times New Roman" w:cstheme="minorHAnsi"/>
          <w:color w:val="000000"/>
        </w:rPr>
      </w:pPr>
      <w:r w:rsidRPr="00A24096">
        <w:rPr>
          <w:rFonts w:eastAsia="Times New Roman" w:cstheme="minorHAnsi"/>
          <w:color w:val="000000"/>
        </w:rPr>
        <w:t xml:space="preserve">The </w:t>
      </w:r>
      <w:proofErr w:type="spellStart"/>
      <w:r w:rsidRPr="00A24096">
        <w:rPr>
          <w:rFonts w:ascii="Courier New" w:eastAsia="Times New Roman" w:hAnsi="Courier New" w:cs="Courier New"/>
          <w:b/>
          <w:color w:val="000000"/>
        </w:rPr>
        <w:t>sda_in</w:t>
      </w:r>
      <w:proofErr w:type="spellEnd"/>
      <w:r w:rsidRPr="00A24096">
        <w:rPr>
          <w:rFonts w:eastAsia="Times New Roman" w:cstheme="minorHAnsi"/>
          <w:color w:val="000000"/>
        </w:rPr>
        <w:t xml:space="preserve"> signal is also locked into IO block Flop</w:t>
      </w:r>
      <w:r>
        <w:rPr>
          <w:rFonts w:eastAsia="Times New Roman" w:cstheme="minorHAnsi"/>
          <w:color w:val="000000"/>
        </w:rPr>
        <w:t xml:space="preserve"> </w:t>
      </w:r>
      <w:r w:rsidRPr="00272106">
        <w:rPr>
          <w:rFonts w:eastAsia="Times New Roman" w:cstheme="minorHAnsi"/>
          <w:color w:val="000000"/>
        </w:rPr>
        <w:t xml:space="preserve">using falling edge of the </w:t>
      </w:r>
      <w:r w:rsidR="00802BEC">
        <w:rPr>
          <w:rFonts w:eastAsia="Times New Roman" w:cstheme="minorHAnsi"/>
          <w:color w:val="000000"/>
        </w:rPr>
        <w:t xml:space="preserve">62.5 MHz </w:t>
      </w:r>
      <w:r w:rsidRPr="00272106">
        <w:rPr>
          <w:rFonts w:eastAsia="Times New Roman" w:cstheme="minorHAnsi"/>
          <w:color w:val="000000"/>
        </w:rPr>
        <w:t>system clock</w:t>
      </w:r>
      <w:r w:rsidRPr="00A24096">
        <w:rPr>
          <w:rFonts w:eastAsia="Times New Roman" w:cstheme="minorHAnsi"/>
          <w:color w:val="000000"/>
        </w:rPr>
        <w:t xml:space="preserve"> when it </w:t>
      </w:r>
      <w:r w:rsidR="00F35178">
        <w:rPr>
          <w:rFonts w:eastAsia="Times New Roman" w:cstheme="minorHAnsi"/>
          <w:color w:val="000000"/>
        </w:rPr>
        <w:t>enters</w:t>
      </w:r>
      <w:r w:rsidRPr="00A24096">
        <w:rPr>
          <w:rFonts w:eastAsia="Times New Roman" w:cstheme="minorHAnsi"/>
          <w:color w:val="000000"/>
        </w:rPr>
        <w:t xml:space="preserve"> FPGA.</w:t>
      </w:r>
      <w:r w:rsidR="00802BEC">
        <w:rPr>
          <w:rFonts w:eastAsia="Times New Roman" w:cstheme="minorHAnsi"/>
          <w:color w:val="000000"/>
        </w:rPr>
        <w:t xml:space="preserve"> The value of </w:t>
      </w:r>
      <w:proofErr w:type="spellStart"/>
      <w:r w:rsidR="00802BEC" w:rsidRPr="00A24096">
        <w:rPr>
          <w:rFonts w:ascii="Courier New" w:eastAsia="Times New Roman" w:hAnsi="Courier New" w:cs="Courier New"/>
          <w:b/>
          <w:color w:val="000000"/>
        </w:rPr>
        <w:t>sda_in</w:t>
      </w:r>
      <w:proofErr w:type="spellEnd"/>
      <w:r w:rsidR="00802BEC">
        <w:rPr>
          <w:rFonts w:eastAsia="Times New Roman" w:cstheme="minorHAnsi"/>
          <w:color w:val="000000"/>
        </w:rPr>
        <w:t xml:space="preserve"> signal is analyzed and recorded by I2C state machine at the falling edge of </w:t>
      </w:r>
      <w:proofErr w:type="spellStart"/>
      <w:r w:rsidR="00802BEC" w:rsidRPr="00A24096">
        <w:rPr>
          <w:rFonts w:ascii="Courier New" w:eastAsia="Times New Roman" w:hAnsi="Courier New" w:cs="Courier New"/>
          <w:b/>
          <w:color w:val="000000"/>
        </w:rPr>
        <w:t>scl</w:t>
      </w:r>
      <w:proofErr w:type="spellEnd"/>
      <w:r w:rsidR="00802BEC">
        <w:rPr>
          <w:rFonts w:eastAsia="Times New Roman" w:cstheme="minorHAnsi"/>
          <w:color w:val="000000"/>
        </w:rPr>
        <w:t xml:space="preserve">. </w:t>
      </w:r>
    </w:p>
    <w:p w14:paraId="5C70740D" w14:textId="77777777" w:rsidR="00574BFA" w:rsidRPr="00A24096" w:rsidRDefault="00574BFA" w:rsidP="00724B06">
      <w:pPr>
        <w:spacing w:after="0" w:line="240" w:lineRule="auto"/>
        <w:textAlignment w:val="baseline"/>
        <w:rPr>
          <w:rFonts w:eastAsia="Times New Roman" w:cstheme="minorHAnsi"/>
          <w:color w:val="000000"/>
        </w:rPr>
      </w:pPr>
    </w:p>
    <w:p w14:paraId="229041CB" w14:textId="10FB4E10" w:rsidR="0042075B" w:rsidRDefault="0042075B" w:rsidP="00D07E3F">
      <w:pPr>
        <w:pStyle w:val="Heading3"/>
      </w:pPr>
      <w:bookmarkStart w:id="21" w:name="_Toc132296119"/>
      <w:r>
        <w:t>Using COLDATA and COLDADC I</w:t>
      </w:r>
      <w:r>
        <w:rPr>
          <w:vertAlign w:val="superscript"/>
        </w:rPr>
        <w:t>2</w:t>
      </w:r>
      <w:r>
        <w:t>C fine clock phase adjustment</w:t>
      </w:r>
      <w:bookmarkEnd w:id="21"/>
    </w:p>
    <w:p w14:paraId="2F101CF6" w14:textId="3571E700" w:rsidR="00724B06" w:rsidRDefault="0042075B">
      <w:r>
        <w:t>With very long high-speed cables connecting WIB with FEMBs, the relative clock phase between system clock and I</w:t>
      </w:r>
      <w:r w:rsidRPr="009D7C7C">
        <w:rPr>
          <w:vertAlign w:val="superscript"/>
        </w:rPr>
        <w:t>2</w:t>
      </w:r>
      <w:r>
        <w:t>C clock may shift by a few ns. This is sufficient to induce I</w:t>
      </w:r>
      <w:r w:rsidRPr="009D7C7C">
        <w:rPr>
          <w:vertAlign w:val="superscript"/>
        </w:rPr>
        <w:t>2</w:t>
      </w:r>
      <w:r>
        <w:t xml:space="preserve">C read/write failures. WIB firmware </w:t>
      </w:r>
      <w:proofErr w:type="gramStart"/>
      <w:r>
        <w:t>is able to</w:t>
      </w:r>
      <w:proofErr w:type="gramEnd"/>
      <w:r>
        <w:t xml:space="preserve"> adjust the relative clock phase in very small steps (~15 </w:t>
      </w:r>
      <w:proofErr w:type="spellStart"/>
      <w:r>
        <w:t>ps</w:t>
      </w:r>
      <w:proofErr w:type="spellEnd"/>
      <w:r>
        <w:t xml:space="preserve">) to accommodate cables of any reasonable length. </w:t>
      </w:r>
    </w:p>
    <w:p w14:paraId="19E0C79E" w14:textId="310C5495" w:rsidR="00D07E3F" w:rsidRDefault="0042075B" w:rsidP="00D07E3F">
      <w:r>
        <w:t>The initial relative phase between system and I</w:t>
      </w:r>
      <w:r w:rsidRPr="009D7C7C">
        <w:rPr>
          <w:vertAlign w:val="superscript"/>
        </w:rPr>
        <w:t>2</w:t>
      </w:r>
      <w:r>
        <w:t xml:space="preserve">C clocks is set at the time of </w:t>
      </w:r>
      <w:r w:rsidR="00943271">
        <w:t xml:space="preserve">WIB </w:t>
      </w:r>
      <w:proofErr w:type="gramStart"/>
      <w:r w:rsidR="00943271">
        <w:t>reboot</w:t>
      </w:r>
      <w:r>
        <w:t>, and</w:t>
      </w:r>
      <w:proofErr w:type="gramEnd"/>
      <w:r>
        <w:t xml:space="preserve"> is equal to 0. </w:t>
      </w:r>
      <w:r w:rsidR="00D07E3F">
        <w:t>The total count of phase adjustment</w:t>
      </w:r>
      <w:r w:rsidR="00A56DCB">
        <w:t xml:space="preserve"> steps</w:t>
      </w:r>
      <w:r w:rsidR="00D07E3F">
        <w:t xml:space="preserve"> is 1064. The relative phase can be reset to initial value using these two methods:</w:t>
      </w:r>
    </w:p>
    <w:p w14:paraId="6F6F5FDE" w14:textId="77777777" w:rsidR="00D07E3F" w:rsidRDefault="00D07E3F" w:rsidP="00574BFA">
      <w:pPr>
        <w:pStyle w:val="ListParagraph"/>
        <w:numPr>
          <w:ilvl w:val="0"/>
          <w:numId w:val="39"/>
        </w:numPr>
      </w:pPr>
      <w:r>
        <w:t>Reboot WIB.</w:t>
      </w:r>
    </w:p>
    <w:p w14:paraId="53AB9D73" w14:textId="6E45442E" w:rsidR="00D07E3F" w:rsidRDefault="00D07E3F" w:rsidP="00574BFA">
      <w:pPr>
        <w:pStyle w:val="ListParagraph"/>
        <w:numPr>
          <w:ilvl w:val="0"/>
          <w:numId w:val="39"/>
        </w:numPr>
      </w:pPr>
      <w:r>
        <w:t xml:space="preserve">Perform the adjustment 1064 times from the initial phase. The relative phase will return to the initial phase = 0. </w:t>
      </w:r>
      <w:r w:rsidR="007C68AF">
        <w:t>Note that this method requires keeping track of the total count of adjustment steps performed since last WIB reboot.</w:t>
      </w:r>
    </w:p>
    <w:p w14:paraId="1F3F7610" w14:textId="7A765497" w:rsidR="00A7203C" w:rsidRDefault="00D07E3F" w:rsidP="00A7203C">
      <w:r>
        <w:t>T</w:t>
      </w:r>
      <w:r w:rsidR="0042075B">
        <w:t xml:space="preserve">o change the relative phase by one step of ~15 </w:t>
      </w:r>
      <w:proofErr w:type="spellStart"/>
      <w:r w:rsidR="0042075B">
        <w:t>ps</w:t>
      </w:r>
      <w:proofErr w:type="spellEnd"/>
      <w:r w:rsidR="0042075B">
        <w:t xml:space="preserve">, </w:t>
      </w:r>
      <w:r>
        <w:t xml:space="preserve">write 1 and then 0 into </w:t>
      </w:r>
      <w:proofErr w:type="spellStart"/>
      <w:r w:rsidRPr="00A7203C">
        <w:rPr>
          <w:rFonts w:ascii="Courier New" w:hAnsi="Courier New" w:cs="Courier New"/>
          <w:b/>
        </w:rPr>
        <w:t>ps_en_in</w:t>
      </w:r>
      <w:proofErr w:type="spellEnd"/>
      <w:r>
        <w:t xml:space="preserve"> register. Repeat these steps until I</w:t>
      </w:r>
      <w:r w:rsidRPr="009D7C7C">
        <w:rPr>
          <w:vertAlign w:val="superscript"/>
        </w:rPr>
        <w:t>2</w:t>
      </w:r>
      <w:r>
        <w:t>C interface is working without errors with all FEMBs.</w:t>
      </w:r>
      <w:r w:rsidR="00A7203C">
        <w:t xml:space="preserve"> </w:t>
      </w:r>
    </w:p>
    <w:p w14:paraId="28982AC1" w14:textId="1D4ABC29" w:rsidR="00943271" w:rsidRDefault="00943271" w:rsidP="00A7203C">
      <w:r>
        <w:t>Example script that performs a user-defined count of phase adjustments is available here:</w:t>
      </w:r>
    </w:p>
    <w:p w14:paraId="57213D05" w14:textId="4E5B2B48" w:rsidR="00943271" w:rsidRPr="00943271" w:rsidRDefault="00943271" w:rsidP="00A7203C">
      <w:pPr>
        <w:rPr>
          <w:rFonts w:ascii="Courier New" w:hAnsi="Courier New" w:cs="Courier New"/>
        </w:rPr>
      </w:pPr>
      <w:r w:rsidRPr="00943271">
        <w:rPr>
          <w:rFonts w:ascii="Courier New" w:hAnsi="Courier New" w:cs="Courier New"/>
        </w:rPr>
        <w:t>soft_debug_p3/i2c_phase.sh</w:t>
      </w:r>
    </w:p>
    <w:p w14:paraId="0AA6E1EF" w14:textId="06998D4A" w:rsidR="00943271" w:rsidRDefault="00943271" w:rsidP="00943271">
      <w:r>
        <w:t>It accepts one parameter</w:t>
      </w:r>
      <w:r w:rsidR="00B733DA">
        <w:t xml:space="preserve"> </w:t>
      </w:r>
      <w:r>
        <w:t>that is the adjustment step count.</w:t>
      </w:r>
    </w:p>
    <w:p w14:paraId="6FDDCC9A" w14:textId="0B688154" w:rsidR="00943271" w:rsidRDefault="00943271" w:rsidP="00943271">
      <w:r>
        <w:t xml:space="preserve">The </w:t>
      </w:r>
      <w:r w:rsidR="00B733DA">
        <w:t xml:space="preserve">optimal </w:t>
      </w:r>
      <w:r>
        <w:t>adjustment counts determined experimentally for some cable lengths are shown below:</w:t>
      </w:r>
    </w:p>
    <w:tbl>
      <w:tblPr>
        <w:tblStyle w:val="TableGrid"/>
        <w:tblW w:w="0" w:type="auto"/>
        <w:jc w:val="center"/>
        <w:tblLook w:val="04A0" w:firstRow="1" w:lastRow="0" w:firstColumn="1" w:lastColumn="0" w:noHBand="0" w:noVBand="1"/>
      </w:tblPr>
      <w:tblGrid>
        <w:gridCol w:w="2245"/>
        <w:gridCol w:w="1980"/>
      </w:tblGrid>
      <w:tr w:rsidR="00943271" w14:paraId="344AB49A" w14:textId="77777777" w:rsidTr="00B733DA">
        <w:trPr>
          <w:jc w:val="center"/>
        </w:trPr>
        <w:tc>
          <w:tcPr>
            <w:tcW w:w="2245" w:type="dxa"/>
          </w:tcPr>
          <w:p w14:paraId="1914D45C" w14:textId="691A1FA3" w:rsidR="00943271" w:rsidRPr="00B733DA" w:rsidRDefault="00943271" w:rsidP="004C5411">
            <w:pPr>
              <w:spacing w:after="0" w:line="240" w:lineRule="auto"/>
              <w:jc w:val="center"/>
              <w:rPr>
                <w:b/>
                <w:bCs/>
              </w:rPr>
            </w:pPr>
            <w:r w:rsidRPr="00B733DA">
              <w:rPr>
                <w:b/>
                <w:bCs/>
              </w:rPr>
              <w:t>Total cable length, m</w:t>
            </w:r>
          </w:p>
        </w:tc>
        <w:tc>
          <w:tcPr>
            <w:tcW w:w="1980" w:type="dxa"/>
          </w:tcPr>
          <w:p w14:paraId="247B9688" w14:textId="4E81D42B" w:rsidR="00943271" w:rsidRPr="00B733DA" w:rsidRDefault="00943271" w:rsidP="004C5411">
            <w:pPr>
              <w:spacing w:after="0" w:line="240" w:lineRule="auto"/>
              <w:jc w:val="center"/>
              <w:rPr>
                <w:b/>
                <w:bCs/>
              </w:rPr>
            </w:pPr>
            <w:r w:rsidRPr="00B733DA">
              <w:rPr>
                <w:b/>
                <w:bCs/>
              </w:rPr>
              <w:t>Adjustment steps</w:t>
            </w:r>
          </w:p>
        </w:tc>
      </w:tr>
      <w:tr w:rsidR="00943271" w14:paraId="7649BB40" w14:textId="77777777" w:rsidTr="00B733DA">
        <w:trPr>
          <w:jc w:val="center"/>
        </w:trPr>
        <w:tc>
          <w:tcPr>
            <w:tcW w:w="2245" w:type="dxa"/>
          </w:tcPr>
          <w:p w14:paraId="30FF3F94" w14:textId="15ED261B" w:rsidR="00943271" w:rsidRDefault="00B733DA" w:rsidP="004C5411">
            <w:pPr>
              <w:spacing w:after="0" w:line="240" w:lineRule="auto"/>
              <w:jc w:val="center"/>
            </w:pPr>
            <w:r>
              <w:t>8</w:t>
            </w:r>
          </w:p>
        </w:tc>
        <w:tc>
          <w:tcPr>
            <w:tcW w:w="1980" w:type="dxa"/>
          </w:tcPr>
          <w:p w14:paraId="12CDA543" w14:textId="45DB85B7" w:rsidR="00943271" w:rsidRDefault="00B733DA" w:rsidP="004C5411">
            <w:pPr>
              <w:spacing w:after="0" w:line="240" w:lineRule="auto"/>
              <w:jc w:val="center"/>
            </w:pPr>
            <w:r>
              <w:t>300</w:t>
            </w:r>
          </w:p>
        </w:tc>
      </w:tr>
      <w:tr w:rsidR="00943271" w14:paraId="7EBDC594" w14:textId="77777777" w:rsidTr="00B733DA">
        <w:trPr>
          <w:jc w:val="center"/>
        </w:trPr>
        <w:tc>
          <w:tcPr>
            <w:tcW w:w="2245" w:type="dxa"/>
          </w:tcPr>
          <w:p w14:paraId="05A18422" w14:textId="08150065" w:rsidR="00943271" w:rsidRDefault="00A852E9" w:rsidP="004C5411">
            <w:pPr>
              <w:spacing w:after="0" w:line="240" w:lineRule="auto"/>
              <w:jc w:val="center"/>
            </w:pPr>
            <w:r>
              <w:lastRenderedPageBreak/>
              <w:t>22</w:t>
            </w:r>
          </w:p>
        </w:tc>
        <w:tc>
          <w:tcPr>
            <w:tcW w:w="1980" w:type="dxa"/>
          </w:tcPr>
          <w:p w14:paraId="3BEFEF58" w14:textId="49844EDA" w:rsidR="00943271" w:rsidRDefault="00B733DA" w:rsidP="004C5411">
            <w:pPr>
              <w:spacing w:after="0" w:line="240" w:lineRule="auto"/>
              <w:jc w:val="center"/>
            </w:pPr>
            <w:r>
              <w:t>300</w:t>
            </w:r>
          </w:p>
        </w:tc>
      </w:tr>
      <w:tr w:rsidR="00B733DA" w14:paraId="7C8700BD" w14:textId="77777777" w:rsidTr="00943271">
        <w:trPr>
          <w:jc w:val="center"/>
        </w:trPr>
        <w:tc>
          <w:tcPr>
            <w:tcW w:w="2245" w:type="dxa"/>
          </w:tcPr>
          <w:p w14:paraId="1F7BD4EE" w14:textId="2ED44E8A" w:rsidR="00B733DA" w:rsidRDefault="00B733DA" w:rsidP="004C5411">
            <w:pPr>
              <w:spacing w:after="0" w:line="240" w:lineRule="auto"/>
              <w:jc w:val="center"/>
            </w:pPr>
            <w:r>
              <w:t>29</w:t>
            </w:r>
          </w:p>
        </w:tc>
        <w:tc>
          <w:tcPr>
            <w:tcW w:w="1980" w:type="dxa"/>
          </w:tcPr>
          <w:p w14:paraId="6CA47770" w14:textId="75B4C7E1" w:rsidR="00B733DA" w:rsidRDefault="00B733DA" w:rsidP="004C5411">
            <w:pPr>
              <w:spacing w:after="0" w:line="240" w:lineRule="auto"/>
              <w:jc w:val="center"/>
            </w:pPr>
            <w:r>
              <w:t>400</w:t>
            </w:r>
          </w:p>
        </w:tc>
      </w:tr>
    </w:tbl>
    <w:p w14:paraId="54CE5C1B" w14:textId="1B841800" w:rsidR="00943271" w:rsidRDefault="00B733DA" w:rsidP="00943271">
      <w:r>
        <w:t xml:space="preserve">Note that </w:t>
      </w:r>
      <w:r w:rsidR="00A56DCB">
        <w:t xml:space="preserve">in each </w:t>
      </w:r>
      <w:proofErr w:type="gramStart"/>
      <w:r w:rsidR="00A56DCB">
        <w:t xml:space="preserve">particular </w:t>
      </w:r>
      <w:r>
        <w:t>system</w:t>
      </w:r>
      <w:proofErr w:type="gramEnd"/>
      <w:r>
        <w:t xml:space="preserve"> these adjustments may need to be re-optimized.</w:t>
      </w:r>
    </w:p>
    <w:p w14:paraId="6CCED75B" w14:textId="589C9903" w:rsidR="008F0F71" w:rsidRDefault="00730550" w:rsidP="00A7203C">
      <w:pPr>
        <w:pStyle w:val="Heading3"/>
      </w:pPr>
      <w:bookmarkStart w:id="22" w:name="_Toc132296120"/>
      <w:r>
        <w:t>Data c</w:t>
      </w:r>
      <w:r w:rsidR="008F0F71">
        <w:t>able latency measurement</w:t>
      </w:r>
      <w:bookmarkEnd w:id="22"/>
    </w:p>
    <w:p w14:paraId="3685AEED" w14:textId="31A21B64" w:rsidR="008F0F71" w:rsidRDefault="008F0F71" w:rsidP="008F0F71">
      <w:r>
        <w:t xml:space="preserve">COLDATA P3 chip added a provision that allows </w:t>
      </w:r>
      <w:r w:rsidR="009F5D61">
        <w:t>to measure latency of the data cable connecting WIB to COLDATA. This latency is important for the time stamp synchronization procedure described later in this manual. This procedure only works on TOP COLDATA chip on each FEMB. The steps for latency measurement are listed below:</w:t>
      </w:r>
    </w:p>
    <w:p w14:paraId="7FBAB306" w14:textId="6EA7503D"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registers 0x2B, 0x2C, 0x2D to the value of 0xB2.</w:t>
      </w:r>
    </w:p>
    <w:p w14:paraId="58749E68" w14:textId="66156CBA" w:rsidR="009F5D61" w:rsidRDefault="009F5D61" w:rsidP="009F5D61">
      <w:pPr>
        <w:pStyle w:val="ListParagraph"/>
        <w:numPr>
          <w:ilvl w:val="0"/>
          <w:numId w:val="29"/>
        </w:numPr>
      </w:pPr>
      <w:r>
        <w:t xml:space="preserve">Program COLDATA </w:t>
      </w:r>
      <w:r w:rsidR="004418B6">
        <w:t>I</w:t>
      </w:r>
      <w:r w:rsidR="004418B6">
        <w:rPr>
          <w:vertAlign w:val="superscript"/>
        </w:rPr>
        <w:t>2</w:t>
      </w:r>
      <w:r w:rsidR="004418B6">
        <w:t xml:space="preserve">C </w:t>
      </w:r>
      <w:r>
        <w:t>ACTCOMMANDREG (0x20) to the value of 9.</w:t>
      </w:r>
    </w:p>
    <w:p w14:paraId="63DC80F0" w14:textId="2F07D93B" w:rsidR="009F5D61" w:rsidRDefault="009F5D61" w:rsidP="009F5D61">
      <w:pPr>
        <w:pStyle w:val="ListParagraph"/>
        <w:numPr>
          <w:ilvl w:val="0"/>
          <w:numId w:val="29"/>
        </w:numPr>
      </w:pPr>
      <w:r>
        <w:t>Issue FAST ACT command to enable loopback connection.</w:t>
      </w:r>
    </w:p>
    <w:p w14:paraId="5B256BD2" w14:textId="30309A7C" w:rsidR="00E12C99" w:rsidRDefault="00E12C99" w:rsidP="009F5D61">
      <w:pPr>
        <w:pStyle w:val="ListParagraph"/>
        <w:numPr>
          <w:ilvl w:val="0"/>
          <w:numId w:val="29"/>
        </w:numPr>
      </w:pPr>
      <w:r>
        <w:t xml:space="preserve">Wait for FAST ACT command to execute. Since the loopback connection is only active for 64 </w:t>
      </w:r>
      <w:proofErr w:type="spellStart"/>
      <w:r>
        <w:t>uS</w:t>
      </w:r>
      <w:proofErr w:type="spellEnd"/>
      <w:r>
        <w:t xml:space="preserve">, the usual Linux delay techniques such as </w:t>
      </w:r>
      <w:proofErr w:type="spellStart"/>
      <w:r w:rsidRPr="00D21DBA">
        <w:rPr>
          <w:rFonts w:ascii="Courier" w:hAnsi="Courier"/>
        </w:rPr>
        <w:t>usleep</w:t>
      </w:r>
      <w:proofErr w:type="spellEnd"/>
      <w:r>
        <w:t xml:space="preserve"> are not sufficiently precise to use here. The easiest way to wait for FAST command to execute is to issue 6 dummy write commands into I2C </w:t>
      </w:r>
      <w:r w:rsidRPr="00D21DBA">
        <w:rPr>
          <w:rFonts w:ascii="Courier" w:hAnsi="Courier"/>
        </w:rPr>
        <w:t>stimulus</w:t>
      </w:r>
      <w:r>
        <w:t xml:space="preserve"> register with the value of 0. </w:t>
      </w:r>
    </w:p>
    <w:p w14:paraId="0F97E202" w14:textId="40CF31A7" w:rsidR="00E12C99" w:rsidRDefault="00E12C99" w:rsidP="009F5D61">
      <w:pPr>
        <w:pStyle w:val="ListParagraph"/>
        <w:numPr>
          <w:ilvl w:val="0"/>
          <w:numId w:val="29"/>
        </w:numPr>
      </w:pPr>
      <w:r>
        <w:t xml:space="preserve">Issue measurement stimulus pulse by writing 1 into </w:t>
      </w:r>
      <w:r w:rsidRPr="00D21DBA">
        <w:rPr>
          <w:rFonts w:ascii="Courier" w:hAnsi="Courier"/>
        </w:rPr>
        <w:t>stimulus</w:t>
      </w:r>
      <w:r>
        <w:t xml:space="preserve"> </w:t>
      </w:r>
      <w:proofErr w:type="gramStart"/>
      <w:r>
        <w:t>register</w:t>
      </w:r>
      <w:proofErr w:type="gramEnd"/>
    </w:p>
    <w:p w14:paraId="610FC9F0" w14:textId="77777777" w:rsidR="00C84890" w:rsidRDefault="00C84890" w:rsidP="009F5D61">
      <w:pPr>
        <w:pStyle w:val="ListParagraph"/>
        <w:numPr>
          <w:ilvl w:val="0"/>
          <w:numId w:val="29"/>
        </w:numPr>
      </w:pPr>
      <w:r>
        <w:t xml:space="preserve">Wait for 10 us to allow the loopback pulse to </w:t>
      </w:r>
      <w:proofErr w:type="gramStart"/>
      <w:r>
        <w:t>arrive</w:t>
      </w:r>
      <w:proofErr w:type="gramEnd"/>
      <w:r>
        <w:t xml:space="preserve"> </w:t>
      </w:r>
    </w:p>
    <w:p w14:paraId="388A1697" w14:textId="0770657E" w:rsidR="00E12C99" w:rsidRDefault="00E12C99" w:rsidP="009F5D61">
      <w:pPr>
        <w:pStyle w:val="ListParagraph"/>
        <w:numPr>
          <w:ilvl w:val="0"/>
          <w:numId w:val="29"/>
        </w:numPr>
      </w:pPr>
      <w:r>
        <w:t xml:space="preserve">Read measured latency value from </w:t>
      </w:r>
      <w:r w:rsidRPr="00D21DBA">
        <w:rPr>
          <w:rFonts w:ascii="Courier" w:hAnsi="Courier"/>
        </w:rPr>
        <w:t>latency</w:t>
      </w:r>
      <w:r>
        <w:t xml:space="preserve"> </w:t>
      </w:r>
      <w:proofErr w:type="gramStart"/>
      <w:r>
        <w:t>register</w:t>
      </w:r>
      <w:proofErr w:type="gramEnd"/>
    </w:p>
    <w:p w14:paraId="0237B570" w14:textId="54F4EE0D" w:rsidR="00E12C99" w:rsidRDefault="00E12C99" w:rsidP="009F5D61">
      <w:pPr>
        <w:pStyle w:val="ListParagraph"/>
        <w:numPr>
          <w:ilvl w:val="0"/>
          <w:numId w:val="29"/>
        </w:numPr>
      </w:pPr>
      <w:r>
        <w:t xml:space="preserve">Write 0 into </w:t>
      </w:r>
      <w:r w:rsidRPr="00D21DBA">
        <w:rPr>
          <w:rFonts w:ascii="Courier" w:hAnsi="Courier"/>
        </w:rPr>
        <w:t>stimulus</w:t>
      </w:r>
      <w:r>
        <w:t xml:space="preserve"> register to release SDA line.</w:t>
      </w:r>
    </w:p>
    <w:p w14:paraId="535D48EE" w14:textId="00BF302D" w:rsidR="00730550" w:rsidRDefault="00730550" w:rsidP="00730550">
      <w:r>
        <w:t xml:space="preserve">Note that the latency value obtained after this measurement represents the round-trip latency, from WIB to COLDATA and back to WIB. The extra latency added by WIB and COLDATA logic is negligible. The latency value is measured in the units of system clock (16 ns). </w:t>
      </w:r>
    </w:p>
    <w:p w14:paraId="41A7D097" w14:textId="5BE16C66" w:rsidR="00FE1915" w:rsidRDefault="00FE1915" w:rsidP="00730550">
      <w:r>
        <w:t>An example cable latency measurement code is provided in the git repository, at the following path:</w:t>
      </w:r>
    </w:p>
    <w:p w14:paraId="0BE01F75" w14:textId="0CCBF870" w:rsidR="00FE1915" w:rsidRPr="00D21DBA" w:rsidRDefault="00FE1915" w:rsidP="00730550">
      <w:pPr>
        <w:rPr>
          <w:rFonts w:ascii="Courier" w:hAnsi="Courier"/>
        </w:rPr>
      </w:pPr>
      <w:r w:rsidRPr="00D21DBA">
        <w:rPr>
          <w:rFonts w:ascii="Courier" w:hAnsi="Courier"/>
        </w:rPr>
        <w:t>soft_debug_p3/</w:t>
      </w:r>
      <w:proofErr w:type="spellStart"/>
      <w:r w:rsidRPr="00D21DBA">
        <w:rPr>
          <w:rFonts w:ascii="Courier" w:hAnsi="Courier"/>
        </w:rPr>
        <w:t>sw</w:t>
      </w:r>
      <w:proofErr w:type="spellEnd"/>
      <w:r w:rsidRPr="00D21DBA">
        <w:rPr>
          <w:rFonts w:ascii="Courier" w:hAnsi="Courier"/>
        </w:rPr>
        <w:t>/</w:t>
      </w:r>
      <w:proofErr w:type="spellStart"/>
      <w:r w:rsidRPr="00D21DBA">
        <w:rPr>
          <w:rFonts w:ascii="Courier" w:hAnsi="Courier"/>
        </w:rPr>
        <w:t>src</w:t>
      </w:r>
      <w:proofErr w:type="spellEnd"/>
      <w:r w:rsidRPr="00D21DBA">
        <w:rPr>
          <w:rFonts w:ascii="Courier" w:hAnsi="Courier"/>
        </w:rPr>
        <w:t>/cable_latency.cxx</w:t>
      </w:r>
    </w:p>
    <w:p w14:paraId="019B166B" w14:textId="77777777" w:rsidR="00633859" w:rsidRDefault="00B42BE1">
      <w:pPr>
        <w:pStyle w:val="Heading2"/>
      </w:pPr>
      <w:bookmarkStart w:id="23" w:name="_Toc132296121"/>
      <w:r>
        <w:t>COLDATA FAST command generator</w:t>
      </w:r>
      <w:bookmarkEnd w:id="23"/>
    </w:p>
    <w:p w14:paraId="35B7B627" w14:textId="77777777" w:rsidR="00633859" w:rsidRDefault="00B42BE1">
      <w:r>
        <w:t>Register list:</w:t>
      </w:r>
    </w:p>
    <w:tbl>
      <w:tblPr>
        <w:tblStyle w:val="TableGrid"/>
        <w:tblW w:w="9350" w:type="dxa"/>
        <w:tblLook w:val="04A0" w:firstRow="1" w:lastRow="0" w:firstColumn="1" w:lastColumn="0" w:noHBand="0" w:noVBand="1"/>
      </w:tblPr>
      <w:tblGrid>
        <w:gridCol w:w="1659"/>
        <w:gridCol w:w="2216"/>
        <w:gridCol w:w="5475"/>
      </w:tblGrid>
      <w:tr w:rsidR="00633859" w14:paraId="690821A9" w14:textId="77777777">
        <w:tc>
          <w:tcPr>
            <w:tcW w:w="1659" w:type="dxa"/>
            <w:shd w:val="clear" w:color="auto" w:fill="auto"/>
          </w:tcPr>
          <w:p w14:paraId="63D3C13F" w14:textId="77777777" w:rsidR="00633859" w:rsidRDefault="00B42BE1">
            <w:pPr>
              <w:spacing w:after="0" w:line="240" w:lineRule="auto"/>
              <w:rPr>
                <w:b/>
              </w:rPr>
            </w:pPr>
            <w:r>
              <w:rPr>
                <w:b/>
              </w:rPr>
              <w:t>Address, hex</w:t>
            </w:r>
          </w:p>
          <w:p w14:paraId="4DA97357" w14:textId="77777777" w:rsidR="00633859" w:rsidRDefault="00633859">
            <w:pPr>
              <w:spacing w:after="0" w:line="240" w:lineRule="auto"/>
              <w:rPr>
                <w:b/>
              </w:rPr>
            </w:pPr>
          </w:p>
        </w:tc>
        <w:tc>
          <w:tcPr>
            <w:tcW w:w="2216" w:type="dxa"/>
            <w:shd w:val="clear" w:color="auto" w:fill="auto"/>
          </w:tcPr>
          <w:p w14:paraId="78BAA832" w14:textId="77777777" w:rsidR="00633859" w:rsidRDefault="00B42BE1">
            <w:pPr>
              <w:spacing w:after="0" w:line="240" w:lineRule="auto"/>
              <w:rPr>
                <w:b/>
              </w:rPr>
            </w:pPr>
            <w:r>
              <w:rPr>
                <w:b/>
              </w:rPr>
              <w:t>Register name</w:t>
            </w:r>
          </w:p>
        </w:tc>
        <w:tc>
          <w:tcPr>
            <w:tcW w:w="5475" w:type="dxa"/>
            <w:shd w:val="clear" w:color="auto" w:fill="auto"/>
          </w:tcPr>
          <w:p w14:paraId="2BD36CF8" w14:textId="77777777" w:rsidR="00633859" w:rsidRDefault="00B42BE1">
            <w:pPr>
              <w:spacing w:after="0" w:line="240" w:lineRule="auto"/>
              <w:rPr>
                <w:b/>
              </w:rPr>
            </w:pPr>
            <w:r>
              <w:rPr>
                <w:b/>
              </w:rPr>
              <w:t>Description</w:t>
            </w:r>
          </w:p>
        </w:tc>
      </w:tr>
      <w:tr w:rsidR="00633859" w14:paraId="1958A89E" w14:textId="77777777">
        <w:tc>
          <w:tcPr>
            <w:tcW w:w="1659" w:type="dxa"/>
            <w:shd w:val="clear" w:color="auto" w:fill="auto"/>
          </w:tcPr>
          <w:p w14:paraId="780039BE" w14:textId="77777777" w:rsidR="00633859" w:rsidRDefault="00B42BE1">
            <w:pPr>
              <w:spacing w:after="0" w:line="240" w:lineRule="auto"/>
            </w:pPr>
            <w:r>
              <w:t>A0030000</w:t>
            </w:r>
          </w:p>
        </w:tc>
        <w:tc>
          <w:tcPr>
            <w:tcW w:w="2216" w:type="dxa"/>
            <w:shd w:val="clear" w:color="auto" w:fill="auto"/>
          </w:tcPr>
          <w:p w14:paraId="3BB416B3" w14:textId="77777777" w:rsidR="00633859" w:rsidRDefault="00B42BE1">
            <w:pPr>
              <w:spacing w:after="0" w:line="240" w:lineRule="auto"/>
            </w:pPr>
            <w:proofErr w:type="spellStart"/>
            <w:r>
              <w:t>fast_cmd_code</w:t>
            </w:r>
            <w:proofErr w:type="spellEnd"/>
          </w:p>
        </w:tc>
        <w:tc>
          <w:tcPr>
            <w:tcW w:w="5475" w:type="dxa"/>
            <w:shd w:val="clear" w:color="auto" w:fill="auto"/>
          </w:tcPr>
          <w:p w14:paraId="06D7A16E" w14:textId="77777777" w:rsidR="00633859" w:rsidRDefault="00B42BE1">
            <w:pPr>
              <w:spacing w:after="0" w:line="240" w:lineRule="auto"/>
            </w:pPr>
            <w:r>
              <w:t xml:space="preserve">Writing a command code into this register immediately generates the corresponding FAST command. See the list of valid command codes below. Command codes </w:t>
            </w:r>
            <w:r>
              <w:rPr>
                <w:b/>
              </w:rPr>
              <w:t>cannot</w:t>
            </w:r>
            <w:r>
              <w:t xml:space="preserve"> be combined using OR operation; only one command at a time can be issued. Invalid command codes are ignored.</w:t>
            </w:r>
          </w:p>
        </w:tc>
      </w:tr>
      <w:tr w:rsidR="00633859" w14:paraId="7314FE0E" w14:textId="77777777">
        <w:tc>
          <w:tcPr>
            <w:tcW w:w="1659" w:type="dxa"/>
            <w:shd w:val="clear" w:color="auto" w:fill="auto"/>
          </w:tcPr>
          <w:p w14:paraId="79497CF4" w14:textId="77777777" w:rsidR="00633859" w:rsidRDefault="00B42BE1">
            <w:pPr>
              <w:spacing w:after="0" w:line="240" w:lineRule="auto"/>
            </w:pPr>
            <w:r>
              <w:t>A0030004</w:t>
            </w:r>
          </w:p>
        </w:tc>
        <w:tc>
          <w:tcPr>
            <w:tcW w:w="2216" w:type="dxa"/>
            <w:shd w:val="clear" w:color="auto" w:fill="auto"/>
          </w:tcPr>
          <w:p w14:paraId="134B8864" w14:textId="77777777" w:rsidR="00633859" w:rsidRDefault="00B42BE1">
            <w:pPr>
              <w:spacing w:after="0" w:line="240" w:lineRule="auto"/>
            </w:pPr>
            <w:proofErr w:type="spellStart"/>
            <w:r>
              <w:t>edge_to_act_delay</w:t>
            </w:r>
            <w:proofErr w:type="spellEnd"/>
          </w:p>
        </w:tc>
        <w:tc>
          <w:tcPr>
            <w:tcW w:w="5475" w:type="dxa"/>
            <w:shd w:val="clear" w:color="auto" w:fill="auto"/>
          </w:tcPr>
          <w:p w14:paraId="53BC1F98" w14:textId="77777777" w:rsidR="00633859" w:rsidRDefault="00B42BE1">
            <w:pPr>
              <w:keepNext/>
              <w:spacing w:after="0" w:line="240" w:lineRule="auto"/>
            </w:pPr>
            <w:r>
              <w:t>Delay between EDGE and ACT command for correct COLDADC reset procedure. Write a value of 19 into this register.</w:t>
            </w:r>
          </w:p>
        </w:tc>
      </w:tr>
    </w:tbl>
    <w:p w14:paraId="07635840" w14:textId="332A1A2C" w:rsidR="00633859" w:rsidRDefault="00B42BE1">
      <w:pPr>
        <w:pStyle w:val="Caption"/>
      </w:pPr>
      <w:r>
        <w:t xml:space="preserve">Table </w:t>
      </w:r>
      <w:fldSimple w:instr=" SEQ Table \* ARABIC ">
        <w:r w:rsidR="008D0268">
          <w:rPr>
            <w:noProof/>
          </w:rPr>
          <w:t>4</w:t>
        </w:r>
      </w:fldSimple>
      <w:r>
        <w:t>. FAST command generator registers</w:t>
      </w:r>
    </w:p>
    <w:p w14:paraId="093D37CA" w14:textId="77777777" w:rsidR="00633859" w:rsidRDefault="00B42BE1">
      <w:r>
        <w:t>FAST command codes:</w:t>
      </w:r>
    </w:p>
    <w:tbl>
      <w:tblPr>
        <w:tblStyle w:val="TableGrid"/>
        <w:tblW w:w="9350" w:type="dxa"/>
        <w:tblLook w:val="04A0" w:firstRow="1" w:lastRow="0" w:firstColumn="1" w:lastColumn="0" w:noHBand="0" w:noVBand="1"/>
      </w:tblPr>
      <w:tblGrid>
        <w:gridCol w:w="1344"/>
        <w:gridCol w:w="1350"/>
        <w:gridCol w:w="6656"/>
      </w:tblGrid>
      <w:tr w:rsidR="00633859" w14:paraId="2DB5CAAD" w14:textId="77777777">
        <w:tc>
          <w:tcPr>
            <w:tcW w:w="1344" w:type="dxa"/>
            <w:shd w:val="clear" w:color="auto" w:fill="auto"/>
          </w:tcPr>
          <w:p w14:paraId="0C91FE21" w14:textId="77777777" w:rsidR="00633859" w:rsidRDefault="00B42BE1">
            <w:pPr>
              <w:spacing w:after="0" w:line="240" w:lineRule="auto"/>
              <w:rPr>
                <w:b/>
              </w:rPr>
            </w:pPr>
            <w:r>
              <w:rPr>
                <w:b/>
              </w:rPr>
              <w:t>Command code, bin</w:t>
            </w:r>
          </w:p>
        </w:tc>
        <w:tc>
          <w:tcPr>
            <w:tcW w:w="1350" w:type="dxa"/>
            <w:shd w:val="clear" w:color="auto" w:fill="auto"/>
          </w:tcPr>
          <w:p w14:paraId="57CEDEE0" w14:textId="77777777" w:rsidR="00633859" w:rsidRDefault="00B42BE1">
            <w:pPr>
              <w:spacing w:after="0" w:line="240" w:lineRule="auto"/>
              <w:rPr>
                <w:b/>
              </w:rPr>
            </w:pPr>
            <w:r>
              <w:rPr>
                <w:b/>
              </w:rPr>
              <w:t>Command name</w:t>
            </w:r>
          </w:p>
        </w:tc>
        <w:tc>
          <w:tcPr>
            <w:tcW w:w="6656" w:type="dxa"/>
            <w:shd w:val="clear" w:color="auto" w:fill="auto"/>
          </w:tcPr>
          <w:p w14:paraId="36491BA1" w14:textId="77777777" w:rsidR="00633859" w:rsidRDefault="00B42BE1">
            <w:pPr>
              <w:spacing w:after="0" w:line="240" w:lineRule="auto"/>
              <w:rPr>
                <w:b/>
              </w:rPr>
            </w:pPr>
            <w:r>
              <w:rPr>
                <w:b/>
              </w:rPr>
              <w:t>Description</w:t>
            </w:r>
          </w:p>
        </w:tc>
      </w:tr>
      <w:tr w:rsidR="00633859" w14:paraId="418D9CEB" w14:textId="77777777">
        <w:tc>
          <w:tcPr>
            <w:tcW w:w="1344" w:type="dxa"/>
            <w:shd w:val="clear" w:color="auto" w:fill="auto"/>
          </w:tcPr>
          <w:p w14:paraId="322D2ADC" w14:textId="77777777" w:rsidR="00633859" w:rsidRDefault="00B42BE1">
            <w:pPr>
              <w:spacing w:after="0" w:line="240" w:lineRule="auto"/>
            </w:pPr>
            <w:r>
              <w:lastRenderedPageBreak/>
              <w:t>000001</w:t>
            </w:r>
          </w:p>
        </w:tc>
        <w:tc>
          <w:tcPr>
            <w:tcW w:w="1350" w:type="dxa"/>
            <w:shd w:val="clear" w:color="auto" w:fill="auto"/>
          </w:tcPr>
          <w:p w14:paraId="09D215DD" w14:textId="77777777" w:rsidR="00633859" w:rsidRDefault="00B42BE1">
            <w:pPr>
              <w:spacing w:after="0" w:line="240" w:lineRule="auto"/>
            </w:pPr>
            <w:r>
              <w:t>RESET</w:t>
            </w:r>
          </w:p>
        </w:tc>
        <w:tc>
          <w:tcPr>
            <w:tcW w:w="6656" w:type="dxa"/>
            <w:shd w:val="clear" w:color="auto" w:fill="auto"/>
          </w:tcPr>
          <w:p w14:paraId="5B9D6DE4" w14:textId="77777777" w:rsidR="00633859" w:rsidRDefault="00B42BE1">
            <w:pPr>
              <w:spacing w:after="0" w:line="240" w:lineRule="auto"/>
            </w:pPr>
            <w:r>
              <w:t>COLDATA chip reset</w:t>
            </w:r>
          </w:p>
        </w:tc>
      </w:tr>
      <w:tr w:rsidR="00633859" w14:paraId="6FFC4A7B" w14:textId="77777777">
        <w:tc>
          <w:tcPr>
            <w:tcW w:w="1344" w:type="dxa"/>
            <w:shd w:val="clear" w:color="auto" w:fill="auto"/>
          </w:tcPr>
          <w:p w14:paraId="70C9BC15" w14:textId="77777777" w:rsidR="00633859" w:rsidRDefault="00B42BE1">
            <w:pPr>
              <w:spacing w:after="0" w:line="240" w:lineRule="auto"/>
            </w:pPr>
            <w:r>
              <w:t>000010</w:t>
            </w:r>
          </w:p>
        </w:tc>
        <w:tc>
          <w:tcPr>
            <w:tcW w:w="1350" w:type="dxa"/>
            <w:shd w:val="clear" w:color="auto" w:fill="auto"/>
          </w:tcPr>
          <w:p w14:paraId="0641743C" w14:textId="77777777" w:rsidR="00633859" w:rsidRDefault="00B42BE1">
            <w:pPr>
              <w:spacing w:after="0" w:line="240" w:lineRule="auto"/>
            </w:pPr>
            <w:r>
              <w:t>ACT</w:t>
            </w:r>
          </w:p>
        </w:tc>
        <w:tc>
          <w:tcPr>
            <w:tcW w:w="6656" w:type="dxa"/>
            <w:shd w:val="clear" w:color="auto" w:fill="auto"/>
          </w:tcPr>
          <w:p w14:paraId="1814C5FD" w14:textId="77777777" w:rsidR="00633859" w:rsidRDefault="00B42BE1">
            <w:pPr>
              <w:spacing w:after="0" w:line="240" w:lineRule="auto"/>
            </w:pPr>
            <w:r>
              <w:t>Performs command stored in ACT command register</w:t>
            </w:r>
          </w:p>
        </w:tc>
      </w:tr>
      <w:tr w:rsidR="00633859" w14:paraId="6DA1E7C9" w14:textId="77777777">
        <w:tc>
          <w:tcPr>
            <w:tcW w:w="1344" w:type="dxa"/>
            <w:shd w:val="clear" w:color="auto" w:fill="auto"/>
          </w:tcPr>
          <w:p w14:paraId="3CC24D24" w14:textId="77777777" w:rsidR="00633859" w:rsidRDefault="00B42BE1">
            <w:pPr>
              <w:spacing w:after="0" w:line="240" w:lineRule="auto"/>
            </w:pPr>
            <w:r>
              <w:t>000100</w:t>
            </w:r>
          </w:p>
        </w:tc>
        <w:tc>
          <w:tcPr>
            <w:tcW w:w="1350" w:type="dxa"/>
            <w:shd w:val="clear" w:color="auto" w:fill="auto"/>
          </w:tcPr>
          <w:p w14:paraId="05162CAF" w14:textId="77777777" w:rsidR="00633859" w:rsidRDefault="00B42BE1">
            <w:pPr>
              <w:spacing w:after="0" w:line="240" w:lineRule="auto"/>
            </w:pPr>
            <w:r>
              <w:t>SYNC</w:t>
            </w:r>
          </w:p>
        </w:tc>
        <w:tc>
          <w:tcPr>
            <w:tcW w:w="6656" w:type="dxa"/>
            <w:shd w:val="clear" w:color="auto" w:fill="auto"/>
          </w:tcPr>
          <w:p w14:paraId="3EBCD771" w14:textId="77777777" w:rsidR="00633859" w:rsidRDefault="00B42BE1">
            <w:pPr>
              <w:spacing w:after="0" w:line="240" w:lineRule="auto"/>
            </w:pPr>
            <w:proofErr w:type="gramStart"/>
            <w:r>
              <w:t>Zero time</w:t>
            </w:r>
            <w:proofErr w:type="gramEnd"/>
            <w:r>
              <w:t xml:space="preserve"> stamp</w:t>
            </w:r>
          </w:p>
        </w:tc>
      </w:tr>
      <w:tr w:rsidR="00633859" w14:paraId="47EB8AAE" w14:textId="77777777">
        <w:tc>
          <w:tcPr>
            <w:tcW w:w="1344" w:type="dxa"/>
            <w:shd w:val="clear" w:color="auto" w:fill="auto"/>
          </w:tcPr>
          <w:p w14:paraId="7745ECC6" w14:textId="77777777" w:rsidR="00633859" w:rsidRDefault="00B42BE1">
            <w:pPr>
              <w:spacing w:after="0" w:line="240" w:lineRule="auto"/>
            </w:pPr>
            <w:r>
              <w:t>001000</w:t>
            </w:r>
          </w:p>
        </w:tc>
        <w:tc>
          <w:tcPr>
            <w:tcW w:w="1350" w:type="dxa"/>
            <w:shd w:val="clear" w:color="auto" w:fill="auto"/>
          </w:tcPr>
          <w:p w14:paraId="5099515A" w14:textId="77777777" w:rsidR="00633859" w:rsidRDefault="00B42BE1">
            <w:pPr>
              <w:spacing w:after="0" w:line="240" w:lineRule="auto"/>
            </w:pPr>
            <w:r>
              <w:t>EDGE</w:t>
            </w:r>
          </w:p>
        </w:tc>
        <w:tc>
          <w:tcPr>
            <w:tcW w:w="6656" w:type="dxa"/>
            <w:shd w:val="clear" w:color="auto" w:fill="auto"/>
          </w:tcPr>
          <w:p w14:paraId="24D2D96A" w14:textId="77777777" w:rsidR="00633859" w:rsidRDefault="00B42BE1">
            <w:pPr>
              <w:spacing w:after="0" w:line="240" w:lineRule="auto"/>
            </w:pPr>
            <w:r>
              <w:t>Move edge of 2 MHz clock to next rising edge of 64 MHz clock</w:t>
            </w:r>
          </w:p>
        </w:tc>
      </w:tr>
      <w:tr w:rsidR="00633859" w14:paraId="00D5E786" w14:textId="77777777">
        <w:tc>
          <w:tcPr>
            <w:tcW w:w="1344" w:type="dxa"/>
            <w:shd w:val="clear" w:color="auto" w:fill="auto"/>
          </w:tcPr>
          <w:p w14:paraId="32340084" w14:textId="77777777" w:rsidR="00633859" w:rsidRDefault="00B42BE1">
            <w:pPr>
              <w:spacing w:after="0" w:line="240" w:lineRule="auto"/>
            </w:pPr>
            <w:r>
              <w:t>010000</w:t>
            </w:r>
          </w:p>
        </w:tc>
        <w:tc>
          <w:tcPr>
            <w:tcW w:w="1350" w:type="dxa"/>
            <w:shd w:val="clear" w:color="auto" w:fill="auto"/>
          </w:tcPr>
          <w:p w14:paraId="1004907D" w14:textId="77777777" w:rsidR="00633859" w:rsidRDefault="00B42BE1">
            <w:pPr>
              <w:spacing w:after="0" w:line="240" w:lineRule="auto"/>
            </w:pPr>
            <w:r>
              <w:t>IDLE</w:t>
            </w:r>
          </w:p>
        </w:tc>
        <w:tc>
          <w:tcPr>
            <w:tcW w:w="6656" w:type="dxa"/>
            <w:shd w:val="clear" w:color="auto" w:fill="auto"/>
          </w:tcPr>
          <w:p w14:paraId="1A27B84B" w14:textId="77777777" w:rsidR="00633859" w:rsidRDefault="00B42BE1">
            <w:pPr>
              <w:spacing w:after="0" w:line="240" w:lineRule="auto"/>
            </w:pPr>
            <w:r>
              <w:t>No description for this command in COLDATA datasheet, need to check with COLDATA team</w:t>
            </w:r>
          </w:p>
        </w:tc>
      </w:tr>
      <w:tr w:rsidR="00633859" w14:paraId="64D3FCF9" w14:textId="77777777">
        <w:tc>
          <w:tcPr>
            <w:tcW w:w="1344" w:type="dxa"/>
            <w:shd w:val="clear" w:color="auto" w:fill="auto"/>
          </w:tcPr>
          <w:p w14:paraId="291F9DBA" w14:textId="77777777" w:rsidR="00633859" w:rsidRDefault="00B42BE1">
            <w:pPr>
              <w:spacing w:after="0" w:line="240" w:lineRule="auto"/>
            </w:pPr>
            <w:r>
              <w:t>100000</w:t>
            </w:r>
          </w:p>
        </w:tc>
        <w:tc>
          <w:tcPr>
            <w:tcW w:w="1350" w:type="dxa"/>
            <w:shd w:val="clear" w:color="auto" w:fill="auto"/>
          </w:tcPr>
          <w:p w14:paraId="3CF2BC31" w14:textId="77777777" w:rsidR="00633859" w:rsidRDefault="00B42BE1">
            <w:pPr>
              <w:spacing w:after="0" w:line="240" w:lineRule="auto"/>
            </w:pPr>
            <w:r>
              <w:t>EDGE_ACT</w:t>
            </w:r>
          </w:p>
        </w:tc>
        <w:tc>
          <w:tcPr>
            <w:tcW w:w="6656" w:type="dxa"/>
            <w:shd w:val="clear" w:color="auto" w:fill="auto"/>
          </w:tcPr>
          <w:p w14:paraId="472A7E0D" w14:textId="77777777" w:rsidR="00633859" w:rsidRDefault="00B42BE1">
            <w:pPr>
              <w:spacing w:after="0" w:line="240" w:lineRule="auto"/>
            </w:pPr>
            <w:r>
              <w:t>COLDADC rev 1 requires the following reset procedure:</w:t>
            </w:r>
          </w:p>
          <w:p w14:paraId="44329D94" w14:textId="77777777" w:rsidR="00633859" w:rsidRDefault="00B42BE1">
            <w:pPr>
              <w:keepNext/>
              <w:spacing w:after="0" w:line="240" w:lineRule="auto"/>
            </w:pPr>
            <w:r>
              <w:t xml:space="preserve">First EDGE command, then after a delay, ACT command programmed as COLDADC reset. COLDADC reset must end (rise) between 62.5 and 125 ns after 2M clock rising edge. This command code makes FAST command unit to issue EDGE and ACT commands with precise timing needed for correct reset procedure. Note that before using this command, ACT command must be programmed with FASTACT_COLDADC_RESET_COMMAND code. </w:t>
            </w:r>
          </w:p>
        </w:tc>
      </w:tr>
    </w:tbl>
    <w:p w14:paraId="339CBDDD" w14:textId="713AEA1D" w:rsidR="00633859" w:rsidRDefault="00B42BE1">
      <w:pPr>
        <w:pStyle w:val="Caption"/>
      </w:pPr>
      <w:r>
        <w:t xml:space="preserve">Table </w:t>
      </w:r>
      <w:fldSimple w:instr=" SEQ Table \* ARABIC ">
        <w:r w:rsidR="008D0268">
          <w:rPr>
            <w:noProof/>
          </w:rPr>
          <w:t>5</w:t>
        </w:r>
      </w:fldSimple>
      <w:r>
        <w:t>. FAST command codes</w:t>
      </w:r>
    </w:p>
    <w:p w14:paraId="1F2CA639" w14:textId="09E0DC7E" w:rsidR="00633859" w:rsidRDefault="00B42BE1">
      <w:pPr>
        <w:pStyle w:val="Heading3"/>
      </w:pPr>
      <w:bookmarkStart w:id="24" w:name="_Toc132296122"/>
      <w:r>
        <w:t>How to use FAST command generator</w:t>
      </w:r>
      <w:bookmarkEnd w:id="24"/>
    </w:p>
    <w:p w14:paraId="0EF19182" w14:textId="20B69278" w:rsidR="00633859" w:rsidRDefault="00B42BE1">
      <w:pPr>
        <w:pStyle w:val="ListParagraph"/>
        <w:numPr>
          <w:ilvl w:val="0"/>
          <w:numId w:val="4"/>
        </w:numPr>
      </w:pPr>
      <w:r>
        <w:t xml:space="preserve">If you are intending to use ACT command, first program the desired ACT command into COLDATA </w:t>
      </w:r>
      <w:r w:rsidRPr="008A4833">
        <w:rPr>
          <w:rFonts w:ascii="Courier" w:hAnsi="Courier"/>
          <w:b/>
          <w:bCs/>
        </w:rPr>
        <w:t>ACTCOMMANDREG</w:t>
      </w:r>
      <w:r>
        <w:t xml:space="preserve"> register via I</w:t>
      </w:r>
      <w:r>
        <w:rPr>
          <w:vertAlign w:val="superscript"/>
        </w:rPr>
        <w:t>2</w:t>
      </w:r>
      <w:r>
        <w:t>C.</w:t>
      </w:r>
    </w:p>
    <w:p w14:paraId="6467CF90" w14:textId="6F791DD9" w:rsidR="00633859" w:rsidRDefault="00B42BE1">
      <w:pPr>
        <w:pStyle w:val="ListParagraph"/>
        <w:numPr>
          <w:ilvl w:val="0"/>
          <w:numId w:val="4"/>
        </w:numPr>
      </w:pPr>
      <w:r>
        <w:t xml:space="preserve">If you are intending to use EDGE_ACT command, first program COLDATA </w:t>
      </w:r>
      <w:r w:rsidRPr="008A4833">
        <w:rPr>
          <w:rFonts w:ascii="Courier" w:hAnsi="Courier"/>
          <w:b/>
          <w:bCs/>
        </w:rPr>
        <w:t>ACTCOMMANDREG</w:t>
      </w:r>
      <w:r>
        <w:t xml:space="preserve"> register with </w:t>
      </w:r>
      <w:r w:rsidRPr="008A4833">
        <w:rPr>
          <w:rFonts w:ascii="Courier" w:hAnsi="Courier"/>
          <w:b/>
          <w:bCs/>
        </w:rPr>
        <w:t>FASTACT_COLDADC_RESET_COMMAND</w:t>
      </w:r>
      <w:r>
        <w:t xml:space="preserve"> code (via I</w:t>
      </w:r>
      <w:r>
        <w:rPr>
          <w:vertAlign w:val="superscript"/>
        </w:rPr>
        <w:t>2</w:t>
      </w:r>
      <w:r>
        <w:t xml:space="preserve">C), and WIB </w:t>
      </w:r>
      <w:proofErr w:type="spellStart"/>
      <w:r w:rsidRPr="008A4833">
        <w:rPr>
          <w:rFonts w:ascii="Courier" w:hAnsi="Courier"/>
          <w:b/>
          <w:bCs/>
        </w:rPr>
        <w:t>edge_to_act_delay</w:t>
      </w:r>
      <w:proofErr w:type="spellEnd"/>
      <w:r>
        <w:t xml:space="preserve"> register with the value of 19.</w:t>
      </w:r>
    </w:p>
    <w:p w14:paraId="7D92AF03" w14:textId="77777777" w:rsidR="00633859" w:rsidRDefault="00B42BE1">
      <w:pPr>
        <w:pStyle w:val="ListParagraph"/>
        <w:numPr>
          <w:ilvl w:val="0"/>
          <w:numId w:val="4"/>
        </w:numPr>
      </w:pPr>
      <w:r>
        <w:t xml:space="preserve">Write command code into </w:t>
      </w:r>
      <w:proofErr w:type="spellStart"/>
      <w:r w:rsidRPr="008A4833">
        <w:rPr>
          <w:rFonts w:ascii="Courier" w:hAnsi="Courier"/>
          <w:b/>
          <w:bCs/>
        </w:rPr>
        <w:t>fast_cmd_code</w:t>
      </w:r>
      <w:proofErr w:type="spellEnd"/>
      <w:r>
        <w:t>. The command will be immediately executed.</w:t>
      </w:r>
    </w:p>
    <w:p w14:paraId="7F50EEE9" w14:textId="77777777" w:rsidR="00633859" w:rsidRDefault="00633859">
      <w:pPr>
        <w:pStyle w:val="ListParagraph"/>
      </w:pPr>
    </w:p>
    <w:p w14:paraId="5EEA6557" w14:textId="3F9C4140" w:rsidR="00633859" w:rsidRDefault="00B42BE1">
      <w:pPr>
        <w:pStyle w:val="ListParagraph"/>
        <w:ind w:left="0"/>
      </w:pPr>
      <w:r>
        <w:t xml:space="preserve">The COLDATA register addresses and command codes as well as additional details about COLDATA FAST commands can be found in </w:t>
      </w:r>
      <w:r>
        <w:fldChar w:fldCharType="begin"/>
      </w:r>
      <w:r>
        <w:instrText>REF __RefNumPara__1864_3214169308 \r \h</w:instrText>
      </w:r>
      <w:r>
        <w:fldChar w:fldCharType="separate"/>
      </w:r>
      <w:r w:rsidR="00750EC7">
        <w:t>[5]</w:t>
      </w:r>
      <w:r>
        <w:fldChar w:fldCharType="end"/>
      </w:r>
      <w:r>
        <w:t>.</w:t>
      </w:r>
    </w:p>
    <w:p w14:paraId="613EAED1" w14:textId="77777777" w:rsidR="00633859" w:rsidRDefault="00B42BE1">
      <w:pPr>
        <w:pStyle w:val="Heading2"/>
      </w:pPr>
      <w:bookmarkStart w:id="25" w:name="_Toc132296123"/>
      <w:r>
        <w:t>I</w:t>
      </w:r>
      <w:r>
        <w:rPr>
          <w:vertAlign w:val="superscript"/>
        </w:rPr>
        <w:t>2</w:t>
      </w:r>
      <w:r>
        <w:t>C interface for WIB on-board devices</w:t>
      </w:r>
      <w:bookmarkEnd w:id="25"/>
    </w:p>
    <w:p w14:paraId="3CC57D90" w14:textId="77777777" w:rsidR="00633859" w:rsidRDefault="00B42BE1">
      <w:r>
        <w:t>This is a standard Xilinx IIC IP. It’s connected via a multiplexer to all on-board devices that require I</w:t>
      </w:r>
      <w:r>
        <w:rPr>
          <w:vertAlign w:val="superscript"/>
        </w:rPr>
        <w:t>2</w:t>
      </w:r>
      <w:r>
        <w:t xml:space="preserve">C programming. Please use the driver provided by Xilinx to talk to this module. </w:t>
      </w:r>
    </w:p>
    <w:p w14:paraId="7F6EDDE4" w14:textId="14D44C95" w:rsidR="00633859" w:rsidRDefault="00B42BE1">
      <w:r>
        <w:t xml:space="preserve">Before accessing a particular device, please make sure to select it by using </w:t>
      </w:r>
      <w:r w:rsidRPr="00B8542A">
        <w:rPr>
          <w:rFonts w:ascii="Courier New" w:hAnsi="Courier New" w:cs="Courier New"/>
          <w:b/>
        </w:rPr>
        <w:t>i2c_select</w:t>
      </w:r>
      <w:r>
        <w:t xml:space="preserve"> control register. See “Control and status registers” section below for information about control registers. More details about the on-board devices can be found in </w:t>
      </w:r>
      <w:r>
        <w:fldChar w:fldCharType="begin"/>
      </w:r>
      <w:r>
        <w:instrText>REF __RefNumPara__1868_3214169308 \r \h</w:instrText>
      </w:r>
      <w:r>
        <w:fldChar w:fldCharType="separate"/>
      </w:r>
      <w:r w:rsidR="00750EC7">
        <w:t>[2]</w:t>
      </w:r>
      <w:r>
        <w:fldChar w:fldCharType="end"/>
      </w:r>
      <w:r>
        <w:t>.</w:t>
      </w:r>
    </w:p>
    <w:p w14:paraId="7A9B50A9" w14:textId="3DABB5A4" w:rsidR="00B15440" w:rsidRDefault="00B15440" w:rsidP="00F714E2">
      <w:pPr>
        <w:pStyle w:val="Heading2"/>
      </w:pPr>
      <w:r>
        <w:t>PTC I</w:t>
      </w:r>
      <w:r w:rsidRPr="005368B3">
        <w:rPr>
          <w:vertAlign w:val="superscript"/>
        </w:rPr>
        <w:t>2</w:t>
      </w:r>
      <w:r>
        <w:t>C access</w:t>
      </w:r>
    </w:p>
    <w:p w14:paraId="51882852" w14:textId="665E6CBC" w:rsidR="0027168F" w:rsidRDefault="0027168F" w:rsidP="009D7C7C">
      <w:r>
        <w:t xml:space="preserve">The </w:t>
      </w:r>
      <w:r w:rsidRPr="00C17696">
        <w:rPr>
          <w:rFonts w:ascii="Courier New" w:hAnsi="Courier New" w:cs="Courier New"/>
          <w:b/>
          <w:bCs/>
        </w:rPr>
        <w:t>PL_FEMB_PWR</w:t>
      </w:r>
      <w:r w:rsidRPr="0027168F">
        <w:t xml:space="preserve"> and </w:t>
      </w:r>
      <w:r w:rsidRPr="00C17696">
        <w:rPr>
          <w:rFonts w:ascii="Courier New" w:hAnsi="Courier New" w:cs="Courier New"/>
          <w:b/>
          <w:bCs/>
        </w:rPr>
        <w:t>SENSOR_I2C</w:t>
      </w:r>
      <w:r>
        <w:t xml:space="preserve"> buses contain sensors that </w:t>
      </w:r>
      <w:r w:rsidR="00EB1642">
        <w:t>must</w:t>
      </w:r>
      <w:r>
        <w:t xml:space="preserve"> be accessed independently by WIB ZYNQ CPU and by PTC via the backplane. The PTC access must work independently of the ZYNQ CPU status, so that the sensors can be accessed even when the OS on WIB ZYNQ CPU has failed. </w:t>
      </w:r>
      <w:proofErr w:type="gramStart"/>
      <w:r>
        <w:t>In order to</w:t>
      </w:r>
      <w:proofErr w:type="gramEnd"/>
      <w:r>
        <w:t xml:space="preserve"> achieve that, these two buses are connected to MIO </w:t>
      </w:r>
      <w:r w:rsidR="00244FA8">
        <w:t>I</w:t>
      </w:r>
      <w:r w:rsidR="00244FA8" w:rsidRPr="005368B3">
        <w:rPr>
          <w:vertAlign w:val="superscript"/>
        </w:rPr>
        <w:t>2</w:t>
      </w:r>
      <w:r w:rsidR="00244FA8">
        <w:t>C</w:t>
      </w:r>
      <w:r w:rsidR="00244FA8">
        <w:t xml:space="preserve"> </w:t>
      </w:r>
      <w:r>
        <w:t xml:space="preserve">interfaces and also to the PL GPIO pins. That way, ZYNQ CPU and PTC can access these buses concurrently, using </w:t>
      </w:r>
      <w:r w:rsidR="00244FA8">
        <w:t>I</w:t>
      </w:r>
      <w:r w:rsidR="00244FA8" w:rsidRPr="005368B3">
        <w:rPr>
          <w:vertAlign w:val="superscript"/>
        </w:rPr>
        <w:t>2</w:t>
      </w:r>
      <w:r w:rsidR="00244FA8">
        <w:t>C</w:t>
      </w:r>
      <w:r w:rsidR="00244FA8">
        <w:t xml:space="preserve"> </w:t>
      </w:r>
      <w:r>
        <w:t xml:space="preserve">multi-master capability. </w:t>
      </w:r>
      <w:r w:rsidR="007B4A22">
        <w:fldChar w:fldCharType="begin"/>
      </w:r>
      <w:r w:rsidR="007B4A22">
        <w:instrText xml:space="preserve"> REF _Ref142416009 \h </w:instrText>
      </w:r>
      <w:r w:rsidR="007B4A22">
        <w:fldChar w:fldCharType="separate"/>
      </w:r>
      <w:r w:rsidR="007B4A22">
        <w:t xml:space="preserve">Figure </w:t>
      </w:r>
      <w:r w:rsidR="007B4A22">
        <w:rPr>
          <w:noProof/>
        </w:rPr>
        <w:t>5</w:t>
      </w:r>
      <w:r w:rsidR="007B4A22">
        <w:fldChar w:fldCharType="end"/>
      </w:r>
      <w:r w:rsidR="007B4A22">
        <w:t xml:space="preserve"> shows the block schematics of the firmware implementation of the PTC </w:t>
      </w:r>
      <w:r w:rsidR="00244FA8">
        <w:t>I</w:t>
      </w:r>
      <w:r w:rsidR="00244FA8" w:rsidRPr="005368B3">
        <w:rPr>
          <w:vertAlign w:val="superscript"/>
        </w:rPr>
        <w:t>2</w:t>
      </w:r>
      <w:r w:rsidR="00244FA8">
        <w:t>C</w:t>
      </w:r>
      <w:r w:rsidR="00244FA8">
        <w:t xml:space="preserve"> </w:t>
      </w:r>
      <w:r w:rsidR="007B4A22">
        <w:t xml:space="preserve">access. The </w:t>
      </w:r>
      <w:r w:rsidR="00244FA8">
        <w:t>I</w:t>
      </w:r>
      <w:r w:rsidR="00244FA8" w:rsidRPr="005368B3">
        <w:rPr>
          <w:vertAlign w:val="superscript"/>
        </w:rPr>
        <w:t>2</w:t>
      </w:r>
      <w:r w:rsidR="00244FA8">
        <w:t>C</w:t>
      </w:r>
      <w:r w:rsidR="00244FA8">
        <w:t xml:space="preserve"> </w:t>
      </w:r>
      <w:r w:rsidR="007B4A22">
        <w:t xml:space="preserve">follower module </w:t>
      </w:r>
      <w:r w:rsidR="00347523">
        <w:t xml:space="preserve">keeps track of the current state of </w:t>
      </w:r>
      <w:r w:rsidR="00244FA8">
        <w:t>I</w:t>
      </w:r>
      <w:r w:rsidR="00244FA8" w:rsidRPr="005368B3">
        <w:rPr>
          <w:vertAlign w:val="superscript"/>
        </w:rPr>
        <w:t>2</w:t>
      </w:r>
      <w:r w:rsidR="00244FA8">
        <w:t>C</w:t>
      </w:r>
      <w:r w:rsidR="00244FA8">
        <w:t xml:space="preserve"> </w:t>
      </w:r>
      <w:r w:rsidR="00347523">
        <w:t xml:space="preserve">transfer driven by </w:t>
      </w:r>
      <w:r w:rsidR="009D7C7C">
        <w:t>PTC and</w:t>
      </w:r>
      <w:r w:rsidR="00347523">
        <w:t xml:space="preserve"> controls the </w:t>
      </w:r>
      <w:r w:rsidR="00244FA8">
        <w:t>I</w:t>
      </w:r>
      <w:r w:rsidR="00244FA8" w:rsidRPr="005368B3">
        <w:rPr>
          <w:vertAlign w:val="superscript"/>
        </w:rPr>
        <w:t>2</w:t>
      </w:r>
      <w:r w:rsidR="00244FA8">
        <w:t>C</w:t>
      </w:r>
      <w:r w:rsidR="00244FA8">
        <w:t xml:space="preserve"> </w:t>
      </w:r>
      <w:r w:rsidR="00347523">
        <w:t xml:space="preserve">buffers accordingly. The Activation and Bus Selection </w:t>
      </w:r>
      <w:r w:rsidR="00373B96">
        <w:t xml:space="preserve">(ABS) </w:t>
      </w:r>
      <w:r w:rsidR="00347523">
        <w:t xml:space="preserve">block is an </w:t>
      </w:r>
      <w:r w:rsidR="00244FA8">
        <w:t>I</w:t>
      </w:r>
      <w:r w:rsidR="00244FA8" w:rsidRPr="005368B3">
        <w:rPr>
          <w:vertAlign w:val="superscript"/>
        </w:rPr>
        <w:t>2</w:t>
      </w:r>
      <w:r w:rsidR="00244FA8">
        <w:t>C</w:t>
      </w:r>
      <w:r w:rsidR="00244FA8">
        <w:t xml:space="preserve"> </w:t>
      </w:r>
      <w:r w:rsidR="00347523">
        <w:t xml:space="preserve">slave module that PTC </w:t>
      </w:r>
      <w:r w:rsidR="002D739B">
        <w:t>uses</w:t>
      </w:r>
      <w:r w:rsidR="00347523">
        <w:t xml:space="preserve"> to activate one WIB at a time, and to select the bus to address. </w:t>
      </w:r>
    </w:p>
    <w:p w14:paraId="54219FCF" w14:textId="06ED5140" w:rsidR="002D739B" w:rsidRDefault="002D739B" w:rsidP="002D739B">
      <w:pPr>
        <w:pStyle w:val="Heading3"/>
      </w:pPr>
      <w:r>
        <w:lastRenderedPageBreak/>
        <w:t xml:space="preserve">Handling </w:t>
      </w:r>
      <w:r w:rsidR="00244FA8">
        <w:t>I</w:t>
      </w:r>
      <w:r w:rsidR="00244FA8" w:rsidRPr="005368B3">
        <w:rPr>
          <w:vertAlign w:val="superscript"/>
        </w:rPr>
        <w:t>2</w:t>
      </w:r>
      <w:r w:rsidR="00244FA8">
        <w:t>C</w:t>
      </w:r>
      <w:r w:rsidR="00244FA8">
        <w:t xml:space="preserve"> </w:t>
      </w:r>
      <w:r>
        <w:t>arbitration on the multi-master buses</w:t>
      </w:r>
    </w:p>
    <w:p w14:paraId="1B16C8CA" w14:textId="2D5041BB" w:rsidR="002D739B" w:rsidRPr="0027168F" w:rsidRDefault="00244FA8" w:rsidP="002D739B">
      <w:r>
        <w:t xml:space="preserve">The </w:t>
      </w:r>
      <w:r>
        <w:t>I</w:t>
      </w:r>
      <w:r w:rsidRPr="005368B3">
        <w:rPr>
          <w:vertAlign w:val="superscript"/>
        </w:rPr>
        <w:t>2</w:t>
      </w:r>
      <w:r>
        <w:t>C</w:t>
      </w:r>
      <w:r>
        <w:t xml:space="preserve"> </w:t>
      </w:r>
      <w:r w:rsidR="002D739B">
        <w:t xml:space="preserve">standard fully supports multi-master buses. In case of bus collision, one or </w:t>
      </w:r>
      <w:r>
        <w:t>more</w:t>
      </w:r>
      <w:r w:rsidR="002D739B">
        <w:t xml:space="preserve"> masters may fail to complete the transaction. In such case, the typical behavior of an </w:t>
      </w:r>
      <w:r>
        <w:t>I</w:t>
      </w:r>
      <w:r w:rsidRPr="005368B3">
        <w:rPr>
          <w:vertAlign w:val="superscript"/>
        </w:rPr>
        <w:t>2</w:t>
      </w:r>
      <w:r>
        <w:t>C</w:t>
      </w:r>
      <w:r>
        <w:t xml:space="preserve"> </w:t>
      </w:r>
      <w:r w:rsidR="002D739B">
        <w:t>library is to return an error code. The top-level software must analyze the error codes returned by each transaction and retry the failed transactions. This must be done in PTC and in WIB software.</w:t>
      </w:r>
    </w:p>
    <w:p w14:paraId="6B791A59" w14:textId="77777777" w:rsidR="007B4A22" w:rsidRDefault="007B4A22" w:rsidP="009D7C7C">
      <w:pPr>
        <w:keepNext/>
      </w:pPr>
      <w:r w:rsidRPr="007B4A22">
        <w:drawing>
          <wp:inline distT="0" distB="0" distL="0" distR="0" wp14:anchorId="18811E5A" wp14:editId="65A91B82">
            <wp:extent cx="5943600" cy="2393950"/>
            <wp:effectExtent l="0" t="0" r="0" b="6350"/>
            <wp:docPr id="17117574" name="Picture 1" descr="A diagram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74" name="Picture 1" descr="A diagram of a computer chip&#10;&#10;Description automatically generated"/>
                    <pic:cNvPicPr/>
                  </pic:nvPicPr>
                  <pic:blipFill>
                    <a:blip r:embed="rId15"/>
                    <a:stretch>
                      <a:fillRect/>
                    </a:stretch>
                  </pic:blipFill>
                  <pic:spPr>
                    <a:xfrm>
                      <a:off x="0" y="0"/>
                      <a:ext cx="5943600" cy="2393950"/>
                    </a:xfrm>
                    <a:prstGeom prst="rect">
                      <a:avLst/>
                    </a:prstGeom>
                  </pic:spPr>
                </pic:pic>
              </a:graphicData>
            </a:graphic>
          </wp:inline>
        </w:drawing>
      </w:r>
    </w:p>
    <w:p w14:paraId="46B06C02" w14:textId="6B46948D" w:rsidR="00B15440" w:rsidRDefault="007B4A22" w:rsidP="009D7C7C">
      <w:pPr>
        <w:pStyle w:val="Caption"/>
      </w:pPr>
      <w:bookmarkStart w:id="26" w:name="_Ref142416009"/>
      <w:r>
        <w:t xml:space="preserve">Figure </w:t>
      </w:r>
      <w:fldSimple w:instr=" SEQ Figure \* ARABIC ">
        <w:r>
          <w:rPr>
            <w:noProof/>
          </w:rPr>
          <w:t>5</w:t>
        </w:r>
      </w:fldSimple>
      <w:bookmarkEnd w:id="26"/>
      <w:r>
        <w:t>. Multi-master I2C access to sensor buses.</w:t>
      </w:r>
    </w:p>
    <w:p w14:paraId="035283CE" w14:textId="5F01635C" w:rsidR="00373B96" w:rsidRDefault="00373B96" w:rsidP="00373B96">
      <w:r>
        <w:t xml:space="preserve">The ABS module 7-bit </w:t>
      </w:r>
      <w:r w:rsidR="00244FA8">
        <w:t>I</w:t>
      </w:r>
      <w:r w:rsidR="00244FA8" w:rsidRPr="005368B3">
        <w:rPr>
          <w:vertAlign w:val="superscript"/>
        </w:rPr>
        <w:t>2</w:t>
      </w:r>
      <w:r w:rsidR="00244FA8">
        <w:t>C</w:t>
      </w:r>
      <w:r w:rsidR="00244FA8">
        <w:t xml:space="preserve"> </w:t>
      </w:r>
      <w:r>
        <w:t>address is constructed as follows:</w:t>
      </w:r>
    </w:p>
    <w:p w14:paraId="5894C563" w14:textId="78C4C6FD" w:rsidR="00373B96" w:rsidRPr="00C17696" w:rsidRDefault="00373B96" w:rsidP="00373B96">
      <w:pPr>
        <w:rPr>
          <w:rFonts w:ascii="Courier New" w:hAnsi="Courier New" w:cs="Courier New"/>
          <w:b/>
          <w:bCs/>
        </w:rPr>
      </w:pPr>
      <w:proofErr w:type="spellStart"/>
      <w:r w:rsidRPr="00C17696">
        <w:rPr>
          <w:rFonts w:ascii="Courier New" w:hAnsi="Courier New" w:cs="Courier New"/>
          <w:b/>
          <w:bCs/>
        </w:rPr>
        <w:t>ABS_module_address</w:t>
      </w:r>
      <w:proofErr w:type="spellEnd"/>
      <w:r w:rsidRPr="00C17696">
        <w:rPr>
          <w:rFonts w:ascii="Courier New" w:hAnsi="Courier New" w:cs="Courier New"/>
          <w:b/>
          <w:bCs/>
        </w:rPr>
        <w:t xml:space="preserve"> = 0x38 + </w:t>
      </w:r>
      <w:proofErr w:type="gramStart"/>
      <w:r w:rsidRPr="00C17696">
        <w:rPr>
          <w:rFonts w:ascii="Courier New" w:hAnsi="Courier New" w:cs="Courier New"/>
          <w:b/>
          <w:bCs/>
        </w:rPr>
        <w:t>slot;</w:t>
      </w:r>
      <w:proofErr w:type="gramEnd"/>
    </w:p>
    <w:p w14:paraId="6126E87D" w14:textId="7C345C75" w:rsidR="00373B96" w:rsidRDefault="00373B96" w:rsidP="00373B96">
      <w:r>
        <w:t xml:space="preserve">where </w:t>
      </w:r>
      <w:r w:rsidRPr="00C17696">
        <w:rPr>
          <w:rFonts w:ascii="Courier New" w:hAnsi="Courier New" w:cs="Courier New"/>
          <w:b/>
          <w:bCs/>
        </w:rPr>
        <w:t>slot</w:t>
      </w:r>
      <w:r>
        <w:t xml:space="preserve"> is a crate slot number that WIB reads from backplane.</w:t>
      </w:r>
      <w:r w:rsidR="00C17696">
        <w:t xml:space="preserve"> The ABS module’s registers are listed </w:t>
      </w:r>
      <w:r w:rsidR="008D0268">
        <w:t xml:space="preserve">in </w:t>
      </w:r>
      <w:r w:rsidR="008D0268">
        <w:fldChar w:fldCharType="begin"/>
      </w:r>
      <w:r w:rsidR="008D0268">
        <w:instrText xml:space="preserve"> REF _Ref142420642 \h </w:instrText>
      </w:r>
      <w:r w:rsidR="008D0268">
        <w:fldChar w:fldCharType="separate"/>
      </w:r>
      <w:r w:rsidR="008D0268">
        <w:t xml:space="preserve">Table </w:t>
      </w:r>
      <w:r w:rsidR="008D0268">
        <w:rPr>
          <w:noProof/>
        </w:rPr>
        <w:t>6</w:t>
      </w:r>
      <w:r w:rsidR="008D0268">
        <w:fldChar w:fldCharType="end"/>
      </w:r>
      <w:r w:rsidR="00C17696">
        <w:t>:</w:t>
      </w:r>
    </w:p>
    <w:tbl>
      <w:tblPr>
        <w:tblStyle w:val="TableGrid"/>
        <w:tblW w:w="0" w:type="auto"/>
        <w:tblLook w:val="04A0" w:firstRow="1" w:lastRow="0" w:firstColumn="1" w:lastColumn="0" w:noHBand="0" w:noVBand="1"/>
      </w:tblPr>
      <w:tblGrid>
        <w:gridCol w:w="985"/>
        <w:gridCol w:w="8365"/>
      </w:tblGrid>
      <w:tr w:rsidR="00C17696" w14:paraId="2269C8C5" w14:textId="77777777" w:rsidTr="00326A92">
        <w:tc>
          <w:tcPr>
            <w:tcW w:w="985" w:type="dxa"/>
          </w:tcPr>
          <w:p w14:paraId="52905CA7" w14:textId="3955A0C6" w:rsidR="00C17696" w:rsidRPr="00C17696" w:rsidRDefault="00C17696" w:rsidP="00373B96">
            <w:pPr>
              <w:rPr>
                <w:b/>
                <w:bCs/>
              </w:rPr>
            </w:pPr>
            <w:r w:rsidRPr="00C17696">
              <w:rPr>
                <w:b/>
                <w:bCs/>
              </w:rPr>
              <w:t>Register address</w:t>
            </w:r>
          </w:p>
        </w:tc>
        <w:tc>
          <w:tcPr>
            <w:tcW w:w="8365" w:type="dxa"/>
          </w:tcPr>
          <w:p w14:paraId="073F4C96" w14:textId="37BACBF8" w:rsidR="00C17696" w:rsidRPr="00C17696" w:rsidRDefault="00C17696" w:rsidP="00373B96">
            <w:pPr>
              <w:rPr>
                <w:b/>
                <w:bCs/>
              </w:rPr>
            </w:pPr>
            <w:r w:rsidRPr="00C17696">
              <w:rPr>
                <w:b/>
                <w:bCs/>
              </w:rPr>
              <w:t>Description</w:t>
            </w:r>
          </w:p>
        </w:tc>
      </w:tr>
      <w:tr w:rsidR="00C17696" w14:paraId="0AAAEA34" w14:textId="77777777" w:rsidTr="00326A92">
        <w:tc>
          <w:tcPr>
            <w:tcW w:w="985" w:type="dxa"/>
          </w:tcPr>
          <w:p w14:paraId="4F4802D6" w14:textId="67F966ED" w:rsidR="00C17696" w:rsidRDefault="00C17696" w:rsidP="00C17696">
            <w:pPr>
              <w:jc w:val="center"/>
            </w:pPr>
            <w:r>
              <w:t>0</w:t>
            </w:r>
          </w:p>
        </w:tc>
        <w:tc>
          <w:tcPr>
            <w:tcW w:w="8365" w:type="dxa"/>
          </w:tcPr>
          <w:p w14:paraId="1FBE0594" w14:textId="3424F13D" w:rsidR="00326A92" w:rsidRDefault="00326A92" w:rsidP="00373B96">
            <w:r>
              <w:t>Configuration register</w:t>
            </w:r>
          </w:p>
          <w:p w14:paraId="3698B51F" w14:textId="0F296977" w:rsidR="00C17696" w:rsidRDefault="00C17696" w:rsidP="00373B96">
            <w:r>
              <w:t xml:space="preserve">Bit 0: 1 = activate this WIB for PTC </w:t>
            </w:r>
            <w:r w:rsidR="00244FA8">
              <w:t>I</w:t>
            </w:r>
            <w:r w:rsidR="00244FA8" w:rsidRPr="005368B3">
              <w:rPr>
                <w:vertAlign w:val="superscript"/>
              </w:rPr>
              <w:t>2</w:t>
            </w:r>
            <w:r w:rsidR="00244FA8">
              <w:t>C</w:t>
            </w:r>
            <w:r w:rsidR="00244FA8">
              <w:t xml:space="preserve"> </w:t>
            </w:r>
            <w:r>
              <w:t>access to sensors, 0 = disable access to sensors</w:t>
            </w:r>
          </w:p>
          <w:p w14:paraId="18A19A58" w14:textId="1A6288FA" w:rsidR="00C17696" w:rsidRDefault="00C17696" w:rsidP="00373B96">
            <w:r>
              <w:t xml:space="preserve">Bit 1: 0 = PL_FEMB_PWR bus, 1 = SENSOR_I2C bus  </w:t>
            </w:r>
          </w:p>
        </w:tc>
      </w:tr>
      <w:tr w:rsidR="00C17696" w14:paraId="0E0D9263" w14:textId="77777777" w:rsidTr="00326A92">
        <w:tc>
          <w:tcPr>
            <w:tcW w:w="985" w:type="dxa"/>
          </w:tcPr>
          <w:p w14:paraId="556568E8" w14:textId="483BE7BF" w:rsidR="00C17696" w:rsidRDefault="008D0268" w:rsidP="00C17696">
            <w:pPr>
              <w:jc w:val="center"/>
            </w:pPr>
            <w:r>
              <w:t>4</w:t>
            </w:r>
          </w:p>
        </w:tc>
        <w:tc>
          <w:tcPr>
            <w:tcW w:w="8365" w:type="dxa"/>
          </w:tcPr>
          <w:p w14:paraId="70431A51" w14:textId="4918A9CE" w:rsidR="00326A92" w:rsidRDefault="00326A92" w:rsidP="008D0268">
            <w:pPr>
              <w:keepNext/>
            </w:pPr>
            <w:r>
              <w:t xml:space="preserve">Readback </w:t>
            </w:r>
            <w:proofErr w:type="gramStart"/>
            <w:r>
              <w:t>register</w:t>
            </w:r>
            <w:proofErr w:type="gramEnd"/>
          </w:p>
          <w:p w14:paraId="2E765E54" w14:textId="59461291" w:rsidR="00C17696" w:rsidRDefault="00C17696" w:rsidP="008D0268">
            <w:pPr>
              <w:keepNext/>
            </w:pPr>
            <w:r>
              <w:t xml:space="preserve">Read only register that can be used to read Crate and Slot numbers. Bit locations are: </w:t>
            </w:r>
            <w:r w:rsidRPr="00C17696">
              <w:rPr>
                <w:rFonts w:ascii="Courier New" w:hAnsi="Courier New" w:cs="Courier New"/>
                <w:b/>
                <w:bCs/>
              </w:rPr>
              <w:t>{</w:t>
            </w:r>
            <w:proofErr w:type="spellStart"/>
            <w:r w:rsidRPr="00C17696">
              <w:rPr>
                <w:rFonts w:ascii="Courier New" w:hAnsi="Courier New" w:cs="Courier New"/>
                <w:b/>
                <w:bCs/>
              </w:rPr>
              <w:t>crate_</w:t>
            </w:r>
            <w:proofErr w:type="gramStart"/>
            <w:r w:rsidRPr="00C17696">
              <w:rPr>
                <w:rFonts w:ascii="Courier New" w:hAnsi="Courier New" w:cs="Courier New"/>
                <w:b/>
                <w:bCs/>
              </w:rPr>
              <w:t>id</w:t>
            </w:r>
            <w:proofErr w:type="spellEnd"/>
            <w:r w:rsidRPr="00C17696">
              <w:rPr>
                <w:rFonts w:ascii="Courier New" w:hAnsi="Courier New" w:cs="Courier New"/>
                <w:b/>
                <w:bCs/>
              </w:rPr>
              <w:t>[</w:t>
            </w:r>
            <w:proofErr w:type="gramEnd"/>
            <w:r w:rsidRPr="00C17696">
              <w:rPr>
                <w:rFonts w:ascii="Courier New" w:hAnsi="Courier New" w:cs="Courier New"/>
                <w:b/>
                <w:bCs/>
              </w:rPr>
              <w:t>3</w:t>
            </w:r>
            <w:r w:rsidRPr="00C17696">
              <w:rPr>
                <w:rFonts w:ascii="Courier New" w:hAnsi="Courier New" w:cs="Courier New"/>
                <w:b/>
                <w:bCs/>
              </w:rPr>
              <w:t>:0], slot</w:t>
            </w:r>
            <w:r w:rsidRPr="00C17696">
              <w:rPr>
                <w:rFonts w:ascii="Courier New" w:hAnsi="Courier New" w:cs="Courier New"/>
                <w:b/>
                <w:bCs/>
              </w:rPr>
              <w:t>[2:0]</w:t>
            </w:r>
            <w:r w:rsidRPr="00C17696">
              <w:rPr>
                <w:rFonts w:ascii="Courier New" w:hAnsi="Courier New" w:cs="Courier New"/>
                <w:b/>
                <w:bCs/>
              </w:rPr>
              <w:t>}</w:t>
            </w:r>
          </w:p>
        </w:tc>
      </w:tr>
    </w:tbl>
    <w:p w14:paraId="7DEEED75" w14:textId="6246BFCB" w:rsidR="00C17696" w:rsidRPr="00373B96" w:rsidRDefault="008D0268" w:rsidP="008D0268">
      <w:pPr>
        <w:pStyle w:val="Caption"/>
      </w:pPr>
      <w:bookmarkStart w:id="27" w:name="_Ref142420642"/>
      <w:r>
        <w:t xml:space="preserve">Table </w:t>
      </w:r>
      <w:fldSimple w:instr=" SEQ Table \* ARABIC ">
        <w:r>
          <w:rPr>
            <w:noProof/>
          </w:rPr>
          <w:t>6</w:t>
        </w:r>
      </w:fldSimple>
      <w:bookmarkEnd w:id="27"/>
      <w:r>
        <w:t xml:space="preserve">. </w:t>
      </w:r>
      <w:r w:rsidRPr="00B178C7">
        <w:t>Activation and Bus Selection (ABS) address map.</w:t>
      </w:r>
    </w:p>
    <w:p w14:paraId="66D4B0E1" w14:textId="4A6E9EE0" w:rsidR="00373B96" w:rsidRDefault="00373B96" w:rsidP="009256F1">
      <w:pPr>
        <w:pStyle w:val="Heading3"/>
      </w:pPr>
      <w:r>
        <w:t>How to use</w:t>
      </w:r>
      <w:r w:rsidR="00326A92">
        <w:t xml:space="preserve"> PTC </w:t>
      </w:r>
      <w:r w:rsidR="00244FA8">
        <w:t>I</w:t>
      </w:r>
      <w:r w:rsidR="00244FA8" w:rsidRPr="005368B3">
        <w:rPr>
          <w:vertAlign w:val="superscript"/>
        </w:rPr>
        <w:t>2</w:t>
      </w:r>
      <w:r w:rsidR="00244FA8">
        <w:t>C</w:t>
      </w:r>
      <w:r w:rsidR="00244FA8">
        <w:t xml:space="preserve"> </w:t>
      </w:r>
      <w:r w:rsidR="00326A92">
        <w:t>access</w:t>
      </w:r>
      <w:r w:rsidR="009256F1">
        <w:t xml:space="preserve"> to WIB</w:t>
      </w:r>
    </w:p>
    <w:p w14:paraId="6432504F" w14:textId="25B39C99" w:rsidR="00244FA8" w:rsidRDefault="00244FA8" w:rsidP="00C17696">
      <w:pPr>
        <w:pStyle w:val="ListParagraph"/>
        <w:numPr>
          <w:ilvl w:val="0"/>
          <w:numId w:val="45"/>
        </w:numPr>
      </w:pPr>
      <w:r>
        <w:t xml:space="preserve">WIB </w:t>
      </w:r>
      <w:r>
        <w:t>I</w:t>
      </w:r>
      <w:r w:rsidRPr="005368B3">
        <w:rPr>
          <w:vertAlign w:val="superscript"/>
        </w:rPr>
        <w:t>2</w:t>
      </w:r>
      <w:r>
        <w:t>C</w:t>
      </w:r>
      <w:r>
        <w:t xml:space="preserve"> logic uses 10 MHz clock provided by PS. Make sure to enable that clock as detailed in “</w:t>
      </w:r>
      <w:r>
        <w:fldChar w:fldCharType="begin"/>
      </w:r>
      <w:r>
        <w:instrText xml:space="preserve"> REF _Ref142422729 \h </w:instrText>
      </w:r>
      <w:r>
        <w:fldChar w:fldCharType="separate"/>
      </w:r>
      <w:r>
        <w:t>10 MHz reference clock o</w:t>
      </w:r>
      <w:r>
        <w:t>n</w:t>
      </w:r>
      <w:r>
        <w:t xml:space="preserve"> P12 connector</w:t>
      </w:r>
      <w:r>
        <w:fldChar w:fldCharType="end"/>
      </w:r>
      <w:r>
        <w:t>” section.</w:t>
      </w:r>
    </w:p>
    <w:p w14:paraId="25D748D5" w14:textId="4B57039C" w:rsidR="00373B96" w:rsidRDefault="00373B96" w:rsidP="00C17696">
      <w:pPr>
        <w:pStyle w:val="ListParagraph"/>
        <w:numPr>
          <w:ilvl w:val="0"/>
          <w:numId w:val="45"/>
        </w:numPr>
      </w:pPr>
      <w:r>
        <w:t xml:space="preserve">Activate WIB and select bus to access by writing </w:t>
      </w:r>
      <w:r w:rsidR="00326A92">
        <w:t xml:space="preserve">ABS </w:t>
      </w:r>
      <w:r>
        <w:t xml:space="preserve">Configuration register on the WIB that you want to </w:t>
      </w:r>
      <w:proofErr w:type="gramStart"/>
      <w:r>
        <w:t>access</w:t>
      </w:r>
      <w:proofErr w:type="gramEnd"/>
    </w:p>
    <w:p w14:paraId="7B374CE6" w14:textId="6DAFD677" w:rsidR="00326A92" w:rsidRDefault="00326A92" w:rsidP="00C17696">
      <w:pPr>
        <w:pStyle w:val="ListParagraph"/>
        <w:numPr>
          <w:ilvl w:val="0"/>
          <w:numId w:val="45"/>
        </w:numPr>
      </w:pPr>
      <w:r>
        <w:lastRenderedPageBreak/>
        <w:t>Read sensors</w:t>
      </w:r>
      <w:r w:rsidR="00244FA8">
        <w:t xml:space="preserve"> from the selected </w:t>
      </w:r>
      <w:proofErr w:type="gramStart"/>
      <w:r w:rsidR="00244FA8">
        <w:t>bus</w:t>
      </w:r>
      <w:proofErr w:type="gramEnd"/>
    </w:p>
    <w:p w14:paraId="3B52D800" w14:textId="69CEDC8E" w:rsidR="00326A92" w:rsidRDefault="00326A92" w:rsidP="00C17696">
      <w:pPr>
        <w:pStyle w:val="ListParagraph"/>
        <w:numPr>
          <w:ilvl w:val="0"/>
          <w:numId w:val="45"/>
        </w:numPr>
      </w:pPr>
      <w:r>
        <w:t>If necessary, program ABS Configuration register to access the other bus. Keep activation bit = 1</w:t>
      </w:r>
    </w:p>
    <w:p w14:paraId="7BE02AFC" w14:textId="7308D3DC" w:rsidR="00326A92" w:rsidRDefault="00326A92" w:rsidP="00C17696">
      <w:pPr>
        <w:pStyle w:val="ListParagraph"/>
        <w:numPr>
          <w:ilvl w:val="0"/>
          <w:numId w:val="45"/>
        </w:numPr>
      </w:pPr>
      <w:r>
        <w:t xml:space="preserve">Read the sensors from the other </w:t>
      </w:r>
      <w:proofErr w:type="gramStart"/>
      <w:r>
        <w:t>bus</w:t>
      </w:r>
      <w:proofErr w:type="gramEnd"/>
    </w:p>
    <w:p w14:paraId="0D1EC4D8" w14:textId="21BCE362" w:rsidR="00326A92" w:rsidRDefault="00326A92" w:rsidP="00C17696">
      <w:pPr>
        <w:pStyle w:val="ListParagraph"/>
        <w:numPr>
          <w:ilvl w:val="0"/>
          <w:numId w:val="45"/>
        </w:numPr>
      </w:pPr>
      <w:r>
        <w:t>Set activation bit = 0</w:t>
      </w:r>
    </w:p>
    <w:p w14:paraId="544AFB21" w14:textId="6D1EA2C3" w:rsidR="009256F1" w:rsidRPr="009256F1" w:rsidRDefault="00326A92" w:rsidP="00E730F3">
      <w:pPr>
        <w:pStyle w:val="ListParagraph"/>
        <w:numPr>
          <w:ilvl w:val="0"/>
          <w:numId w:val="45"/>
        </w:numPr>
      </w:pPr>
      <w:r>
        <w:t xml:space="preserve">Repeat the sequence for the next </w:t>
      </w:r>
      <w:proofErr w:type="gramStart"/>
      <w:r>
        <w:t>WIB</w:t>
      </w:r>
      <w:proofErr w:type="gramEnd"/>
      <w:r w:rsidR="009256F1">
        <w:t xml:space="preserve">  </w:t>
      </w:r>
    </w:p>
    <w:p w14:paraId="5B437933" w14:textId="77777777" w:rsidR="00633859" w:rsidRDefault="00B42BE1">
      <w:pPr>
        <w:pStyle w:val="Heading2"/>
      </w:pPr>
      <w:bookmarkStart w:id="28" w:name="_Toc132296124"/>
      <w:r>
        <w:t>Control and status registers</w:t>
      </w:r>
      <w:bookmarkEnd w:id="28"/>
    </w:p>
    <w:p w14:paraId="468D7FA8" w14:textId="09751C62" w:rsidR="00633859" w:rsidRDefault="00B42BE1">
      <w:r>
        <w:t>WIB firmware implements 32 control registers and 32 status registers. Each register is 32-bit wide. Control registers are readable and writable; status registers are read-only.</w:t>
      </w:r>
      <w:r w:rsidR="00A22F3D">
        <w:t xml:space="preserve"> Default values for all control registers are zeros.</w:t>
      </w:r>
    </w:p>
    <w:p w14:paraId="3D67199C" w14:textId="527E9990" w:rsidR="00633859" w:rsidRDefault="00B42BE1" w:rsidP="00D21DBA">
      <w:pPr>
        <w:pStyle w:val="Heading3"/>
      </w:pPr>
      <w:bookmarkStart w:id="29" w:name="_Toc132296125"/>
      <w:r>
        <w:t xml:space="preserve">Control registers (read/write) are listed in </w:t>
      </w:r>
      <w:r>
        <w:fldChar w:fldCharType="begin"/>
      </w:r>
      <w:r>
        <w:instrText>REF Ref_Table5_label_and_number \h</w:instrText>
      </w:r>
      <w:r>
        <w:fldChar w:fldCharType="separate"/>
      </w:r>
      <w:r w:rsidR="00750EC7">
        <w:t xml:space="preserve">Table </w:t>
      </w:r>
      <w:r w:rsidR="00750EC7">
        <w:rPr>
          <w:noProof/>
        </w:rPr>
        <w:t>6</w:t>
      </w:r>
      <w:r>
        <w:fldChar w:fldCharType="end"/>
      </w:r>
      <w:r>
        <w:t>:</w:t>
      </w:r>
      <w:bookmarkEnd w:id="29"/>
    </w:p>
    <w:tbl>
      <w:tblPr>
        <w:tblStyle w:val="TableGrid"/>
        <w:tblW w:w="9368" w:type="dxa"/>
        <w:tblInd w:w="-5" w:type="dxa"/>
        <w:tblLook w:val="04A0" w:firstRow="1" w:lastRow="0" w:firstColumn="1" w:lastColumn="0" w:noHBand="0" w:noVBand="1"/>
      </w:tblPr>
      <w:tblGrid>
        <w:gridCol w:w="1242"/>
        <w:gridCol w:w="11"/>
        <w:gridCol w:w="906"/>
        <w:gridCol w:w="11"/>
        <w:gridCol w:w="2812"/>
        <w:gridCol w:w="11"/>
        <w:gridCol w:w="4375"/>
      </w:tblGrid>
      <w:tr w:rsidR="00633859" w14:paraId="2E80C5C2" w14:textId="77777777" w:rsidTr="0000554A">
        <w:tc>
          <w:tcPr>
            <w:tcW w:w="1242" w:type="dxa"/>
            <w:shd w:val="clear" w:color="auto" w:fill="auto"/>
          </w:tcPr>
          <w:p w14:paraId="374E5DC0" w14:textId="77777777" w:rsidR="00633859" w:rsidRDefault="00B42BE1">
            <w:pPr>
              <w:spacing w:after="0" w:line="240" w:lineRule="auto"/>
              <w:rPr>
                <w:b/>
                <w:bCs/>
              </w:rPr>
            </w:pPr>
            <w:r>
              <w:rPr>
                <w:b/>
                <w:bCs/>
              </w:rPr>
              <w:t>Address, hex</w:t>
            </w:r>
          </w:p>
        </w:tc>
        <w:tc>
          <w:tcPr>
            <w:tcW w:w="917" w:type="dxa"/>
            <w:gridSpan w:val="2"/>
            <w:shd w:val="clear" w:color="auto" w:fill="auto"/>
          </w:tcPr>
          <w:p w14:paraId="546F4DB0" w14:textId="77777777" w:rsidR="00633859" w:rsidRDefault="00B42BE1">
            <w:pPr>
              <w:spacing w:after="0" w:line="240" w:lineRule="auto"/>
              <w:rPr>
                <w:b/>
                <w:bCs/>
              </w:rPr>
            </w:pPr>
            <w:r>
              <w:rPr>
                <w:b/>
                <w:bCs/>
              </w:rPr>
              <w:t>Bits in register</w:t>
            </w:r>
          </w:p>
        </w:tc>
        <w:tc>
          <w:tcPr>
            <w:tcW w:w="2823" w:type="dxa"/>
            <w:gridSpan w:val="2"/>
            <w:shd w:val="clear" w:color="auto" w:fill="auto"/>
          </w:tcPr>
          <w:p w14:paraId="4D0448F4" w14:textId="77777777" w:rsidR="00633859" w:rsidRDefault="00B42BE1">
            <w:pPr>
              <w:spacing w:after="0" w:line="240" w:lineRule="auto"/>
              <w:rPr>
                <w:b/>
                <w:bCs/>
              </w:rPr>
            </w:pPr>
            <w:r>
              <w:rPr>
                <w:b/>
                <w:bCs/>
              </w:rPr>
              <w:t xml:space="preserve">Parameter </w:t>
            </w:r>
            <w:commentRangeStart w:id="30"/>
            <w:commentRangeStart w:id="31"/>
            <w:r>
              <w:rPr>
                <w:b/>
                <w:bCs/>
              </w:rPr>
              <w:t>name</w:t>
            </w:r>
            <w:commentRangeEnd w:id="30"/>
            <w:r w:rsidR="006E104C">
              <w:rPr>
                <w:rStyle w:val="CommentReference"/>
              </w:rPr>
              <w:commentReference w:id="30"/>
            </w:r>
            <w:commentRangeEnd w:id="31"/>
            <w:r w:rsidR="008113EC">
              <w:rPr>
                <w:rStyle w:val="CommentReference"/>
              </w:rPr>
              <w:commentReference w:id="31"/>
            </w:r>
          </w:p>
        </w:tc>
        <w:tc>
          <w:tcPr>
            <w:tcW w:w="4386" w:type="dxa"/>
            <w:gridSpan w:val="2"/>
            <w:shd w:val="clear" w:color="auto" w:fill="auto"/>
          </w:tcPr>
          <w:p w14:paraId="386FA7AF" w14:textId="77777777" w:rsidR="00633859" w:rsidRDefault="00B42BE1">
            <w:pPr>
              <w:spacing w:after="0" w:line="240" w:lineRule="auto"/>
              <w:rPr>
                <w:b/>
                <w:bCs/>
              </w:rPr>
            </w:pPr>
            <w:r>
              <w:rPr>
                <w:b/>
                <w:bCs/>
              </w:rPr>
              <w:t>Description</w:t>
            </w:r>
          </w:p>
        </w:tc>
      </w:tr>
      <w:tr w:rsidR="00D21DBA" w14:paraId="0393B1F9" w14:textId="77777777" w:rsidTr="0000554A">
        <w:tc>
          <w:tcPr>
            <w:tcW w:w="1242" w:type="dxa"/>
            <w:shd w:val="clear" w:color="auto" w:fill="E7E6E6" w:themeFill="background2"/>
          </w:tcPr>
          <w:p w14:paraId="1D2F6D82" w14:textId="77777777" w:rsidR="00633859" w:rsidRDefault="00B42BE1">
            <w:pPr>
              <w:spacing w:after="0" w:line="240" w:lineRule="auto"/>
            </w:pPr>
            <w:r>
              <w:t>A00C0000</w:t>
            </w:r>
          </w:p>
        </w:tc>
        <w:tc>
          <w:tcPr>
            <w:tcW w:w="917" w:type="dxa"/>
            <w:gridSpan w:val="2"/>
            <w:shd w:val="clear" w:color="auto" w:fill="E7E6E6" w:themeFill="background2"/>
          </w:tcPr>
          <w:p w14:paraId="3F88D963" w14:textId="1305698E" w:rsidR="00633859" w:rsidRDefault="0039412E">
            <w:pPr>
              <w:spacing w:after="0" w:line="240" w:lineRule="auto"/>
            </w:pPr>
            <w:r>
              <w:t>15</w:t>
            </w:r>
            <w:r w:rsidR="00B42BE1">
              <w:t>:0</w:t>
            </w:r>
          </w:p>
        </w:tc>
        <w:tc>
          <w:tcPr>
            <w:tcW w:w="2823" w:type="dxa"/>
            <w:gridSpan w:val="2"/>
            <w:shd w:val="clear" w:color="auto" w:fill="E7E6E6" w:themeFill="background2"/>
          </w:tcPr>
          <w:p w14:paraId="0008778C" w14:textId="77777777" w:rsidR="00633859" w:rsidRDefault="00B42BE1">
            <w:pPr>
              <w:spacing w:after="0" w:line="240" w:lineRule="auto"/>
            </w:pPr>
            <w:proofErr w:type="spellStart"/>
            <w:r>
              <w:t>ts_addr</w:t>
            </w:r>
            <w:proofErr w:type="spellEnd"/>
          </w:p>
        </w:tc>
        <w:tc>
          <w:tcPr>
            <w:tcW w:w="4386" w:type="dxa"/>
            <w:gridSpan w:val="2"/>
            <w:shd w:val="clear" w:color="auto" w:fill="E7E6E6" w:themeFill="background2"/>
          </w:tcPr>
          <w:p w14:paraId="5FDEDB66" w14:textId="77777777" w:rsidR="00633859" w:rsidRDefault="00B42BE1">
            <w:pPr>
              <w:spacing w:after="0" w:line="240" w:lineRule="auto"/>
            </w:pPr>
            <w:r>
              <w:t>Timing point address</w:t>
            </w:r>
          </w:p>
        </w:tc>
      </w:tr>
      <w:tr w:rsidR="006D300B" w14:paraId="52564314" w14:textId="77777777" w:rsidTr="0000554A">
        <w:tc>
          <w:tcPr>
            <w:tcW w:w="1242" w:type="dxa"/>
            <w:shd w:val="clear" w:color="auto" w:fill="E7E6E6" w:themeFill="background2"/>
          </w:tcPr>
          <w:p w14:paraId="7C900B60" w14:textId="20286038" w:rsidR="006D300B" w:rsidRDefault="006D300B">
            <w:pPr>
              <w:spacing w:after="0" w:line="240" w:lineRule="auto"/>
            </w:pPr>
            <w:r>
              <w:t>A00C0000</w:t>
            </w:r>
          </w:p>
        </w:tc>
        <w:tc>
          <w:tcPr>
            <w:tcW w:w="917" w:type="dxa"/>
            <w:gridSpan w:val="2"/>
            <w:shd w:val="clear" w:color="auto" w:fill="E7E6E6" w:themeFill="background2"/>
          </w:tcPr>
          <w:p w14:paraId="3D115F9B" w14:textId="7E74E4E3" w:rsidR="006D300B" w:rsidRDefault="006D300B">
            <w:pPr>
              <w:spacing w:after="0" w:line="240" w:lineRule="auto"/>
            </w:pPr>
            <w:r>
              <w:t>17:16</w:t>
            </w:r>
          </w:p>
        </w:tc>
        <w:tc>
          <w:tcPr>
            <w:tcW w:w="2823" w:type="dxa"/>
            <w:gridSpan w:val="2"/>
            <w:shd w:val="clear" w:color="auto" w:fill="E7E6E6" w:themeFill="background2"/>
          </w:tcPr>
          <w:p w14:paraId="5E8D8F5B" w14:textId="2AFA506E" w:rsidR="006D300B" w:rsidRDefault="006D300B">
            <w:pPr>
              <w:spacing w:after="0" w:line="240" w:lineRule="auto"/>
            </w:pPr>
            <w:proofErr w:type="spellStart"/>
            <w:r>
              <w:t>prio_enc_descramble</w:t>
            </w:r>
            <w:proofErr w:type="spellEnd"/>
          </w:p>
        </w:tc>
        <w:tc>
          <w:tcPr>
            <w:tcW w:w="4386" w:type="dxa"/>
            <w:gridSpan w:val="2"/>
            <w:shd w:val="clear" w:color="auto" w:fill="E7E6E6" w:themeFill="background2"/>
          </w:tcPr>
          <w:p w14:paraId="09A5CB2F" w14:textId="25AF8EA1" w:rsidR="006D300B" w:rsidRDefault="006D300B" w:rsidP="006D300B">
            <w:pPr>
              <w:spacing w:after="0" w:line="240" w:lineRule="auto"/>
            </w:pPr>
            <w:r>
              <w:t>Descrambles BP_IO pins from WIB-&gt;PTB-&gt;PTC depending on version of hardware used:</w:t>
            </w:r>
          </w:p>
          <w:p w14:paraId="4DB4570F" w14:textId="5FEC5C82" w:rsidR="006D300B" w:rsidRDefault="006D300B" w:rsidP="006D300B">
            <w:pPr>
              <w:spacing w:after="0" w:line="240" w:lineRule="auto"/>
            </w:pPr>
            <w:r>
              <w:t>2'b00 -&gt; "new" PTB with PTCv4 (default)</w:t>
            </w:r>
          </w:p>
          <w:p w14:paraId="1A7CC560" w14:textId="77777777" w:rsidR="006D300B" w:rsidRDefault="006D300B" w:rsidP="006D300B">
            <w:pPr>
              <w:spacing w:after="0" w:line="240" w:lineRule="auto"/>
            </w:pPr>
            <w:r>
              <w:t>2'b01 -&gt; "new" PTB with PTCv3B</w:t>
            </w:r>
          </w:p>
          <w:p w14:paraId="3FACAF12" w14:textId="77777777" w:rsidR="006D300B" w:rsidRDefault="006D300B" w:rsidP="006D300B">
            <w:pPr>
              <w:spacing w:after="0" w:line="240" w:lineRule="auto"/>
            </w:pPr>
            <w:r>
              <w:t>2'b10 -&gt; "old" PTB with PTCv3B</w:t>
            </w:r>
          </w:p>
          <w:p w14:paraId="77C16BEC" w14:textId="5EC50C0C" w:rsidR="006D300B" w:rsidRDefault="006D300B" w:rsidP="006D300B">
            <w:pPr>
              <w:spacing w:after="0" w:line="240" w:lineRule="auto"/>
            </w:pPr>
            <w:r>
              <w:t>2'b11 -&gt; not a legal value</w:t>
            </w:r>
          </w:p>
        </w:tc>
      </w:tr>
      <w:tr w:rsidR="00D21DBA" w14:paraId="05232FAB" w14:textId="77777777" w:rsidTr="0000554A">
        <w:tc>
          <w:tcPr>
            <w:tcW w:w="1242" w:type="dxa"/>
            <w:shd w:val="clear" w:color="auto" w:fill="E7E6E6" w:themeFill="background2"/>
          </w:tcPr>
          <w:p w14:paraId="618AC8CF" w14:textId="77777777" w:rsidR="00633859" w:rsidRDefault="00B42BE1">
            <w:pPr>
              <w:spacing w:after="0" w:line="240" w:lineRule="auto"/>
            </w:pPr>
            <w:r>
              <w:t>A00C0000</w:t>
            </w:r>
          </w:p>
        </w:tc>
        <w:tc>
          <w:tcPr>
            <w:tcW w:w="917" w:type="dxa"/>
            <w:gridSpan w:val="2"/>
            <w:shd w:val="clear" w:color="auto" w:fill="E7E6E6" w:themeFill="background2"/>
          </w:tcPr>
          <w:p w14:paraId="24469919" w14:textId="77777777" w:rsidR="00633859" w:rsidRDefault="00B42BE1">
            <w:pPr>
              <w:spacing w:after="0" w:line="240" w:lineRule="auto"/>
            </w:pPr>
            <w:r>
              <w:t>28</w:t>
            </w:r>
          </w:p>
        </w:tc>
        <w:tc>
          <w:tcPr>
            <w:tcW w:w="2823" w:type="dxa"/>
            <w:gridSpan w:val="2"/>
            <w:shd w:val="clear" w:color="auto" w:fill="E7E6E6" w:themeFill="background2"/>
          </w:tcPr>
          <w:p w14:paraId="436C1D23" w14:textId="77777777" w:rsidR="00633859" w:rsidRDefault="00B42BE1">
            <w:pPr>
              <w:spacing w:after="0" w:line="240" w:lineRule="auto"/>
            </w:pPr>
            <w:proofErr w:type="spellStart"/>
            <w:r>
              <w:t>ts_srst</w:t>
            </w:r>
            <w:proofErr w:type="spellEnd"/>
          </w:p>
        </w:tc>
        <w:tc>
          <w:tcPr>
            <w:tcW w:w="4386" w:type="dxa"/>
            <w:gridSpan w:val="2"/>
            <w:shd w:val="clear" w:color="auto" w:fill="E7E6E6" w:themeFill="background2"/>
          </w:tcPr>
          <w:p w14:paraId="25A6A561" w14:textId="77777777" w:rsidR="00633859" w:rsidRDefault="00B42BE1">
            <w:pPr>
              <w:spacing w:after="0" w:line="240" w:lineRule="auto"/>
            </w:pPr>
            <w:r>
              <w:t>Timing point reset</w:t>
            </w:r>
          </w:p>
        </w:tc>
      </w:tr>
      <w:tr w:rsidR="00633859" w14:paraId="2E88CA11" w14:textId="77777777" w:rsidTr="009D7C7C">
        <w:trPr>
          <w:trHeight w:val="3752"/>
        </w:trPr>
        <w:tc>
          <w:tcPr>
            <w:tcW w:w="1242" w:type="dxa"/>
            <w:shd w:val="clear" w:color="auto" w:fill="auto"/>
          </w:tcPr>
          <w:p w14:paraId="31E853CB" w14:textId="77777777" w:rsidR="00633859" w:rsidRDefault="00B42BE1">
            <w:pPr>
              <w:spacing w:after="0" w:line="240" w:lineRule="auto"/>
            </w:pPr>
            <w:r>
              <w:t>A00C0004</w:t>
            </w:r>
          </w:p>
        </w:tc>
        <w:tc>
          <w:tcPr>
            <w:tcW w:w="917" w:type="dxa"/>
            <w:gridSpan w:val="2"/>
            <w:shd w:val="clear" w:color="auto" w:fill="auto"/>
          </w:tcPr>
          <w:p w14:paraId="38E34DB7" w14:textId="77777777" w:rsidR="00633859" w:rsidRDefault="00B42BE1">
            <w:pPr>
              <w:spacing w:after="0" w:line="240" w:lineRule="auto"/>
            </w:pPr>
            <w:r>
              <w:t>3:0</w:t>
            </w:r>
          </w:p>
        </w:tc>
        <w:tc>
          <w:tcPr>
            <w:tcW w:w="2823" w:type="dxa"/>
            <w:gridSpan w:val="2"/>
            <w:shd w:val="clear" w:color="auto" w:fill="auto"/>
          </w:tcPr>
          <w:p w14:paraId="03293D73" w14:textId="77777777" w:rsidR="00633859" w:rsidRDefault="00B42BE1">
            <w:pPr>
              <w:spacing w:after="0" w:line="240" w:lineRule="auto"/>
            </w:pPr>
            <w:r>
              <w:t>i2c_select</w:t>
            </w:r>
          </w:p>
        </w:tc>
        <w:tc>
          <w:tcPr>
            <w:tcW w:w="4386" w:type="dxa"/>
            <w:gridSpan w:val="2"/>
            <w:shd w:val="clear" w:color="auto" w:fill="auto"/>
          </w:tcPr>
          <w:p w14:paraId="602721B1" w14:textId="77777777" w:rsidR="00633859" w:rsidRDefault="00B42BE1">
            <w:pPr>
              <w:spacing w:after="0"/>
            </w:pPr>
            <w:r>
              <w:t>On-board I</w:t>
            </w:r>
            <w:r>
              <w:rPr>
                <w:vertAlign w:val="superscript"/>
              </w:rPr>
              <w:t>2</w:t>
            </w:r>
            <w:r>
              <w:t>C bus selector. Devices are selected according to the table below:</w:t>
            </w:r>
          </w:p>
          <w:tbl>
            <w:tblPr>
              <w:tblStyle w:val="TableGrid"/>
              <w:tblW w:w="2757" w:type="dxa"/>
              <w:tblCellMar>
                <w:left w:w="103" w:type="dxa"/>
              </w:tblCellMar>
              <w:tblLook w:val="04A0" w:firstRow="1" w:lastRow="0" w:firstColumn="1" w:lastColumn="0" w:noHBand="0" w:noVBand="1"/>
            </w:tblPr>
            <w:tblGrid>
              <w:gridCol w:w="956"/>
              <w:gridCol w:w="1801"/>
            </w:tblGrid>
            <w:tr w:rsidR="00633859" w14:paraId="6E786EB6" w14:textId="77777777">
              <w:tc>
                <w:tcPr>
                  <w:tcW w:w="956" w:type="dxa"/>
                  <w:shd w:val="clear" w:color="auto" w:fill="auto"/>
                </w:tcPr>
                <w:p w14:paraId="584476FE" w14:textId="77777777" w:rsidR="00633859" w:rsidRDefault="00B42BE1">
                  <w:pPr>
                    <w:spacing w:after="0" w:line="240" w:lineRule="auto"/>
                    <w:rPr>
                      <w:b/>
                      <w:bCs/>
                      <w:sz w:val="18"/>
                      <w:szCs w:val="18"/>
                    </w:rPr>
                  </w:pPr>
                  <w:r>
                    <w:rPr>
                      <w:b/>
                      <w:bCs/>
                      <w:sz w:val="18"/>
                      <w:szCs w:val="18"/>
                    </w:rPr>
                    <w:t>Value</w:t>
                  </w:r>
                </w:p>
              </w:tc>
              <w:tc>
                <w:tcPr>
                  <w:tcW w:w="1800" w:type="dxa"/>
                  <w:shd w:val="clear" w:color="auto" w:fill="auto"/>
                </w:tcPr>
                <w:p w14:paraId="5595CA22" w14:textId="77777777" w:rsidR="00633859" w:rsidRDefault="00B42BE1">
                  <w:pPr>
                    <w:spacing w:after="0" w:line="240" w:lineRule="auto"/>
                    <w:rPr>
                      <w:b/>
                      <w:bCs/>
                      <w:sz w:val="18"/>
                      <w:szCs w:val="18"/>
                    </w:rPr>
                  </w:pPr>
                  <w:r>
                    <w:rPr>
                      <w:b/>
                      <w:bCs/>
                      <w:sz w:val="18"/>
                      <w:szCs w:val="18"/>
                    </w:rPr>
                    <w:t>Selected device</w:t>
                  </w:r>
                </w:p>
              </w:tc>
            </w:tr>
            <w:tr w:rsidR="00633859" w14:paraId="40371056" w14:textId="77777777">
              <w:tc>
                <w:tcPr>
                  <w:tcW w:w="956" w:type="dxa"/>
                  <w:shd w:val="clear" w:color="auto" w:fill="auto"/>
                </w:tcPr>
                <w:p w14:paraId="1D3C3FB2" w14:textId="77777777" w:rsidR="00633859" w:rsidRDefault="00B42BE1">
                  <w:pPr>
                    <w:spacing w:after="0" w:line="240" w:lineRule="auto"/>
                    <w:rPr>
                      <w:sz w:val="18"/>
                      <w:szCs w:val="18"/>
                    </w:rPr>
                  </w:pPr>
                  <w:r>
                    <w:rPr>
                      <w:sz w:val="18"/>
                      <w:szCs w:val="18"/>
                    </w:rPr>
                    <w:t>0</w:t>
                  </w:r>
                </w:p>
              </w:tc>
              <w:tc>
                <w:tcPr>
                  <w:tcW w:w="1800" w:type="dxa"/>
                  <w:shd w:val="clear" w:color="auto" w:fill="auto"/>
                  <w:vAlign w:val="bottom"/>
                </w:tcPr>
                <w:p w14:paraId="2B6441A5" w14:textId="77777777" w:rsidR="00633859" w:rsidRDefault="00B42BE1">
                  <w:pPr>
                    <w:spacing w:after="0" w:line="240" w:lineRule="auto"/>
                    <w:rPr>
                      <w:sz w:val="18"/>
                      <w:szCs w:val="18"/>
                    </w:rPr>
                  </w:pPr>
                  <w:r>
                    <w:rPr>
                      <w:rFonts w:cs="Calibri"/>
                      <w:color w:val="000000"/>
                      <w:sz w:val="18"/>
                      <w:szCs w:val="18"/>
                    </w:rPr>
                    <w:t>SI5344</w:t>
                  </w:r>
                </w:p>
              </w:tc>
            </w:tr>
            <w:tr w:rsidR="00633859" w14:paraId="3621C7B6" w14:textId="77777777">
              <w:tc>
                <w:tcPr>
                  <w:tcW w:w="956" w:type="dxa"/>
                  <w:shd w:val="clear" w:color="auto" w:fill="auto"/>
                </w:tcPr>
                <w:p w14:paraId="1B7A9254" w14:textId="77777777" w:rsidR="00633859" w:rsidRDefault="00B42BE1">
                  <w:pPr>
                    <w:spacing w:after="0" w:line="240" w:lineRule="auto"/>
                    <w:rPr>
                      <w:sz w:val="18"/>
                      <w:szCs w:val="18"/>
                    </w:rPr>
                  </w:pPr>
                  <w:r>
                    <w:rPr>
                      <w:sz w:val="18"/>
                      <w:szCs w:val="18"/>
                    </w:rPr>
                    <w:t>1</w:t>
                  </w:r>
                </w:p>
              </w:tc>
              <w:tc>
                <w:tcPr>
                  <w:tcW w:w="1800" w:type="dxa"/>
                  <w:shd w:val="clear" w:color="auto" w:fill="auto"/>
                  <w:vAlign w:val="bottom"/>
                </w:tcPr>
                <w:p w14:paraId="484C673F" w14:textId="77777777" w:rsidR="00633859" w:rsidRDefault="00B42BE1">
                  <w:pPr>
                    <w:spacing w:after="0" w:line="240" w:lineRule="auto"/>
                    <w:rPr>
                      <w:sz w:val="18"/>
                      <w:szCs w:val="18"/>
                    </w:rPr>
                  </w:pPr>
                  <w:r>
                    <w:rPr>
                      <w:rFonts w:cs="Calibri"/>
                      <w:color w:val="000000"/>
                      <w:sz w:val="18"/>
                      <w:szCs w:val="18"/>
                    </w:rPr>
                    <w:t>SI5342</w:t>
                  </w:r>
                </w:p>
              </w:tc>
            </w:tr>
            <w:tr w:rsidR="00633859" w14:paraId="52A848E5" w14:textId="77777777">
              <w:tc>
                <w:tcPr>
                  <w:tcW w:w="956" w:type="dxa"/>
                  <w:shd w:val="clear" w:color="auto" w:fill="auto"/>
                </w:tcPr>
                <w:p w14:paraId="48F75334" w14:textId="77777777" w:rsidR="00633859" w:rsidRDefault="00B42BE1">
                  <w:pPr>
                    <w:spacing w:after="0" w:line="240" w:lineRule="auto"/>
                    <w:rPr>
                      <w:sz w:val="18"/>
                      <w:szCs w:val="18"/>
                    </w:rPr>
                  </w:pPr>
                  <w:r>
                    <w:rPr>
                      <w:sz w:val="18"/>
                      <w:szCs w:val="18"/>
                    </w:rPr>
                    <w:t>2</w:t>
                  </w:r>
                </w:p>
              </w:tc>
              <w:tc>
                <w:tcPr>
                  <w:tcW w:w="1800" w:type="dxa"/>
                  <w:shd w:val="clear" w:color="auto" w:fill="auto"/>
                  <w:vAlign w:val="bottom"/>
                </w:tcPr>
                <w:p w14:paraId="533FD3AC" w14:textId="77777777" w:rsidR="00633859" w:rsidRDefault="00B42BE1">
                  <w:pPr>
                    <w:spacing w:after="0" w:line="240" w:lineRule="auto"/>
                    <w:rPr>
                      <w:sz w:val="18"/>
                      <w:szCs w:val="18"/>
                    </w:rPr>
                  </w:pPr>
                  <w:r>
                    <w:rPr>
                      <w:rFonts w:cs="Calibri"/>
                      <w:color w:val="000000"/>
                      <w:sz w:val="18"/>
                      <w:szCs w:val="18"/>
                    </w:rPr>
                    <w:t>QSFP</w:t>
                  </w:r>
                </w:p>
              </w:tc>
            </w:tr>
            <w:tr w:rsidR="00633859" w14:paraId="5DDB0C7A" w14:textId="77777777">
              <w:tc>
                <w:tcPr>
                  <w:tcW w:w="956" w:type="dxa"/>
                  <w:shd w:val="clear" w:color="auto" w:fill="auto"/>
                </w:tcPr>
                <w:p w14:paraId="1D016A1C" w14:textId="77777777" w:rsidR="00633859" w:rsidRDefault="00B42BE1">
                  <w:pPr>
                    <w:spacing w:after="0" w:line="240" w:lineRule="auto"/>
                    <w:rPr>
                      <w:sz w:val="18"/>
                      <w:szCs w:val="18"/>
                    </w:rPr>
                  </w:pPr>
                  <w:r>
                    <w:rPr>
                      <w:sz w:val="18"/>
                      <w:szCs w:val="18"/>
                    </w:rPr>
                    <w:t>3</w:t>
                  </w:r>
                </w:p>
              </w:tc>
              <w:tc>
                <w:tcPr>
                  <w:tcW w:w="1800" w:type="dxa"/>
                  <w:shd w:val="clear" w:color="auto" w:fill="auto"/>
                  <w:vAlign w:val="bottom"/>
                </w:tcPr>
                <w:p w14:paraId="5A5083BF" w14:textId="4D862652" w:rsidR="00633859" w:rsidRDefault="0077600C">
                  <w:pPr>
                    <w:spacing w:after="0" w:line="240" w:lineRule="auto"/>
                    <w:rPr>
                      <w:sz w:val="18"/>
                      <w:szCs w:val="18"/>
                    </w:rPr>
                  </w:pPr>
                  <w:r>
                    <w:rPr>
                      <w:rFonts w:cs="Calibri"/>
                      <w:color w:val="000000"/>
                      <w:sz w:val="18"/>
                      <w:szCs w:val="18"/>
                    </w:rPr>
                    <w:t>Unused</w:t>
                  </w:r>
                </w:p>
              </w:tc>
            </w:tr>
            <w:tr w:rsidR="00633859" w14:paraId="43083298" w14:textId="77777777">
              <w:tc>
                <w:tcPr>
                  <w:tcW w:w="956" w:type="dxa"/>
                  <w:shd w:val="clear" w:color="auto" w:fill="auto"/>
                </w:tcPr>
                <w:p w14:paraId="377A9936" w14:textId="77777777" w:rsidR="00633859" w:rsidRDefault="00B42BE1">
                  <w:pPr>
                    <w:spacing w:after="0" w:line="240" w:lineRule="auto"/>
                    <w:rPr>
                      <w:sz w:val="18"/>
                      <w:szCs w:val="18"/>
                    </w:rPr>
                  </w:pPr>
                  <w:r>
                    <w:rPr>
                      <w:sz w:val="18"/>
                      <w:szCs w:val="18"/>
                    </w:rPr>
                    <w:t>4</w:t>
                  </w:r>
                </w:p>
              </w:tc>
              <w:tc>
                <w:tcPr>
                  <w:tcW w:w="1800" w:type="dxa"/>
                  <w:shd w:val="clear" w:color="auto" w:fill="auto"/>
                  <w:vAlign w:val="bottom"/>
                </w:tcPr>
                <w:p w14:paraId="75546DE0" w14:textId="77777777" w:rsidR="00633859" w:rsidRDefault="00B42BE1">
                  <w:pPr>
                    <w:spacing w:after="0" w:line="240" w:lineRule="auto"/>
                    <w:rPr>
                      <w:sz w:val="18"/>
                      <w:szCs w:val="18"/>
                    </w:rPr>
                  </w:pPr>
                  <w:r>
                    <w:rPr>
                      <w:rFonts w:cs="Calibri"/>
                      <w:color w:val="000000"/>
                      <w:sz w:val="18"/>
                      <w:szCs w:val="18"/>
                    </w:rPr>
                    <w:t>PL_FEMB_EN</w:t>
                  </w:r>
                </w:p>
              </w:tc>
            </w:tr>
            <w:tr w:rsidR="00633859" w14:paraId="4C0809F8" w14:textId="77777777">
              <w:tc>
                <w:tcPr>
                  <w:tcW w:w="956" w:type="dxa"/>
                  <w:shd w:val="clear" w:color="auto" w:fill="auto"/>
                </w:tcPr>
                <w:p w14:paraId="2C89D3C0" w14:textId="77777777" w:rsidR="00633859" w:rsidRDefault="00B42BE1">
                  <w:pPr>
                    <w:spacing w:after="0" w:line="240" w:lineRule="auto"/>
                    <w:rPr>
                      <w:sz w:val="18"/>
                      <w:szCs w:val="18"/>
                    </w:rPr>
                  </w:pPr>
                  <w:r>
                    <w:rPr>
                      <w:sz w:val="18"/>
                      <w:szCs w:val="18"/>
                    </w:rPr>
                    <w:t>5</w:t>
                  </w:r>
                </w:p>
              </w:tc>
              <w:tc>
                <w:tcPr>
                  <w:tcW w:w="1800" w:type="dxa"/>
                  <w:shd w:val="clear" w:color="auto" w:fill="auto"/>
                  <w:vAlign w:val="bottom"/>
                </w:tcPr>
                <w:p w14:paraId="3E8D411F" w14:textId="2E78E4E4" w:rsidR="00633859" w:rsidRDefault="0077600C">
                  <w:pPr>
                    <w:spacing w:after="0" w:line="240" w:lineRule="auto"/>
                    <w:rPr>
                      <w:sz w:val="18"/>
                      <w:szCs w:val="18"/>
                    </w:rPr>
                  </w:pPr>
                  <w:r>
                    <w:rPr>
                      <w:rFonts w:cs="Calibri"/>
                      <w:color w:val="000000"/>
                      <w:sz w:val="18"/>
                      <w:szCs w:val="18"/>
                    </w:rPr>
                    <w:t>Unused</w:t>
                  </w:r>
                </w:p>
              </w:tc>
            </w:tr>
            <w:tr w:rsidR="00633859" w14:paraId="6B94471C" w14:textId="77777777">
              <w:tc>
                <w:tcPr>
                  <w:tcW w:w="956" w:type="dxa"/>
                  <w:shd w:val="clear" w:color="auto" w:fill="auto"/>
                </w:tcPr>
                <w:p w14:paraId="6B734269" w14:textId="77777777" w:rsidR="00633859" w:rsidRDefault="00B42BE1">
                  <w:pPr>
                    <w:spacing w:after="0" w:line="240" w:lineRule="auto"/>
                    <w:rPr>
                      <w:sz w:val="18"/>
                      <w:szCs w:val="18"/>
                    </w:rPr>
                  </w:pPr>
                  <w:r>
                    <w:rPr>
                      <w:sz w:val="18"/>
                      <w:szCs w:val="18"/>
                    </w:rPr>
                    <w:t>6</w:t>
                  </w:r>
                </w:p>
              </w:tc>
              <w:tc>
                <w:tcPr>
                  <w:tcW w:w="1800" w:type="dxa"/>
                  <w:shd w:val="clear" w:color="auto" w:fill="auto"/>
                  <w:vAlign w:val="bottom"/>
                </w:tcPr>
                <w:p w14:paraId="3FC7B5BF" w14:textId="77777777" w:rsidR="00633859" w:rsidRDefault="00B42BE1">
                  <w:pPr>
                    <w:spacing w:after="0" w:line="240" w:lineRule="auto"/>
                    <w:rPr>
                      <w:sz w:val="18"/>
                      <w:szCs w:val="18"/>
                    </w:rPr>
                  </w:pPr>
                  <w:r>
                    <w:rPr>
                      <w:rFonts w:cs="Calibri"/>
                      <w:color w:val="000000"/>
                      <w:sz w:val="18"/>
                      <w:szCs w:val="18"/>
                    </w:rPr>
                    <w:t>PL_FEMB_PWR2</w:t>
                  </w:r>
                </w:p>
              </w:tc>
            </w:tr>
            <w:tr w:rsidR="00633859" w14:paraId="2AA9515A" w14:textId="77777777">
              <w:tc>
                <w:tcPr>
                  <w:tcW w:w="956" w:type="dxa"/>
                  <w:shd w:val="clear" w:color="auto" w:fill="auto"/>
                </w:tcPr>
                <w:p w14:paraId="3278FE80" w14:textId="77777777" w:rsidR="00633859" w:rsidRDefault="00B42BE1">
                  <w:pPr>
                    <w:spacing w:after="0" w:line="240" w:lineRule="auto"/>
                    <w:rPr>
                      <w:sz w:val="18"/>
                      <w:szCs w:val="18"/>
                    </w:rPr>
                  </w:pPr>
                  <w:r>
                    <w:rPr>
                      <w:sz w:val="18"/>
                      <w:szCs w:val="18"/>
                    </w:rPr>
                    <w:t>7</w:t>
                  </w:r>
                </w:p>
              </w:tc>
              <w:tc>
                <w:tcPr>
                  <w:tcW w:w="1800" w:type="dxa"/>
                  <w:shd w:val="clear" w:color="auto" w:fill="auto"/>
                  <w:vAlign w:val="bottom"/>
                </w:tcPr>
                <w:p w14:paraId="66C83BC1" w14:textId="77777777" w:rsidR="00633859" w:rsidRDefault="00B42BE1">
                  <w:pPr>
                    <w:spacing w:after="0" w:line="240" w:lineRule="auto"/>
                    <w:rPr>
                      <w:sz w:val="18"/>
                      <w:szCs w:val="18"/>
                    </w:rPr>
                  </w:pPr>
                  <w:r>
                    <w:rPr>
                      <w:rFonts w:cs="Calibri"/>
                      <w:color w:val="000000"/>
                      <w:sz w:val="18"/>
                      <w:szCs w:val="18"/>
                    </w:rPr>
                    <w:t>LTC2977</w:t>
                  </w:r>
                </w:p>
              </w:tc>
            </w:tr>
            <w:tr w:rsidR="00633859" w14:paraId="53F0A137" w14:textId="77777777">
              <w:tc>
                <w:tcPr>
                  <w:tcW w:w="956" w:type="dxa"/>
                  <w:shd w:val="clear" w:color="auto" w:fill="auto"/>
                </w:tcPr>
                <w:p w14:paraId="3CA2B54C" w14:textId="77777777" w:rsidR="00633859" w:rsidRDefault="00B42BE1">
                  <w:pPr>
                    <w:spacing w:after="0" w:line="240" w:lineRule="auto"/>
                    <w:rPr>
                      <w:sz w:val="18"/>
                      <w:szCs w:val="18"/>
                    </w:rPr>
                  </w:pPr>
                  <w:r>
                    <w:rPr>
                      <w:sz w:val="18"/>
                      <w:szCs w:val="18"/>
                    </w:rPr>
                    <w:t>8</w:t>
                  </w:r>
                </w:p>
              </w:tc>
              <w:tc>
                <w:tcPr>
                  <w:tcW w:w="1800" w:type="dxa"/>
                  <w:shd w:val="clear" w:color="auto" w:fill="auto"/>
                  <w:vAlign w:val="bottom"/>
                </w:tcPr>
                <w:p w14:paraId="49120903" w14:textId="77777777" w:rsidR="00633859" w:rsidRDefault="00B42BE1">
                  <w:pPr>
                    <w:spacing w:after="0" w:line="240" w:lineRule="auto"/>
                    <w:rPr>
                      <w:sz w:val="18"/>
                      <w:szCs w:val="18"/>
                    </w:rPr>
                  </w:pPr>
                  <w:r>
                    <w:rPr>
                      <w:rFonts w:cs="Calibri"/>
                      <w:color w:val="000000"/>
                      <w:sz w:val="18"/>
                      <w:szCs w:val="18"/>
                    </w:rPr>
                    <w:t>PL_FEMB_PWR3</w:t>
                  </w:r>
                </w:p>
              </w:tc>
            </w:tr>
            <w:tr w:rsidR="00633859" w14:paraId="7BDBEE9C" w14:textId="77777777">
              <w:tc>
                <w:tcPr>
                  <w:tcW w:w="956" w:type="dxa"/>
                  <w:shd w:val="clear" w:color="auto" w:fill="auto"/>
                </w:tcPr>
                <w:p w14:paraId="51658EC0" w14:textId="77777777" w:rsidR="00633859" w:rsidRDefault="00B42BE1">
                  <w:pPr>
                    <w:spacing w:after="0" w:line="240" w:lineRule="auto"/>
                    <w:rPr>
                      <w:sz w:val="18"/>
                      <w:szCs w:val="18"/>
                    </w:rPr>
                  </w:pPr>
                  <w:r>
                    <w:rPr>
                      <w:sz w:val="18"/>
                      <w:szCs w:val="18"/>
                    </w:rPr>
                    <w:t>9</w:t>
                  </w:r>
                </w:p>
              </w:tc>
              <w:tc>
                <w:tcPr>
                  <w:tcW w:w="1800" w:type="dxa"/>
                  <w:shd w:val="clear" w:color="auto" w:fill="auto"/>
                  <w:vAlign w:val="bottom"/>
                </w:tcPr>
                <w:p w14:paraId="40223870" w14:textId="77777777" w:rsidR="00633859" w:rsidRDefault="00B42BE1">
                  <w:pPr>
                    <w:spacing w:after="0" w:line="240" w:lineRule="auto"/>
                    <w:rPr>
                      <w:sz w:val="18"/>
                      <w:szCs w:val="18"/>
                    </w:rPr>
                  </w:pPr>
                  <w:r>
                    <w:rPr>
                      <w:rFonts w:cs="Calibri"/>
                      <w:color w:val="000000"/>
                      <w:sz w:val="18"/>
                      <w:szCs w:val="18"/>
                    </w:rPr>
                    <w:t>FLASH</w:t>
                  </w:r>
                </w:p>
              </w:tc>
            </w:tr>
            <w:tr w:rsidR="00633859" w14:paraId="6214A7DE" w14:textId="77777777">
              <w:tc>
                <w:tcPr>
                  <w:tcW w:w="956" w:type="dxa"/>
                  <w:shd w:val="clear" w:color="auto" w:fill="auto"/>
                </w:tcPr>
                <w:p w14:paraId="3F5DD347" w14:textId="77777777" w:rsidR="00633859" w:rsidRDefault="00B42BE1">
                  <w:pPr>
                    <w:spacing w:after="0" w:line="240" w:lineRule="auto"/>
                    <w:rPr>
                      <w:sz w:val="18"/>
                      <w:szCs w:val="18"/>
                    </w:rPr>
                  </w:pPr>
                  <w:r>
                    <w:rPr>
                      <w:sz w:val="18"/>
                      <w:szCs w:val="18"/>
                    </w:rPr>
                    <w:t>10</w:t>
                  </w:r>
                </w:p>
              </w:tc>
              <w:tc>
                <w:tcPr>
                  <w:tcW w:w="1800" w:type="dxa"/>
                  <w:shd w:val="clear" w:color="auto" w:fill="auto"/>
                  <w:vAlign w:val="bottom"/>
                </w:tcPr>
                <w:p w14:paraId="0D7F2755" w14:textId="77777777" w:rsidR="00633859" w:rsidRDefault="00B42BE1">
                  <w:pPr>
                    <w:spacing w:after="0" w:line="240" w:lineRule="auto"/>
                    <w:rPr>
                      <w:sz w:val="18"/>
                      <w:szCs w:val="18"/>
                    </w:rPr>
                  </w:pPr>
                  <w:r>
                    <w:rPr>
                      <w:rFonts w:cs="Calibri"/>
                      <w:color w:val="000000"/>
                      <w:sz w:val="18"/>
                      <w:szCs w:val="18"/>
                    </w:rPr>
                    <w:t>ADN2814</w:t>
                  </w:r>
                </w:p>
              </w:tc>
            </w:tr>
          </w:tbl>
          <w:p w14:paraId="4D78CE22" w14:textId="043E7623" w:rsidR="00633859" w:rsidRDefault="0077600C">
            <w:pPr>
              <w:spacing w:after="0"/>
            </w:pPr>
            <w:r>
              <w:t>I</w:t>
            </w:r>
            <w:r w:rsidRPr="009D7C7C">
              <w:rPr>
                <w:vertAlign w:val="superscript"/>
              </w:rPr>
              <w:t>2</w:t>
            </w:r>
            <w:r>
              <w:t xml:space="preserve">C buses </w:t>
            </w:r>
            <w:r w:rsidRPr="0077600C">
              <w:t>PL_FEMB_PWR and SENSOR_I2C</w:t>
            </w:r>
            <w:r>
              <w:t xml:space="preserve"> are accessed via separate I</w:t>
            </w:r>
            <w:r w:rsidRPr="009D7C7C">
              <w:rPr>
                <w:vertAlign w:val="superscript"/>
              </w:rPr>
              <w:t>2</w:t>
            </w:r>
            <w:r>
              <w:t>C interfaces, see section “PTC I</w:t>
            </w:r>
            <w:r w:rsidRPr="009D7C7C">
              <w:rPr>
                <w:vertAlign w:val="superscript"/>
              </w:rPr>
              <w:t>2</w:t>
            </w:r>
            <w:r>
              <w:t>C access”</w:t>
            </w:r>
            <w:r w:rsidR="00B15440">
              <w:t xml:space="preserve"> above</w:t>
            </w:r>
          </w:p>
        </w:tc>
      </w:tr>
      <w:tr w:rsidR="00633859" w14:paraId="794EAE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0BCAE3D"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753F9C" w14:textId="77777777" w:rsidR="00633859" w:rsidRDefault="00B42BE1">
            <w:pPr>
              <w:spacing w:after="0" w:line="240" w:lineRule="auto"/>
            </w:pPr>
            <w:r>
              <w:t>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41A1" w14:textId="77777777" w:rsidR="00633859" w:rsidRDefault="00B42BE1">
            <w:pPr>
              <w:spacing w:after="0" w:line="240" w:lineRule="auto"/>
            </w:pPr>
            <w:proofErr w:type="spellStart"/>
            <w:r>
              <w:t>fp_sfp_sel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2E07E01" w14:textId="77605409" w:rsidR="00633859" w:rsidRDefault="00B42BE1">
            <w:pPr>
              <w:spacing w:after="0" w:line="240" w:lineRule="auto"/>
            </w:pPr>
            <w:r>
              <w:t xml:space="preserve">P15 SFP connection selector 0=CDR 1=GTH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 xml:space="preserve">page </w:t>
            </w:r>
            <w:commentRangeStart w:id="32"/>
            <w:commentRangeStart w:id="33"/>
            <w:r>
              <w:t>14</w:t>
            </w:r>
            <w:commentRangeEnd w:id="32"/>
            <w:r w:rsidR="006E104C">
              <w:rPr>
                <w:rStyle w:val="CommentReference"/>
              </w:rPr>
              <w:commentReference w:id="32"/>
            </w:r>
            <w:commentRangeEnd w:id="33"/>
            <w:r w:rsidR="00A22F3D">
              <w:rPr>
                <w:rStyle w:val="CommentReference"/>
              </w:rPr>
              <w:commentReference w:id="33"/>
            </w:r>
            <w:r>
              <w:t>)</w:t>
            </w:r>
          </w:p>
        </w:tc>
      </w:tr>
      <w:tr w:rsidR="00633859" w14:paraId="7078897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A9892C9"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A4402B6" w14:textId="77777777" w:rsidR="00633859" w:rsidRDefault="00B42BE1">
            <w:pPr>
              <w:spacing w:after="0" w:line="240" w:lineRule="auto"/>
            </w:pPr>
            <w:r>
              <w:t>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28C3DB" w14:textId="77777777" w:rsidR="00633859" w:rsidRDefault="00B42BE1">
            <w:pPr>
              <w:spacing w:after="0" w:line="240" w:lineRule="auto"/>
            </w:pPr>
            <w:proofErr w:type="spellStart"/>
            <w:r>
              <w:t>rx_timing_sel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CEE63D4" w14:textId="1179C770" w:rsidR="00633859" w:rsidRDefault="00B42BE1">
            <w:pPr>
              <w:spacing w:after="0" w:line="240" w:lineRule="auto"/>
            </w:pPr>
            <w:r>
              <w:t xml:space="preserve">U1 input selector 0=backplane 1=SFP (schematic </w:t>
            </w:r>
            <w:r w:rsidR="006C4608">
              <w:fldChar w:fldCharType="begin"/>
            </w:r>
            <w:r w:rsidR="006C4608">
              <w:instrText xml:space="preserve"> REF _Ref79345023 \n \h </w:instrText>
            </w:r>
            <w:r w:rsidR="006C4608">
              <w:fldChar w:fldCharType="separate"/>
            </w:r>
            <w:r w:rsidR="00750EC7">
              <w:t>[3]</w:t>
            </w:r>
            <w:r w:rsidR="006C4608">
              <w:fldChar w:fldCharType="end"/>
            </w:r>
            <w:r w:rsidR="006C4608">
              <w:t xml:space="preserve"> </w:t>
            </w:r>
            <w:r>
              <w:t>page 15)</w:t>
            </w:r>
          </w:p>
        </w:tc>
      </w:tr>
      <w:tr w:rsidR="00633859" w14:paraId="5A48B56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B3F7991"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D27A4F1" w14:textId="77777777" w:rsidR="00633859" w:rsidRDefault="00B42BE1">
            <w:pPr>
              <w:spacing w:after="0" w:line="240" w:lineRule="auto"/>
            </w:pPr>
            <w:r>
              <w:t>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4EF6F4A" w14:textId="2944BDF5" w:rsidR="00633859" w:rsidRDefault="00B42BE1">
            <w:pPr>
              <w:spacing w:after="0" w:line="240" w:lineRule="auto"/>
            </w:pPr>
            <w:proofErr w:type="spellStart"/>
            <w:r>
              <w:t>daq_spy_reset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08D5D7F" w14:textId="4D3838DE" w:rsidR="00633859" w:rsidRDefault="00B42BE1">
            <w:pPr>
              <w:spacing w:after="0" w:line="240" w:lineRule="auto"/>
            </w:pPr>
            <w:r>
              <w:t>DAQ spy FSM reset</w:t>
            </w:r>
          </w:p>
        </w:tc>
      </w:tr>
      <w:tr w:rsidR="00633859" w14:paraId="4FA42A7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3263988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1DEDBF7" w14:textId="77777777" w:rsidR="00633859" w:rsidRDefault="00B42BE1">
            <w:pPr>
              <w:spacing w:after="0" w:line="240" w:lineRule="auto"/>
            </w:pPr>
            <w:r>
              <w:t>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DA96EAB" w14:textId="679F0A2F" w:rsidR="00633859" w:rsidRDefault="00E234EB">
            <w:pPr>
              <w:spacing w:after="0" w:line="240" w:lineRule="auto"/>
            </w:pPr>
            <w:r>
              <w:t>reserved</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8076B16" w14:textId="40430EE4" w:rsidR="00633859" w:rsidRDefault="00633859">
            <w:pPr>
              <w:spacing w:after="0" w:line="240" w:lineRule="auto"/>
            </w:pPr>
          </w:p>
        </w:tc>
      </w:tr>
      <w:tr w:rsidR="00633859" w14:paraId="7400220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7FD3034"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72F1E18" w14:textId="77777777" w:rsidR="00633859" w:rsidRDefault="00B42BE1">
            <w:pPr>
              <w:spacing w:after="0" w:line="240" w:lineRule="auto"/>
            </w:pPr>
            <w:r>
              <w:t>11:8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5A26B70" w14:textId="77777777" w:rsidR="00633859" w:rsidRDefault="00B42BE1">
            <w:pPr>
              <w:spacing w:after="0" w:line="240" w:lineRule="auto"/>
            </w:pPr>
            <w:r>
              <w:t>PRBS selection</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300971C" w14:textId="5D8D8470" w:rsidR="00633859" w:rsidRDefault="00B42BE1">
            <w:pPr>
              <w:spacing w:after="0"/>
            </w:pPr>
            <w:r>
              <w:t>PRBS pattern selection for COLDATA RX</w:t>
            </w:r>
          </w:p>
          <w:tbl>
            <w:tblPr>
              <w:tblStyle w:val="TableGrid"/>
              <w:tblW w:w="2723" w:type="dxa"/>
              <w:tblCellMar>
                <w:left w:w="103" w:type="dxa"/>
              </w:tblCellMar>
              <w:tblLook w:val="04A0" w:firstRow="1" w:lastRow="0" w:firstColumn="1" w:lastColumn="0" w:noHBand="0" w:noVBand="1"/>
            </w:tblPr>
            <w:tblGrid>
              <w:gridCol w:w="1013"/>
              <w:gridCol w:w="1710"/>
            </w:tblGrid>
            <w:tr w:rsidR="00633859" w14:paraId="368075A2" w14:textId="77777777">
              <w:tc>
                <w:tcPr>
                  <w:tcW w:w="1013" w:type="dxa"/>
                  <w:shd w:val="clear" w:color="auto" w:fill="auto"/>
                </w:tcPr>
                <w:p w14:paraId="68B1C478" w14:textId="77777777" w:rsidR="00633859" w:rsidRDefault="00B42BE1">
                  <w:pPr>
                    <w:spacing w:after="0" w:line="240" w:lineRule="auto"/>
                    <w:rPr>
                      <w:b/>
                      <w:bCs/>
                      <w:sz w:val="18"/>
                      <w:szCs w:val="18"/>
                    </w:rPr>
                  </w:pPr>
                  <w:r>
                    <w:rPr>
                      <w:b/>
                      <w:bCs/>
                      <w:sz w:val="18"/>
                      <w:szCs w:val="18"/>
                    </w:rPr>
                    <w:t>Value</w:t>
                  </w:r>
                </w:p>
              </w:tc>
              <w:tc>
                <w:tcPr>
                  <w:tcW w:w="1709" w:type="dxa"/>
                  <w:shd w:val="clear" w:color="auto" w:fill="auto"/>
                </w:tcPr>
                <w:p w14:paraId="06CB0B62" w14:textId="77777777" w:rsidR="00633859" w:rsidRDefault="00B42BE1">
                  <w:pPr>
                    <w:spacing w:after="0" w:line="240" w:lineRule="auto"/>
                    <w:rPr>
                      <w:b/>
                      <w:bCs/>
                      <w:sz w:val="18"/>
                      <w:szCs w:val="18"/>
                    </w:rPr>
                  </w:pPr>
                  <w:r>
                    <w:rPr>
                      <w:b/>
                      <w:bCs/>
                      <w:sz w:val="18"/>
                      <w:szCs w:val="18"/>
                    </w:rPr>
                    <w:t>Pattern</w:t>
                  </w:r>
                </w:p>
              </w:tc>
            </w:tr>
            <w:tr w:rsidR="00633859" w14:paraId="56988B10" w14:textId="77777777">
              <w:tc>
                <w:tcPr>
                  <w:tcW w:w="1013" w:type="dxa"/>
                  <w:shd w:val="clear" w:color="auto" w:fill="auto"/>
                </w:tcPr>
                <w:p w14:paraId="792DA92E" w14:textId="77777777" w:rsidR="00633859" w:rsidRDefault="00B42BE1">
                  <w:pPr>
                    <w:spacing w:after="0" w:line="240" w:lineRule="auto"/>
                    <w:rPr>
                      <w:sz w:val="18"/>
                      <w:szCs w:val="18"/>
                    </w:rPr>
                  </w:pPr>
                  <w:r>
                    <w:rPr>
                      <w:sz w:val="18"/>
                      <w:szCs w:val="18"/>
                    </w:rPr>
                    <w:t>0</w:t>
                  </w:r>
                </w:p>
              </w:tc>
              <w:tc>
                <w:tcPr>
                  <w:tcW w:w="1709" w:type="dxa"/>
                  <w:shd w:val="clear" w:color="auto" w:fill="auto"/>
                </w:tcPr>
                <w:p w14:paraId="67C0480A" w14:textId="77777777" w:rsidR="00633859" w:rsidRDefault="00B42BE1">
                  <w:pPr>
                    <w:spacing w:after="0" w:line="240" w:lineRule="auto"/>
                    <w:rPr>
                      <w:sz w:val="18"/>
                      <w:szCs w:val="18"/>
                    </w:rPr>
                  </w:pPr>
                  <w:r>
                    <w:rPr>
                      <w:sz w:val="18"/>
                      <w:szCs w:val="18"/>
                    </w:rPr>
                    <w:t>Normal operation</w:t>
                  </w:r>
                </w:p>
              </w:tc>
            </w:tr>
            <w:tr w:rsidR="00633859" w14:paraId="353164EB" w14:textId="77777777">
              <w:tc>
                <w:tcPr>
                  <w:tcW w:w="1013" w:type="dxa"/>
                  <w:shd w:val="clear" w:color="auto" w:fill="auto"/>
                </w:tcPr>
                <w:p w14:paraId="351BC013" w14:textId="77777777" w:rsidR="00633859" w:rsidRDefault="00B42BE1">
                  <w:pPr>
                    <w:spacing w:after="0" w:line="240" w:lineRule="auto"/>
                    <w:rPr>
                      <w:sz w:val="18"/>
                      <w:szCs w:val="18"/>
                    </w:rPr>
                  </w:pPr>
                  <w:r>
                    <w:rPr>
                      <w:sz w:val="18"/>
                      <w:szCs w:val="18"/>
                    </w:rPr>
                    <w:t>1</w:t>
                  </w:r>
                </w:p>
              </w:tc>
              <w:tc>
                <w:tcPr>
                  <w:tcW w:w="1709" w:type="dxa"/>
                  <w:shd w:val="clear" w:color="auto" w:fill="auto"/>
                </w:tcPr>
                <w:p w14:paraId="04A47BE3" w14:textId="77777777" w:rsidR="00633859" w:rsidRDefault="00B42BE1">
                  <w:pPr>
                    <w:spacing w:after="0" w:line="240" w:lineRule="auto"/>
                    <w:rPr>
                      <w:sz w:val="18"/>
                      <w:szCs w:val="18"/>
                    </w:rPr>
                  </w:pPr>
                  <w:r>
                    <w:rPr>
                      <w:sz w:val="18"/>
                      <w:szCs w:val="18"/>
                    </w:rPr>
                    <w:t>PRBS-7</w:t>
                  </w:r>
                </w:p>
              </w:tc>
            </w:tr>
          </w:tbl>
          <w:p w14:paraId="42F960B7" w14:textId="77777777" w:rsidR="00633859" w:rsidRDefault="00633859">
            <w:pPr>
              <w:spacing w:after="0"/>
            </w:pPr>
          </w:p>
        </w:tc>
      </w:tr>
      <w:tr w:rsidR="00633859" w14:paraId="1FE7117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42710D5" w14:textId="77777777" w:rsidR="00633859" w:rsidRDefault="00B42BE1">
            <w:pPr>
              <w:spacing w:after="0" w:line="240" w:lineRule="auto"/>
            </w:pPr>
            <w:r>
              <w:lastRenderedPageBreak/>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9BD9991" w14:textId="77777777" w:rsidR="00633859" w:rsidRDefault="00B42BE1">
            <w:pPr>
              <w:spacing w:after="0" w:line="240" w:lineRule="auto"/>
            </w:pPr>
            <w:r>
              <w:t>12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9B90F83" w14:textId="77777777" w:rsidR="00633859" w:rsidRDefault="00B42BE1">
            <w:pPr>
              <w:spacing w:after="0" w:line="240" w:lineRule="auto"/>
            </w:pPr>
            <w:proofErr w:type="spellStart"/>
            <w:r>
              <w:t>fb_reset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B950B7F" w14:textId="77777777" w:rsidR="00633859" w:rsidRDefault="00B42BE1">
            <w:pPr>
              <w:spacing w:after="0" w:line="240" w:lineRule="auto"/>
            </w:pPr>
            <w:r>
              <w:t>Frame builder reset. Write 1 then 0 to reset.</w:t>
            </w:r>
          </w:p>
        </w:tc>
      </w:tr>
      <w:tr w:rsidR="00633859" w14:paraId="3B7F6F70"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E9574F7" w14:textId="77777777" w:rsidR="00633859" w:rsidRDefault="00B42BE1">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B5222A" w14:textId="77777777" w:rsidR="00633859" w:rsidRDefault="00B42BE1">
            <w:pPr>
              <w:spacing w:after="0" w:line="240" w:lineRule="auto"/>
            </w:pPr>
            <w:r>
              <w:t>13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2DEC779B" w14:textId="77777777" w:rsidR="00633859" w:rsidRDefault="00B42BE1">
            <w:pPr>
              <w:spacing w:after="0" w:line="240" w:lineRule="auto"/>
            </w:pPr>
            <w:proofErr w:type="spellStart"/>
            <w:r>
              <w:t>coldata_rx_reset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3B540AF" w14:textId="77777777" w:rsidR="00633859" w:rsidRDefault="00B42BE1">
            <w:pPr>
              <w:spacing w:after="0" w:line="240" w:lineRule="auto"/>
            </w:pPr>
            <w:r>
              <w:t>Reset of the serial receivers. Write 1 then 0 to reset.</w:t>
            </w:r>
          </w:p>
        </w:tc>
      </w:tr>
      <w:tr w:rsidR="00D21DBA" w14:paraId="72A8827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37E20E7" w14:textId="5164FDA1"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8C0FA2A" w14:textId="3188786A" w:rsidR="00567C6D" w:rsidRDefault="00567C6D">
            <w:pPr>
              <w:spacing w:after="0" w:line="240" w:lineRule="auto"/>
            </w:pPr>
            <w:r>
              <w:t>14</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49D23B" w14:textId="1AAC1EE4" w:rsidR="00567C6D" w:rsidRDefault="00567C6D">
            <w:pPr>
              <w:spacing w:after="0" w:line="240" w:lineRule="auto"/>
            </w:pPr>
            <w:proofErr w:type="spellStart"/>
            <w:r w:rsidRPr="00567C6D">
              <w:t>coldata_rxbufreset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1130B62" w14:textId="7E202EBF" w:rsidR="00567C6D" w:rsidRDefault="00203DF0">
            <w:pPr>
              <w:spacing w:after="0" w:line="240" w:lineRule="auto"/>
            </w:pPr>
            <w:r>
              <w:t>Reserved, don’t use, write 0</w:t>
            </w:r>
          </w:p>
        </w:tc>
      </w:tr>
      <w:tr w:rsidR="00D21DBA" w14:paraId="5109139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A6607BE" w14:textId="21C48F0C"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743C43E" w14:textId="647CB6BB" w:rsidR="00567C6D" w:rsidRDefault="00567C6D">
            <w:pPr>
              <w:spacing w:after="0" w:line="240" w:lineRule="auto"/>
            </w:pPr>
            <w:r>
              <w:t>15</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DCC2530" w14:textId="4E71C490" w:rsidR="00567C6D" w:rsidRDefault="00567C6D">
            <w:pPr>
              <w:spacing w:after="0" w:line="240" w:lineRule="auto"/>
            </w:pPr>
            <w:proofErr w:type="spellStart"/>
            <w:r w:rsidRPr="00567C6D">
              <w:t>csd_reset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BB71CA" w14:textId="543BAB6A" w:rsidR="00567C6D" w:rsidRDefault="00203DF0">
            <w:pPr>
              <w:spacing w:after="0" w:line="240" w:lineRule="auto"/>
            </w:pPr>
            <w:r>
              <w:t>Reserved, don’t use, write 0</w:t>
            </w:r>
          </w:p>
        </w:tc>
      </w:tr>
      <w:tr w:rsidR="00D21DBA" w14:paraId="02C5358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34DF4634" w14:textId="26587C50" w:rsidR="00567C6D" w:rsidRDefault="00567C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495029E" w14:textId="2BB14C86" w:rsidR="00567C6D" w:rsidRDefault="00567C6D">
            <w:pPr>
              <w:spacing w:after="0" w:line="240" w:lineRule="auto"/>
            </w:pPr>
            <w:r>
              <w:t>16</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13925D6A" w14:textId="4AFF725D" w:rsidR="00567C6D" w:rsidRDefault="00567C6D">
            <w:pPr>
              <w:spacing w:after="0" w:line="240" w:lineRule="auto"/>
            </w:pPr>
            <w:proofErr w:type="spellStart"/>
            <w:r w:rsidRPr="00567C6D">
              <w:t>ts_clk_sel</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71166247" w14:textId="36DFCFD9" w:rsidR="00567C6D" w:rsidRDefault="00567C6D">
            <w:pPr>
              <w:spacing w:after="0" w:line="240" w:lineRule="auto"/>
            </w:pPr>
            <w:r>
              <w:t>System clock source selection:</w:t>
            </w:r>
            <w:r>
              <w:br/>
              <w:t>0 = CDR recovered clock(default)</w:t>
            </w:r>
            <w:r>
              <w:br/>
              <w:t xml:space="preserve">1 = PLL clock synchronized with CDR or running independently if CDR clock is missing. PLL clock should only be used on test stand when timing master is not available. </w:t>
            </w:r>
          </w:p>
        </w:tc>
      </w:tr>
      <w:tr w:rsidR="0042075B" w14:paraId="52228183"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DCB7BF5" w14:textId="70D8F842" w:rsidR="0042075B" w:rsidRDefault="0042075B">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25F5400" w14:textId="26311430" w:rsidR="0042075B" w:rsidRDefault="0042075B">
            <w:pPr>
              <w:spacing w:after="0" w:line="240" w:lineRule="auto"/>
            </w:pPr>
            <w:r>
              <w:t>18</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6E265059" w14:textId="492B7B89" w:rsidR="0042075B" w:rsidRPr="00567C6D" w:rsidRDefault="0042075B">
            <w:pPr>
              <w:spacing w:after="0" w:line="240" w:lineRule="auto"/>
            </w:pPr>
            <w:proofErr w:type="spellStart"/>
            <w:r w:rsidRPr="0042075B">
              <w:t>ps_en_in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E56A0E" w14:textId="3B0F93B0" w:rsidR="0042075B" w:rsidRDefault="0042075B">
            <w:pPr>
              <w:spacing w:after="0" w:line="240" w:lineRule="auto"/>
            </w:pPr>
            <w:r>
              <w:t>Fine clock phase adjustment for COLDATA I2C interfaces. One step = ~15 ps.</w:t>
            </w:r>
          </w:p>
        </w:tc>
      </w:tr>
      <w:tr w:rsidR="007B2472" w14:paraId="404CDEE1"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18D8B00" w14:textId="792555EA" w:rsidR="007B2472" w:rsidRDefault="007B2472">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E1A4249" w14:textId="5B64E32D" w:rsidR="007B2472" w:rsidRDefault="007B2472">
            <w:pPr>
              <w:spacing w:after="0" w:line="240" w:lineRule="auto"/>
            </w:pPr>
            <w:r>
              <w:t>19</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406DC8B5" w14:textId="4CB7C475" w:rsidR="007B2472" w:rsidRPr="00567C6D" w:rsidRDefault="007B2472">
            <w:pPr>
              <w:spacing w:after="0" w:line="240" w:lineRule="auto"/>
            </w:pPr>
            <w:proofErr w:type="spellStart"/>
            <w:r>
              <w:t>mon_adc_start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EB99318" w14:textId="673558F4" w:rsidR="007B2472" w:rsidRDefault="007B2472">
            <w:pPr>
              <w:spacing w:after="0" w:line="240" w:lineRule="auto"/>
            </w:pPr>
            <w:r>
              <w:t>Set this bit to 1 and then to 0 to start monitoring ADC conversion and serial readout. All 4 ADCs are converting simultaneously.</w:t>
            </w:r>
          </w:p>
        </w:tc>
      </w:tr>
      <w:tr w:rsidR="00BE456D" w14:paraId="098247F0"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05E02BD" w14:textId="57DDFD71" w:rsidR="00BE456D" w:rsidRDefault="00BE456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19BD351" w14:textId="0619FDCB" w:rsidR="00BE456D" w:rsidRDefault="00BE456D">
            <w:pPr>
              <w:spacing w:after="0" w:line="240" w:lineRule="auto"/>
            </w:pPr>
            <w:r>
              <w:t>20</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0206AF49" w14:textId="5F55F748" w:rsidR="00BE456D" w:rsidRDefault="00BE456D">
            <w:pPr>
              <w:spacing w:after="0" w:line="240" w:lineRule="auto"/>
            </w:pPr>
            <w:proofErr w:type="spellStart"/>
            <w:r w:rsidRPr="00BE456D">
              <w:t>crc_err_reset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57F2383" w14:textId="4A668EBE" w:rsidR="00BE456D" w:rsidRDefault="00BE456D">
            <w:pPr>
              <w:spacing w:after="0" w:line="240" w:lineRule="auto"/>
            </w:pPr>
            <w:r>
              <w:t>Reset of COLDATA CRC sticky error flags</w:t>
            </w:r>
          </w:p>
        </w:tc>
      </w:tr>
      <w:tr w:rsidR="009E0A9D" w14:paraId="3200919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73C7B83" w14:textId="3FE58ACB"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65B3106" w14:textId="13A31C44" w:rsidR="009E0A9D" w:rsidRDefault="009E0A9D" w:rsidP="009E0A9D">
            <w:pPr>
              <w:spacing w:after="0" w:line="240" w:lineRule="auto"/>
            </w:pPr>
            <w:r>
              <w:t>21</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33748441" w14:textId="60557266" w:rsidR="009E0A9D" w:rsidRPr="00BE456D" w:rsidRDefault="009E0A9D" w:rsidP="009E0A9D">
            <w:pPr>
              <w:spacing w:after="0" w:line="240" w:lineRule="auto"/>
            </w:pPr>
            <w:proofErr w:type="spellStart"/>
            <w:r>
              <w:t>raw_channel_map</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02799F" w14:textId="0639C299" w:rsidR="009E0A9D" w:rsidRDefault="009E0A9D" w:rsidP="009E0A9D">
            <w:pPr>
              <w:spacing w:after="0" w:line="240" w:lineRule="auto"/>
            </w:pPr>
            <w:r>
              <w:t>1 = use raw ADC channel map, 0 = use hardcoded channel map. This option is available only in FELIX version. DEIMOS version uses only raw ADC map.</w:t>
            </w:r>
          </w:p>
        </w:tc>
      </w:tr>
      <w:tr w:rsidR="009E0A9D" w14:paraId="51B5EDA2"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0E46E43" w14:textId="0B641975" w:rsidR="009E0A9D" w:rsidRDefault="009E0A9D" w:rsidP="009E0A9D">
            <w:pPr>
              <w:spacing w:after="0" w:line="240" w:lineRule="auto"/>
            </w:pPr>
            <w:r>
              <w:t>A00C0004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666C81F" w14:textId="01F18DA2" w:rsidR="009E0A9D" w:rsidRDefault="009E0A9D" w:rsidP="009E0A9D">
            <w:pPr>
              <w:spacing w:after="0" w:line="240" w:lineRule="auto"/>
            </w:pPr>
            <w:r>
              <w:t>22</w:t>
            </w:r>
          </w:p>
        </w:tc>
        <w:tc>
          <w:tcPr>
            <w:tcW w:w="2812" w:type="dxa"/>
            <w:tcBorders>
              <w:top w:val="single" w:sz="4" w:space="0" w:color="000000"/>
              <w:left w:val="single" w:sz="4" w:space="0" w:color="000000"/>
              <w:bottom w:val="single" w:sz="4" w:space="0" w:color="000000"/>
              <w:right w:val="single" w:sz="4" w:space="0" w:color="000000"/>
            </w:tcBorders>
            <w:shd w:val="clear" w:color="auto" w:fill="auto"/>
          </w:tcPr>
          <w:p w14:paraId="5018278D" w14:textId="21CEA321" w:rsidR="009E0A9D" w:rsidRPr="00BE456D" w:rsidRDefault="009E0A9D" w:rsidP="009E0A9D">
            <w:pPr>
              <w:spacing w:after="0" w:line="240" w:lineRule="auto"/>
            </w:pPr>
            <w:proofErr w:type="spellStart"/>
            <w:r>
              <w:t>cal_dac_start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9B22157" w14:textId="6562B3DD" w:rsidR="009E0A9D" w:rsidRDefault="009E0A9D" w:rsidP="009E0A9D">
            <w:pPr>
              <w:spacing w:after="0" w:line="240" w:lineRule="auto"/>
            </w:pPr>
            <w:r>
              <w:t>Pulse this bit to 1 and then 0 to start DAC programming</w:t>
            </w:r>
          </w:p>
        </w:tc>
      </w:tr>
      <w:tr w:rsidR="009E0A9D" w14:paraId="7341AC7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2E2EAD0" w14:textId="77777777" w:rsidR="009E0A9D" w:rsidRDefault="009E0A9D" w:rsidP="009E0A9D">
            <w:pPr>
              <w:spacing w:after="0" w:line="240" w:lineRule="auto"/>
            </w:pPr>
            <w:r>
              <w:t>A00C0008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6570035" w14:textId="77777777"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2AFD882" w14:textId="77777777" w:rsidR="009E0A9D" w:rsidRDefault="009E0A9D" w:rsidP="009E0A9D">
            <w:pPr>
              <w:spacing w:after="0" w:line="240" w:lineRule="auto"/>
            </w:pPr>
            <w:proofErr w:type="spellStart"/>
            <w:r>
              <w:t>link_mask</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F11B264" w14:textId="21DEAB66" w:rsidR="009E0A9D" w:rsidRDefault="009E0A9D" w:rsidP="009E0A9D">
            <w:pPr>
              <w:spacing w:after="0"/>
            </w:pPr>
            <w:r>
              <w:t xml:space="preserve">There are 16 input serial links, 4 per FEMB. The </w:t>
            </w:r>
            <w:proofErr w:type="spellStart"/>
            <w:r>
              <w:t>link_mask</w:t>
            </w:r>
            <w:proofErr w:type="spellEnd"/>
            <w:r>
              <w:t xml:space="preserve"> bits, when set to 1, are telling firmware that the corresponding serial link is not working. These bits are also passed in the DAQ data header, so the unpacker knows which data to ignore. The bit assignment is shown below:</w:t>
            </w:r>
          </w:p>
          <w:p w14:paraId="54F584E4" w14:textId="77777777" w:rsidR="009E0A9D" w:rsidRDefault="009E0A9D" w:rsidP="009E0A9D">
            <w:pPr>
              <w:spacing w:after="0"/>
            </w:pPr>
          </w:p>
          <w:tbl>
            <w:tblPr>
              <w:tblStyle w:val="TableGrid"/>
              <w:tblW w:w="2903" w:type="dxa"/>
              <w:tblCellMar>
                <w:left w:w="103" w:type="dxa"/>
              </w:tblCellMar>
              <w:tblLook w:val="04A0" w:firstRow="1" w:lastRow="0" w:firstColumn="1" w:lastColumn="0" w:noHBand="0" w:noVBand="1"/>
            </w:tblPr>
            <w:tblGrid>
              <w:gridCol w:w="1550"/>
              <w:gridCol w:w="740"/>
              <w:gridCol w:w="613"/>
            </w:tblGrid>
            <w:tr w:rsidR="009E0A9D" w14:paraId="7C4C6D4C" w14:textId="77777777">
              <w:tc>
                <w:tcPr>
                  <w:tcW w:w="1550" w:type="dxa"/>
                  <w:shd w:val="clear" w:color="auto" w:fill="auto"/>
                </w:tcPr>
                <w:p w14:paraId="69F7F225" w14:textId="77777777" w:rsidR="009E0A9D" w:rsidRDefault="009E0A9D" w:rsidP="009E0A9D">
                  <w:pPr>
                    <w:spacing w:after="0" w:line="240" w:lineRule="auto"/>
                    <w:rPr>
                      <w:b/>
                      <w:bCs/>
                      <w:sz w:val="18"/>
                      <w:szCs w:val="18"/>
                    </w:rPr>
                  </w:pPr>
                  <w:proofErr w:type="spellStart"/>
                  <w:r>
                    <w:rPr>
                      <w:b/>
                      <w:bCs/>
                      <w:sz w:val="18"/>
                      <w:szCs w:val="18"/>
                    </w:rPr>
                    <w:t>Link_mask</w:t>
                  </w:r>
                  <w:proofErr w:type="spellEnd"/>
                  <w:r>
                    <w:rPr>
                      <w:b/>
                      <w:bCs/>
                      <w:sz w:val="18"/>
                      <w:szCs w:val="18"/>
                    </w:rPr>
                    <w:t xml:space="preserve"> bit</w:t>
                  </w:r>
                </w:p>
              </w:tc>
              <w:tc>
                <w:tcPr>
                  <w:tcW w:w="740" w:type="dxa"/>
                  <w:shd w:val="clear" w:color="auto" w:fill="auto"/>
                </w:tcPr>
                <w:p w14:paraId="6811750B" w14:textId="77777777" w:rsidR="009E0A9D" w:rsidRDefault="009E0A9D" w:rsidP="009E0A9D">
                  <w:pPr>
                    <w:spacing w:after="0" w:line="240" w:lineRule="auto"/>
                    <w:rPr>
                      <w:b/>
                      <w:bCs/>
                      <w:sz w:val="18"/>
                      <w:szCs w:val="18"/>
                    </w:rPr>
                  </w:pPr>
                  <w:r>
                    <w:rPr>
                      <w:b/>
                      <w:bCs/>
                      <w:sz w:val="18"/>
                      <w:szCs w:val="18"/>
                    </w:rPr>
                    <w:t>FEMB</w:t>
                  </w:r>
                </w:p>
              </w:tc>
              <w:tc>
                <w:tcPr>
                  <w:tcW w:w="613" w:type="dxa"/>
                  <w:shd w:val="clear" w:color="auto" w:fill="auto"/>
                </w:tcPr>
                <w:p w14:paraId="00C40DA7" w14:textId="77777777" w:rsidR="009E0A9D" w:rsidRDefault="009E0A9D" w:rsidP="009E0A9D">
                  <w:pPr>
                    <w:spacing w:after="0" w:line="240" w:lineRule="auto"/>
                    <w:rPr>
                      <w:b/>
                      <w:bCs/>
                      <w:sz w:val="18"/>
                      <w:szCs w:val="18"/>
                    </w:rPr>
                  </w:pPr>
                  <w:r>
                    <w:rPr>
                      <w:b/>
                      <w:bCs/>
                      <w:sz w:val="18"/>
                      <w:szCs w:val="18"/>
                    </w:rPr>
                    <w:t>Link</w:t>
                  </w:r>
                </w:p>
              </w:tc>
            </w:tr>
            <w:tr w:rsidR="009E0A9D" w14:paraId="1D8C474A" w14:textId="77777777">
              <w:tc>
                <w:tcPr>
                  <w:tcW w:w="1550" w:type="dxa"/>
                  <w:shd w:val="clear" w:color="auto" w:fill="auto"/>
                </w:tcPr>
                <w:p w14:paraId="1B09EE34" w14:textId="77777777" w:rsidR="009E0A9D" w:rsidRDefault="009E0A9D" w:rsidP="009E0A9D">
                  <w:pPr>
                    <w:spacing w:after="0" w:line="240" w:lineRule="auto"/>
                    <w:rPr>
                      <w:sz w:val="18"/>
                      <w:szCs w:val="18"/>
                    </w:rPr>
                  </w:pPr>
                  <w:r>
                    <w:rPr>
                      <w:sz w:val="18"/>
                      <w:szCs w:val="18"/>
                    </w:rPr>
                    <w:t>0</w:t>
                  </w:r>
                </w:p>
              </w:tc>
              <w:tc>
                <w:tcPr>
                  <w:tcW w:w="740" w:type="dxa"/>
                  <w:shd w:val="clear" w:color="auto" w:fill="auto"/>
                </w:tcPr>
                <w:p w14:paraId="67040DFD"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21999F98" w14:textId="77777777" w:rsidR="009E0A9D" w:rsidRDefault="009E0A9D" w:rsidP="009E0A9D">
                  <w:pPr>
                    <w:spacing w:after="0" w:line="240" w:lineRule="auto"/>
                    <w:rPr>
                      <w:sz w:val="18"/>
                      <w:szCs w:val="18"/>
                    </w:rPr>
                  </w:pPr>
                  <w:r>
                    <w:rPr>
                      <w:sz w:val="18"/>
                      <w:szCs w:val="18"/>
                    </w:rPr>
                    <w:t>0</w:t>
                  </w:r>
                </w:p>
              </w:tc>
            </w:tr>
            <w:tr w:rsidR="009E0A9D" w14:paraId="3C50FA40" w14:textId="77777777">
              <w:tc>
                <w:tcPr>
                  <w:tcW w:w="1550" w:type="dxa"/>
                  <w:shd w:val="clear" w:color="auto" w:fill="auto"/>
                </w:tcPr>
                <w:p w14:paraId="299796C9" w14:textId="77777777" w:rsidR="009E0A9D" w:rsidRDefault="009E0A9D" w:rsidP="009E0A9D">
                  <w:pPr>
                    <w:spacing w:after="0" w:line="240" w:lineRule="auto"/>
                    <w:rPr>
                      <w:sz w:val="18"/>
                      <w:szCs w:val="18"/>
                    </w:rPr>
                  </w:pPr>
                  <w:r>
                    <w:rPr>
                      <w:sz w:val="18"/>
                      <w:szCs w:val="18"/>
                    </w:rPr>
                    <w:t>1</w:t>
                  </w:r>
                </w:p>
              </w:tc>
              <w:tc>
                <w:tcPr>
                  <w:tcW w:w="740" w:type="dxa"/>
                  <w:shd w:val="clear" w:color="auto" w:fill="auto"/>
                </w:tcPr>
                <w:p w14:paraId="378059A3"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51FB9A08" w14:textId="77777777" w:rsidR="009E0A9D" w:rsidRDefault="009E0A9D" w:rsidP="009E0A9D">
                  <w:pPr>
                    <w:spacing w:after="0" w:line="240" w:lineRule="auto"/>
                    <w:rPr>
                      <w:sz w:val="18"/>
                      <w:szCs w:val="18"/>
                    </w:rPr>
                  </w:pPr>
                  <w:r>
                    <w:rPr>
                      <w:sz w:val="18"/>
                      <w:szCs w:val="18"/>
                    </w:rPr>
                    <w:t>1</w:t>
                  </w:r>
                </w:p>
              </w:tc>
            </w:tr>
            <w:tr w:rsidR="009E0A9D" w14:paraId="06A0A77F" w14:textId="77777777">
              <w:tc>
                <w:tcPr>
                  <w:tcW w:w="1550" w:type="dxa"/>
                  <w:shd w:val="clear" w:color="auto" w:fill="auto"/>
                </w:tcPr>
                <w:p w14:paraId="099D3ED2" w14:textId="77777777" w:rsidR="009E0A9D" w:rsidRDefault="009E0A9D" w:rsidP="009E0A9D">
                  <w:pPr>
                    <w:spacing w:after="0" w:line="240" w:lineRule="auto"/>
                    <w:rPr>
                      <w:sz w:val="18"/>
                      <w:szCs w:val="18"/>
                    </w:rPr>
                  </w:pPr>
                  <w:r>
                    <w:rPr>
                      <w:sz w:val="18"/>
                      <w:szCs w:val="18"/>
                    </w:rPr>
                    <w:t>2</w:t>
                  </w:r>
                </w:p>
              </w:tc>
              <w:tc>
                <w:tcPr>
                  <w:tcW w:w="740" w:type="dxa"/>
                  <w:shd w:val="clear" w:color="auto" w:fill="auto"/>
                </w:tcPr>
                <w:p w14:paraId="707FC265"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7051A129" w14:textId="77777777" w:rsidR="009E0A9D" w:rsidRDefault="009E0A9D" w:rsidP="009E0A9D">
                  <w:pPr>
                    <w:spacing w:after="0" w:line="240" w:lineRule="auto"/>
                    <w:rPr>
                      <w:sz w:val="18"/>
                      <w:szCs w:val="18"/>
                    </w:rPr>
                  </w:pPr>
                  <w:r>
                    <w:rPr>
                      <w:sz w:val="18"/>
                      <w:szCs w:val="18"/>
                    </w:rPr>
                    <w:t>2</w:t>
                  </w:r>
                </w:p>
              </w:tc>
            </w:tr>
            <w:tr w:rsidR="009E0A9D" w14:paraId="32D996E1" w14:textId="77777777">
              <w:tc>
                <w:tcPr>
                  <w:tcW w:w="1550" w:type="dxa"/>
                  <w:shd w:val="clear" w:color="auto" w:fill="auto"/>
                </w:tcPr>
                <w:p w14:paraId="5C466184" w14:textId="77777777" w:rsidR="009E0A9D" w:rsidRDefault="009E0A9D" w:rsidP="009E0A9D">
                  <w:pPr>
                    <w:spacing w:after="0" w:line="240" w:lineRule="auto"/>
                    <w:rPr>
                      <w:sz w:val="18"/>
                      <w:szCs w:val="18"/>
                    </w:rPr>
                  </w:pPr>
                  <w:r>
                    <w:rPr>
                      <w:sz w:val="18"/>
                      <w:szCs w:val="18"/>
                    </w:rPr>
                    <w:t>3</w:t>
                  </w:r>
                </w:p>
              </w:tc>
              <w:tc>
                <w:tcPr>
                  <w:tcW w:w="740" w:type="dxa"/>
                  <w:shd w:val="clear" w:color="auto" w:fill="auto"/>
                </w:tcPr>
                <w:p w14:paraId="1317EF81" w14:textId="77777777" w:rsidR="009E0A9D" w:rsidRDefault="009E0A9D" w:rsidP="009E0A9D">
                  <w:pPr>
                    <w:spacing w:after="0" w:line="240" w:lineRule="auto"/>
                    <w:rPr>
                      <w:sz w:val="18"/>
                      <w:szCs w:val="18"/>
                    </w:rPr>
                  </w:pPr>
                  <w:r>
                    <w:rPr>
                      <w:sz w:val="18"/>
                      <w:szCs w:val="18"/>
                    </w:rPr>
                    <w:t>0</w:t>
                  </w:r>
                </w:p>
              </w:tc>
              <w:tc>
                <w:tcPr>
                  <w:tcW w:w="613" w:type="dxa"/>
                  <w:shd w:val="clear" w:color="auto" w:fill="auto"/>
                </w:tcPr>
                <w:p w14:paraId="184BE695" w14:textId="77777777" w:rsidR="009E0A9D" w:rsidRDefault="009E0A9D" w:rsidP="009E0A9D">
                  <w:pPr>
                    <w:spacing w:after="0" w:line="240" w:lineRule="auto"/>
                    <w:rPr>
                      <w:sz w:val="18"/>
                      <w:szCs w:val="18"/>
                    </w:rPr>
                  </w:pPr>
                  <w:r>
                    <w:rPr>
                      <w:sz w:val="18"/>
                      <w:szCs w:val="18"/>
                    </w:rPr>
                    <w:t>3</w:t>
                  </w:r>
                </w:p>
              </w:tc>
            </w:tr>
            <w:tr w:rsidR="009E0A9D" w14:paraId="28B71C84" w14:textId="77777777">
              <w:tc>
                <w:tcPr>
                  <w:tcW w:w="1550" w:type="dxa"/>
                  <w:shd w:val="clear" w:color="auto" w:fill="auto"/>
                </w:tcPr>
                <w:p w14:paraId="607E0AC8" w14:textId="77777777" w:rsidR="009E0A9D" w:rsidRDefault="009E0A9D" w:rsidP="009E0A9D">
                  <w:pPr>
                    <w:spacing w:after="0" w:line="240" w:lineRule="auto"/>
                    <w:rPr>
                      <w:sz w:val="18"/>
                      <w:szCs w:val="18"/>
                    </w:rPr>
                  </w:pPr>
                  <w:r>
                    <w:rPr>
                      <w:sz w:val="18"/>
                      <w:szCs w:val="18"/>
                    </w:rPr>
                    <w:t>4</w:t>
                  </w:r>
                </w:p>
              </w:tc>
              <w:tc>
                <w:tcPr>
                  <w:tcW w:w="740" w:type="dxa"/>
                  <w:shd w:val="clear" w:color="auto" w:fill="auto"/>
                </w:tcPr>
                <w:p w14:paraId="5E707AB6"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C209314" w14:textId="77777777" w:rsidR="009E0A9D" w:rsidRDefault="009E0A9D" w:rsidP="009E0A9D">
                  <w:pPr>
                    <w:spacing w:after="0" w:line="240" w:lineRule="auto"/>
                    <w:rPr>
                      <w:sz w:val="18"/>
                      <w:szCs w:val="18"/>
                    </w:rPr>
                  </w:pPr>
                  <w:r>
                    <w:rPr>
                      <w:sz w:val="18"/>
                      <w:szCs w:val="18"/>
                    </w:rPr>
                    <w:t>0</w:t>
                  </w:r>
                </w:p>
              </w:tc>
            </w:tr>
            <w:tr w:rsidR="009E0A9D" w14:paraId="652AE577" w14:textId="77777777">
              <w:tc>
                <w:tcPr>
                  <w:tcW w:w="1550" w:type="dxa"/>
                  <w:shd w:val="clear" w:color="auto" w:fill="auto"/>
                </w:tcPr>
                <w:p w14:paraId="13CDBAEA" w14:textId="77777777" w:rsidR="009E0A9D" w:rsidRDefault="009E0A9D" w:rsidP="009E0A9D">
                  <w:pPr>
                    <w:spacing w:after="0" w:line="240" w:lineRule="auto"/>
                    <w:rPr>
                      <w:sz w:val="18"/>
                      <w:szCs w:val="18"/>
                    </w:rPr>
                  </w:pPr>
                  <w:r>
                    <w:rPr>
                      <w:sz w:val="18"/>
                      <w:szCs w:val="18"/>
                    </w:rPr>
                    <w:t>5</w:t>
                  </w:r>
                </w:p>
              </w:tc>
              <w:tc>
                <w:tcPr>
                  <w:tcW w:w="740" w:type="dxa"/>
                  <w:shd w:val="clear" w:color="auto" w:fill="auto"/>
                </w:tcPr>
                <w:p w14:paraId="56885702"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477EC3D0" w14:textId="77777777" w:rsidR="009E0A9D" w:rsidRDefault="009E0A9D" w:rsidP="009E0A9D">
                  <w:pPr>
                    <w:spacing w:after="0" w:line="240" w:lineRule="auto"/>
                    <w:rPr>
                      <w:sz w:val="18"/>
                      <w:szCs w:val="18"/>
                    </w:rPr>
                  </w:pPr>
                  <w:r>
                    <w:rPr>
                      <w:sz w:val="18"/>
                      <w:szCs w:val="18"/>
                    </w:rPr>
                    <w:t>1</w:t>
                  </w:r>
                </w:p>
              </w:tc>
            </w:tr>
            <w:tr w:rsidR="009E0A9D" w14:paraId="01657B84" w14:textId="77777777">
              <w:tc>
                <w:tcPr>
                  <w:tcW w:w="1550" w:type="dxa"/>
                  <w:shd w:val="clear" w:color="auto" w:fill="auto"/>
                </w:tcPr>
                <w:p w14:paraId="39B1FD71" w14:textId="77777777" w:rsidR="009E0A9D" w:rsidRDefault="009E0A9D" w:rsidP="009E0A9D">
                  <w:pPr>
                    <w:spacing w:after="0" w:line="240" w:lineRule="auto"/>
                    <w:rPr>
                      <w:sz w:val="18"/>
                      <w:szCs w:val="18"/>
                    </w:rPr>
                  </w:pPr>
                  <w:r>
                    <w:rPr>
                      <w:sz w:val="18"/>
                      <w:szCs w:val="18"/>
                    </w:rPr>
                    <w:t>6</w:t>
                  </w:r>
                </w:p>
              </w:tc>
              <w:tc>
                <w:tcPr>
                  <w:tcW w:w="740" w:type="dxa"/>
                  <w:shd w:val="clear" w:color="auto" w:fill="auto"/>
                </w:tcPr>
                <w:p w14:paraId="7C54B18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582AEA25" w14:textId="77777777" w:rsidR="009E0A9D" w:rsidRDefault="009E0A9D" w:rsidP="009E0A9D">
                  <w:pPr>
                    <w:spacing w:after="0" w:line="240" w:lineRule="auto"/>
                    <w:rPr>
                      <w:sz w:val="18"/>
                      <w:szCs w:val="18"/>
                    </w:rPr>
                  </w:pPr>
                  <w:r>
                    <w:rPr>
                      <w:sz w:val="18"/>
                      <w:szCs w:val="18"/>
                    </w:rPr>
                    <w:t>2</w:t>
                  </w:r>
                </w:p>
              </w:tc>
            </w:tr>
            <w:tr w:rsidR="009E0A9D" w14:paraId="5D07FA41" w14:textId="77777777">
              <w:tc>
                <w:tcPr>
                  <w:tcW w:w="1550" w:type="dxa"/>
                  <w:shd w:val="clear" w:color="auto" w:fill="auto"/>
                </w:tcPr>
                <w:p w14:paraId="2D4023E9" w14:textId="77777777" w:rsidR="009E0A9D" w:rsidRDefault="009E0A9D" w:rsidP="009E0A9D">
                  <w:pPr>
                    <w:spacing w:after="0" w:line="240" w:lineRule="auto"/>
                    <w:rPr>
                      <w:sz w:val="18"/>
                      <w:szCs w:val="18"/>
                    </w:rPr>
                  </w:pPr>
                  <w:r>
                    <w:rPr>
                      <w:sz w:val="18"/>
                      <w:szCs w:val="18"/>
                    </w:rPr>
                    <w:t>7</w:t>
                  </w:r>
                </w:p>
              </w:tc>
              <w:tc>
                <w:tcPr>
                  <w:tcW w:w="740" w:type="dxa"/>
                  <w:shd w:val="clear" w:color="auto" w:fill="auto"/>
                </w:tcPr>
                <w:p w14:paraId="10AE7AE3" w14:textId="77777777" w:rsidR="009E0A9D" w:rsidRDefault="009E0A9D" w:rsidP="009E0A9D">
                  <w:pPr>
                    <w:spacing w:after="0" w:line="240" w:lineRule="auto"/>
                    <w:rPr>
                      <w:sz w:val="18"/>
                      <w:szCs w:val="18"/>
                    </w:rPr>
                  </w:pPr>
                  <w:r>
                    <w:rPr>
                      <w:sz w:val="18"/>
                      <w:szCs w:val="18"/>
                    </w:rPr>
                    <w:t>1</w:t>
                  </w:r>
                </w:p>
              </w:tc>
              <w:tc>
                <w:tcPr>
                  <w:tcW w:w="613" w:type="dxa"/>
                  <w:shd w:val="clear" w:color="auto" w:fill="auto"/>
                </w:tcPr>
                <w:p w14:paraId="10AD2242" w14:textId="77777777" w:rsidR="009E0A9D" w:rsidRDefault="009E0A9D" w:rsidP="009E0A9D">
                  <w:pPr>
                    <w:spacing w:after="0" w:line="240" w:lineRule="auto"/>
                    <w:rPr>
                      <w:sz w:val="18"/>
                      <w:szCs w:val="18"/>
                    </w:rPr>
                  </w:pPr>
                  <w:r>
                    <w:rPr>
                      <w:sz w:val="18"/>
                      <w:szCs w:val="18"/>
                    </w:rPr>
                    <w:t>3</w:t>
                  </w:r>
                </w:p>
              </w:tc>
            </w:tr>
            <w:tr w:rsidR="009E0A9D" w14:paraId="6225BF50" w14:textId="77777777">
              <w:tc>
                <w:tcPr>
                  <w:tcW w:w="1550" w:type="dxa"/>
                  <w:shd w:val="clear" w:color="auto" w:fill="auto"/>
                </w:tcPr>
                <w:p w14:paraId="1618819F" w14:textId="77777777" w:rsidR="009E0A9D" w:rsidRDefault="009E0A9D" w:rsidP="009E0A9D">
                  <w:pPr>
                    <w:spacing w:after="0" w:line="240" w:lineRule="auto"/>
                    <w:rPr>
                      <w:sz w:val="18"/>
                      <w:szCs w:val="18"/>
                    </w:rPr>
                  </w:pPr>
                  <w:r>
                    <w:rPr>
                      <w:sz w:val="18"/>
                      <w:szCs w:val="18"/>
                    </w:rPr>
                    <w:t>8</w:t>
                  </w:r>
                </w:p>
              </w:tc>
              <w:tc>
                <w:tcPr>
                  <w:tcW w:w="740" w:type="dxa"/>
                  <w:shd w:val="clear" w:color="auto" w:fill="auto"/>
                </w:tcPr>
                <w:p w14:paraId="45315F11"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218F2C2" w14:textId="77777777" w:rsidR="009E0A9D" w:rsidRDefault="009E0A9D" w:rsidP="009E0A9D">
                  <w:pPr>
                    <w:spacing w:after="0" w:line="240" w:lineRule="auto"/>
                    <w:rPr>
                      <w:sz w:val="18"/>
                      <w:szCs w:val="18"/>
                    </w:rPr>
                  </w:pPr>
                  <w:r>
                    <w:rPr>
                      <w:sz w:val="18"/>
                      <w:szCs w:val="18"/>
                    </w:rPr>
                    <w:t>0</w:t>
                  </w:r>
                </w:p>
              </w:tc>
            </w:tr>
            <w:tr w:rsidR="009E0A9D" w14:paraId="1230978C" w14:textId="77777777">
              <w:tc>
                <w:tcPr>
                  <w:tcW w:w="1550" w:type="dxa"/>
                  <w:shd w:val="clear" w:color="auto" w:fill="auto"/>
                </w:tcPr>
                <w:p w14:paraId="5D293ACD" w14:textId="77777777" w:rsidR="009E0A9D" w:rsidRDefault="009E0A9D" w:rsidP="009E0A9D">
                  <w:pPr>
                    <w:spacing w:after="0" w:line="240" w:lineRule="auto"/>
                    <w:rPr>
                      <w:sz w:val="18"/>
                      <w:szCs w:val="18"/>
                    </w:rPr>
                  </w:pPr>
                  <w:r>
                    <w:rPr>
                      <w:sz w:val="18"/>
                      <w:szCs w:val="18"/>
                    </w:rPr>
                    <w:t>9</w:t>
                  </w:r>
                </w:p>
              </w:tc>
              <w:tc>
                <w:tcPr>
                  <w:tcW w:w="740" w:type="dxa"/>
                  <w:shd w:val="clear" w:color="auto" w:fill="auto"/>
                </w:tcPr>
                <w:p w14:paraId="11C1A30B"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4C9884EF" w14:textId="77777777" w:rsidR="009E0A9D" w:rsidRDefault="009E0A9D" w:rsidP="009E0A9D">
                  <w:pPr>
                    <w:spacing w:after="0" w:line="240" w:lineRule="auto"/>
                    <w:rPr>
                      <w:sz w:val="18"/>
                      <w:szCs w:val="18"/>
                    </w:rPr>
                  </w:pPr>
                  <w:r>
                    <w:rPr>
                      <w:sz w:val="18"/>
                      <w:szCs w:val="18"/>
                    </w:rPr>
                    <w:t>1</w:t>
                  </w:r>
                </w:p>
              </w:tc>
            </w:tr>
            <w:tr w:rsidR="009E0A9D" w14:paraId="2E72112D" w14:textId="77777777">
              <w:tc>
                <w:tcPr>
                  <w:tcW w:w="1550" w:type="dxa"/>
                  <w:shd w:val="clear" w:color="auto" w:fill="auto"/>
                </w:tcPr>
                <w:p w14:paraId="6D329DB7" w14:textId="77777777" w:rsidR="009E0A9D" w:rsidRDefault="009E0A9D" w:rsidP="009E0A9D">
                  <w:pPr>
                    <w:spacing w:after="0" w:line="240" w:lineRule="auto"/>
                    <w:rPr>
                      <w:sz w:val="18"/>
                      <w:szCs w:val="18"/>
                    </w:rPr>
                  </w:pPr>
                  <w:r>
                    <w:rPr>
                      <w:sz w:val="18"/>
                      <w:szCs w:val="18"/>
                    </w:rPr>
                    <w:t>10</w:t>
                  </w:r>
                </w:p>
              </w:tc>
              <w:tc>
                <w:tcPr>
                  <w:tcW w:w="740" w:type="dxa"/>
                  <w:shd w:val="clear" w:color="auto" w:fill="auto"/>
                </w:tcPr>
                <w:p w14:paraId="49D956BD"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31E161CF" w14:textId="77777777" w:rsidR="009E0A9D" w:rsidRDefault="009E0A9D" w:rsidP="009E0A9D">
                  <w:pPr>
                    <w:spacing w:after="0" w:line="240" w:lineRule="auto"/>
                    <w:rPr>
                      <w:sz w:val="18"/>
                      <w:szCs w:val="18"/>
                    </w:rPr>
                  </w:pPr>
                  <w:r>
                    <w:rPr>
                      <w:sz w:val="18"/>
                      <w:szCs w:val="18"/>
                    </w:rPr>
                    <w:t>2</w:t>
                  </w:r>
                </w:p>
              </w:tc>
            </w:tr>
            <w:tr w:rsidR="009E0A9D" w14:paraId="29EB3C5C" w14:textId="77777777">
              <w:tc>
                <w:tcPr>
                  <w:tcW w:w="1550" w:type="dxa"/>
                  <w:shd w:val="clear" w:color="auto" w:fill="auto"/>
                </w:tcPr>
                <w:p w14:paraId="6909B00E" w14:textId="77777777" w:rsidR="009E0A9D" w:rsidRDefault="009E0A9D" w:rsidP="009E0A9D">
                  <w:pPr>
                    <w:spacing w:after="0" w:line="240" w:lineRule="auto"/>
                    <w:rPr>
                      <w:sz w:val="18"/>
                      <w:szCs w:val="18"/>
                    </w:rPr>
                  </w:pPr>
                  <w:r>
                    <w:rPr>
                      <w:sz w:val="18"/>
                      <w:szCs w:val="18"/>
                    </w:rPr>
                    <w:t>11</w:t>
                  </w:r>
                </w:p>
              </w:tc>
              <w:tc>
                <w:tcPr>
                  <w:tcW w:w="740" w:type="dxa"/>
                  <w:shd w:val="clear" w:color="auto" w:fill="auto"/>
                </w:tcPr>
                <w:p w14:paraId="33B3F895" w14:textId="77777777" w:rsidR="009E0A9D" w:rsidRDefault="009E0A9D" w:rsidP="009E0A9D">
                  <w:pPr>
                    <w:spacing w:after="0" w:line="240" w:lineRule="auto"/>
                    <w:rPr>
                      <w:sz w:val="18"/>
                      <w:szCs w:val="18"/>
                    </w:rPr>
                  </w:pPr>
                  <w:r>
                    <w:rPr>
                      <w:sz w:val="18"/>
                      <w:szCs w:val="18"/>
                    </w:rPr>
                    <w:t>2</w:t>
                  </w:r>
                </w:p>
              </w:tc>
              <w:tc>
                <w:tcPr>
                  <w:tcW w:w="613" w:type="dxa"/>
                  <w:shd w:val="clear" w:color="auto" w:fill="auto"/>
                </w:tcPr>
                <w:p w14:paraId="1A542A66" w14:textId="77777777" w:rsidR="009E0A9D" w:rsidRDefault="009E0A9D" w:rsidP="009E0A9D">
                  <w:pPr>
                    <w:spacing w:after="0" w:line="240" w:lineRule="auto"/>
                    <w:rPr>
                      <w:sz w:val="18"/>
                      <w:szCs w:val="18"/>
                    </w:rPr>
                  </w:pPr>
                  <w:r>
                    <w:rPr>
                      <w:sz w:val="18"/>
                      <w:szCs w:val="18"/>
                    </w:rPr>
                    <w:t>3</w:t>
                  </w:r>
                </w:p>
              </w:tc>
            </w:tr>
            <w:tr w:rsidR="009E0A9D" w14:paraId="1452AE08" w14:textId="77777777">
              <w:tc>
                <w:tcPr>
                  <w:tcW w:w="1550" w:type="dxa"/>
                  <w:shd w:val="clear" w:color="auto" w:fill="auto"/>
                </w:tcPr>
                <w:p w14:paraId="40775CD4" w14:textId="77777777" w:rsidR="009E0A9D" w:rsidRDefault="009E0A9D" w:rsidP="009E0A9D">
                  <w:pPr>
                    <w:spacing w:after="0" w:line="240" w:lineRule="auto"/>
                    <w:rPr>
                      <w:sz w:val="18"/>
                      <w:szCs w:val="18"/>
                    </w:rPr>
                  </w:pPr>
                  <w:r>
                    <w:rPr>
                      <w:sz w:val="18"/>
                      <w:szCs w:val="18"/>
                    </w:rPr>
                    <w:t>12</w:t>
                  </w:r>
                </w:p>
              </w:tc>
              <w:tc>
                <w:tcPr>
                  <w:tcW w:w="740" w:type="dxa"/>
                  <w:shd w:val="clear" w:color="auto" w:fill="auto"/>
                </w:tcPr>
                <w:p w14:paraId="3E310ED4"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7B129E5F" w14:textId="77777777" w:rsidR="009E0A9D" w:rsidRDefault="009E0A9D" w:rsidP="009E0A9D">
                  <w:pPr>
                    <w:spacing w:after="0" w:line="240" w:lineRule="auto"/>
                    <w:rPr>
                      <w:sz w:val="18"/>
                      <w:szCs w:val="18"/>
                    </w:rPr>
                  </w:pPr>
                  <w:r>
                    <w:rPr>
                      <w:sz w:val="18"/>
                      <w:szCs w:val="18"/>
                    </w:rPr>
                    <w:t>0</w:t>
                  </w:r>
                </w:p>
              </w:tc>
            </w:tr>
            <w:tr w:rsidR="009E0A9D" w14:paraId="411A7039" w14:textId="77777777">
              <w:tc>
                <w:tcPr>
                  <w:tcW w:w="1550" w:type="dxa"/>
                  <w:shd w:val="clear" w:color="auto" w:fill="auto"/>
                </w:tcPr>
                <w:p w14:paraId="42EB24C6" w14:textId="77777777" w:rsidR="009E0A9D" w:rsidRDefault="009E0A9D" w:rsidP="009E0A9D">
                  <w:pPr>
                    <w:spacing w:after="0" w:line="240" w:lineRule="auto"/>
                    <w:rPr>
                      <w:sz w:val="18"/>
                      <w:szCs w:val="18"/>
                    </w:rPr>
                  </w:pPr>
                  <w:r>
                    <w:rPr>
                      <w:sz w:val="18"/>
                      <w:szCs w:val="18"/>
                    </w:rPr>
                    <w:t>13</w:t>
                  </w:r>
                </w:p>
              </w:tc>
              <w:tc>
                <w:tcPr>
                  <w:tcW w:w="740" w:type="dxa"/>
                  <w:shd w:val="clear" w:color="auto" w:fill="auto"/>
                </w:tcPr>
                <w:p w14:paraId="51EE9ECA"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4A4E8393" w14:textId="77777777" w:rsidR="009E0A9D" w:rsidRDefault="009E0A9D" w:rsidP="009E0A9D">
                  <w:pPr>
                    <w:spacing w:after="0" w:line="240" w:lineRule="auto"/>
                    <w:rPr>
                      <w:sz w:val="18"/>
                      <w:szCs w:val="18"/>
                    </w:rPr>
                  </w:pPr>
                  <w:r>
                    <w:rPr>
                      <w:sz w:val="18"/>
                      <w:szCs w:val="18"/>
                    </w:rPr>
                    <w:t>1</w:t>
                  </w:r>
                </w:p>
              </w:tc>
            </w:tr>
            <w:tr w:rsidR="009E0A9D" w14:paraId="1ED766D6" w14:textId="77777777">
              <w:tc>
                <w:tcPr>
                  <w:tcW w:w="1550" w:type="dxa"/>
                  <w:shd w:val="clear" w:color="auto" w:fill="auto"/>
                </w:tcPr>
                <w:p w14:paraId="2E502209" w14:textId="77777777" w:rsidR="009E0A9D" w:rsidRDefault="009E0A9D" w:rsidP="009E0A9D">
                  <w:pPr>
                    <w:spacing w:after="0" w:line="240" w:lineRule="auto"/>
                    <w:rPr>
                      <w:sz w:val="18"/>
                      <w:szCs w:val="18"/>
                    </w:rPr>
                  </w:pPr>
                  <w:r>
                    <w:rPr>
                      <w:sz w:val="18"/>
                      <w:szCs w:val="18"/>
                    </w:rPr>
                    <w:t>14</w:t>
                  </w:r>
                </w:p>
              </w:tc>
              <w:tc>
                <w:tcPr>
                  <w:tcW w:w="740" w:type="dxa"/>
                  <w:shd w:val="clear" w:color="auto" w:fill="auto"/>
                </w:tcPr>
                <w:p w14:paraId="53367940"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6BD67F1D" w14:textId="77777777" w:rsidR="009E0A9D" w:rsidRDefault="009E0A9D" w:rsidP="009E0A9D">
                  <w:pPr>
                    <w:spacing w:after="0" w:line="240" w:lineRule="auto"/>
                    <w:rPr>
                      <w:sz w:val="18"/>
                      <w:szCs w:val="18"/>
                    </w:rPr>
                  </w:pPr>
                  <w:r>
                    <w:rPr>
                      <w:sz w:val="18"/>
                      <w:szCs w:val="18"/>
                    </w:rPr>
                    <w:t>2</w:t>
                  </w:r>
                </w:p>
              </w:tc>
            </w:tr>
            <w:tr w:rsidR="009E0A9D" w14:paraId="55DEA71F" w14:textId="77777777">
              <w:tc>
                <w:tcPr>
                  <w:tcW w:w="1550" w:type="dxa"/>
                  <w:shd w:val="clear" w:color="auto" w:fill="auto"/>
                </w:tcPr>
                <w:p w14:paraId="4890D76A" w14:textId="77777777" w:rsidR="009E0A9D" w:rsidRDefault="009E0A9D" w:rsidP="009E0A9D">
                  <w:pPr>
                    <w:spacing w:after="0" w:line="240" w:lineRule="auto"/>
                    <w:rPr>
                      <w:sz w:val="18"/>
                      <w:szCs w:val="18"/>
                    </w:rPr>
                  </w:pPr>
                  <w:r>
                    <w:rPr>
                      <w:sz w:val="18"/>
                      <w:szCs w:val="18"/>
                    </w:rPr>
                    <w:t>15</w:t>
                  </w:r>
                </w:p>
              </w:tc>
              <w:tc>
                <w:tcPr>
                  <w:tcW w:w="740" w:type="dxa"/>
                  <w:shd w:val="clear" w:color="auto" w:fill="auto"/>
                </w:tcPr>
                <w:p w14:paraId="77A4D5C5" w14:textId="77777777" w:rsidR="009E0A9D" w:rsidRDefault="009E0A9D" w:rsidP="009E0A9D">
                  <w:pPr>
                    <w:spacing w:after="0" w:line="240" w:lineRule="auto"/>
                    <w:rPr>
                      <w:sz w:val="18"/>
                      <w:szCs w:val="18"/>
                    </w:rPr>
                  </w:pPr>
                  <w:r>
                    <w:rPr>
                      <w:sz w:val="18"/>
                      <w:szCs w:val="18"/>
                    </w:rPr>
                    <w:t>3</w:t>
                  </w:r>
                </w:p>
              </w:tc>
              <w:tc>
                <w:tcPr>
                  <w:tcW w:w="613" w:type="dxa"/>
                  <w:shd w:val="clear" w:color="auto" w:fill="auto"/>
                </w:tcPr>
                <w:p w14:paraId="09A9E5B9" w14:textId="77777777" w:rsidR="009E0A9D" w:rsidRDefault="009E0A9D" w:rsidP="009E0A9D">
                  <w:pPr>
                    <w:spacing w:after="0" w:line="240" w:lineRule="auto"/>
                    <w:rPr>
                      <w:sz w:val="18"/>
                      <w:szCs w:val="18"/>
                    </w:rPr>
                  </w:pPr>
                  <w:r>
                    <w:rPr>
                      <w:sz w:val="18"/>
                      <w:szCs w:val="18"/>
                    </w:rPr>
                    <w:t>3</w:t>
                  </w:r>
                </w:p>
              </w:tc>
            </w:tr>
          </w:tbl>
          <w:p w14:paraId="59BE43F3" w14:textId="77777777" w:rsidR="009E0A9D" w:rsidRDefault="009E0A9D" w:rsidP="009E0A9D">
            <w:pPr>
              <w:keepNext/>
              <w:spacing w:after="0"/>
            </w:pPr>
          </w:p>
        </w:tc>
      </w:tr>
      <w:tr w:rsidR="009E0A9D" w14:paraId="2F2834D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1E960BF" w14:textId="77777777" w:rsidR="009E0A9D" w:rsidRDefault="009E0A9D" w:rsidP="009E0A9D">
            <w:pPr>
              <w:spacing w:after="0" w:line="240" w:lineRule="auto"/>
            </w:pPr>
            <w:r>
              <w:lastRenderedPageBreak/>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13164EB" w14:textId="77777777" w:rsidR="009E0A9D" w:rsidRDefault="009E0A9D" w:rsidP="009E0A9D">
            <w:pPr>
              <w:spacing w:after="0" w:line="240" w:lineRule="auto"/>
            </w:pPr>
            <w:r>
              <w:t>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EF94391" w14:textId="77777777" w:rsidR="009E0A9D" w:rsidRDefault="009E0A9D" w:rsidP="009E0A9D">
            <w:pPr>
              <w:spacing w:after="0" w:line="240" w:lineRule="auto"/>
            </w:pPr>
            <w:proofErr w:type="spellStart"/>
            <w:r>
              <w:t>fake_time_stamp_en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BA1F45C" w14:textId="77777777" w:rsidR="009E0A9D" w:rsidRDefault="009E0A9D" w:rsidP="009E0A9D">
            <w:pPr>
              <w:spacing w:after="0" w:line="240" w:lineRule="auto"/>
            </w:pPr>
            <w:r>
              <w:t>Enable fake time stamp. Fake time stamp is generated by a local firmware counter and replaces the timing endpoint time stamp.</w:t>
            </w:r>
          </w:p>
        </w:tc>
      </w:tr>
      <w:tr w:rsidR="009E0A9D" w14:paraId="52B1EFDB"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7332F4E" w14:textId="34873E07"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11AAACD7" w14:textId="06091EEF" w:rsidR="009E0A9D" w:rsidRDefault="009E0A9D" w:rsidP="009E0A9D">
            <w:pPr>
              <w:spacing w:after="0" w:line="240" w:lineRule="auto"/>
            </w:pPr>
            <w:r>
              <w:t>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B55DFD" w14:textId="6F5B7BBE" w:rsidR="009E0A9D" w:rsidRDefault="009E0A9D" w:rsidP="009E0A9D">
            <w:pPr>
              <w:spacing w:after="0" w:line="240" w:lineRule="auto"/>
            </w:pPr>
            <w:proofErr w:type="spellStart"/>
            <w:r>
              <w:t>cmd_stamp_sync_en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7E3A15A" w14:textId="15099285" w:rsidR="009E0A9D" w:rsidRDefault="009E0A9D" w:rsidP="009E0A9D">
            <w:pPr>
              <w:spacing w:after="0" w:line="240" w:lineRule="auto"/>
            </w:pPr>
            <w:r>
              <w:t xml:space="preserve">Enable issuing SYNC FAST command when bits [14:0] of the DTS time stamp match </w:t>
            </w:r>
            <w:proofErr w:type="spellStart"/>
            <w:r>
              <w:t>cmd_stamp_sync</w:t>
            </w:r>
            <w:proofErr w:type="spellEnd"/>
            <w:r>
              <w:t xml:space="preserve"> register value</w:t>
            </w:r>
          </w:p>
        </w:tc>
      </w:tr>
      <w:tr w:rsidR="009E0A9D" w14:paraId="7472AD5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4DAF2D4" w14:textId="5E3C2ABE"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EA28DCD" w14:textId="04A13C47" w:rsidR="009E0A9D" w:rsidRDefault="009E0A9D" w:rsidP="009E0A9D">
            <w:pPr>
              <w:spacing w:after="0" w:line="240" w:lineRule="auto"/>
            </w:pPr>
            <w:r>
              <w:t>3</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D26C2B1" w14:textId="68F0090E" w:rsidR="009E0A9D" w:rsidRDefault="009E0A9D" w:rsidP="009E0A9D">
            <w:pPr>
              <w:spacing w:after="0" w:line="240" w:lineRule="auto"/>
            </w:pPr>
            <w:proofErr w:type="spellStart"/>
            <w:r>
              <w:t>align_en</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5307FC9B" w14:textId="7264306D" w:rsidR="009E0A9D" w:rsidRDefault="009E0A9D" w:rsidP="009E0A9D">
            <w:pPr>
              <w:spacing w:after="0" w:line="240" w:lineRule="auto"/>
            </w:pPr>
            <w:r>
              <w:t>Enable automatic alignment of the COLDATA data to the DTS time stamp</w:t>
            </w:r>
          </w:p>
        </w:tc>
      </w:tr>
      <w:tr w:rsidR="009E0A9D" w14:paraId="72885438"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0667BE7F" w14:textId="22D37B1F"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503D099" w14:textId="3A4E1BDA"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0E665BD8" w14:textId="1D5B4241" w:rsidR="009E0A9D" w:rsidRDefault="009E0A9D" w:rsidP="009E0A9D">
            <w:pPr>
              <w:spacing w:after="0" w:line="240" w:lineRule="auto"/>
            </w:pPr>
            <w:proofErr w:type="spellStart"/>
            <w:r>
              <w:t>dts_time_delay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07DE3448" w14:textId="55D54ED2" w:rsidR="009E0A9D" w:rsidRDefault="009E0A9D" w:rsidP="009E0A9D">
            <w:pPr>
              <w:spacing w:after="0" w:line="240" w:lineRule="auto"/>
            </w:pPr>
            <w:r>
              <w:t>DTS time stamp delay. This delay is measured in 8 ns units. It should be longer than maximum COLDATA RX link latency (see RXL parameter).</w:t>
            </w:r>
          </w:p>
        </w:tc>
      </w:tr>
      <w:tr w:rsidR="009E0A9D" w14:paraId="04CC037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E39B344" w14:textId="0C147C99" w:rsidR="009E0A9D" w:rsidRDefault="009E0A9D" w:rsidP="009E0A9D">
            <w:pPr>
              <w:spacing w:after="0" w:line="240" w:lineRule="auto"/>
            </w:pPr>
            <w:r>
              <w:t>A00C000C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9F22A0" w14:textId="6107EF26" w:rsidR="009E0A9D" w:rsidRDefault="009E0A9D" w:rsidP="009E0A9D">
            <w:pPr>
              <w:spacing w:after="0" w:line="240" w:lineRule="auto"/>
            </w:pPr>
            <w:r>
              <w:t>30:16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0035C2" w14:textId="485D3245" w:rsidR="009E0A9D" w:rsidRDefault="009E0A9D" w:rsidP="009E0A9D">
            <w:pPr>
              <w:spacing w:after="0" w:line="240" w:lineRule="auto"/>
            </w:pPr>
            <w:proofErr w:type="spellStart"/>
            <w:r>
              <w:t>cmd_stamp_sync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D1B20F4" w14:textId="57584E04" w:rsidR="009E0A9D" w:rsidRDefault="009E0A9D" w:rsidP="009E0A9D">
            <w:pPr>
              <w:spacing w:after="0" w:line="240" w:lineRule="auto"/>
            </w:pPr>
            <w:r>
              <w:t xml:space="preserve">If </w:t>
            </w:r>
            <w:proofErr w:type="spellStart"/>
            <w:r>
              <w:t>cmd_stamp_sync_en</w:t>
            </w:r>
            <w:proofErr w:type="spellEnd"/>
            <w:r>
              <w:t xml:space="preserve"> == 1, the SYNC FAST command will be issued when bits [14:0] of the DTS time stamp match </w:t>
            </w:r>
            <w:proofErr w:type="spellStart"/>
            <w:r>
              <w:t>cmd_stamp_sync</w:t>
            </w:r>
            <w:proofErr w:type="spellEnd"/>
            <w:r>
              <w:t xml:space="preserve"> register value</w:t>
            </w:r>
          </w:p>
        </w:tc>
      </w:tr>
      <w:tr w:rsidR="009E0A9D" w14:paraId="7A40D71F"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47F86D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B643661"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E86E607" w14:textId="77777777" w:rsidR="009E0A9D" w:rsidRDefault="009E0A9D" w:rsidP="009E0A9D">
            <w:pPr>
              <w:spacing w:after="0" w:line="240" w:lineRule="auto"/>
            </w:pPr>
            <w:proofErr w:type="spellStart"/>
            <w:r>
              <w:t>cmd_code_idle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8337CA0" w14:textId="77777777" w:rsidR="009E0A9D" w:rsidRDefault="009E0A9D" w:rsidP="009E0A9D">
            <w:pPr>
              <w:spacing w:after="0" w:line="240" w:lineRule="auto"/>
            </w:pPr>
            <w:r>
              <w:t>Timing system command code for IDLE</w:t>
            </w:r>
          </w:p>
        </w:tc>
      </w:tr>
      <w:tr w:rsidR="009E0A9D" w14:paraId="41A3D9B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489A7AA"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FF1F1B5"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FD29B80" w14:textId="77777777" w:rsidR="009E0A9D" w:rsidRDefault="009E0A9D" w:rsidP="009E0A9D">
            <w:pPr>
              <w:spacing w:after="0" w:line="240" w:lineRule="auto"/>
            </w:pPr>
            <w:proofErr w:type="spellStart"/>
            <w:r>
              <w:t>cmd_code_edge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DA442D0" w14:textId="77777777" w:rsidR="009E0A9D" w:rsidRDefault="009E0A9D" w:rsidP="009E0A9D">
            <w:pPr>
              <w:spacing w:after="0" w:line="240" w:lineRule="auto"/>
            </w:pPr>
            <w:r>
              <w:t>Timing system command code for EDGE</w:t>
            </w:r>
          </w:p>
        </w:tc>
      </w:tr>
      <w:tr w:rsidR="009E0A9D" w14:paraId="0FD3956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5E40524"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7A610BE"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8DD1AA0" w14:textId="77777777" w:rsidR="009E0A9D" w:rsidRDefault="009E0A9D" w:rsidP="009E0A9D">
            <w:pPr>
              <w:spacing w:after="0" w:line="240" w:lineRule="auto"/>
            </w:pPr>
            <w:proofErr w:type="spellStart"/>
            <w:r>
              <w:t>cmd_code_sync</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7553182E" w14:textId="77777777" w:rsidR="009E0A9D" w:rsidRDefault="009E0A9D" w:rsidP="009E0A9D">
            <w:pPr>
              <w:spacing w:after="0" w:line="240" w:lineRule="auto"/>
            </w:pPr>
            <w:r>
              <w:t>Timing system command code for SYNC</w:t>
            </w:r>
          </w:p>
        </w:tc>
      </w:tr>
      <w:tr w:rsidR="009E0A9D" w14:paraId="3B3AC65D"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43181BB0" w14:textId="77777777" w:rsidR="009E0A9D" w:rsidRDefault="009E0A9D" w:rsidP="009E0A9D">
            <w:pPr>
              <w:spacing w:after="0" w:line="240" w:lineRule="auto"/>
            </w:pPr>
            <w:r>
              <w:t>A00C0010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EEB0568" w14:textId="77777777" w:rsidR="009E0A9D" w:rsidRDefault="009E0A9D" w:rsidP="009E0A9D">
            <w:pPr>
              <w:spacing w:after="0" w:line="240" w:lineRule="auto"/>
            </w:pPr>
            <w:r>
              <w:t>31:24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93B31C8" w14:textId="77777777" w:rsidR="009E0A9D" w:rsidRDefault="009E0A9D" w:rsidP="009E0A9D">
            <w:pPr>
              <w:spacing w:after="0" w:line="240" w:lineRule="auto"/>
            </w:pPr>
            <w:proofErr w:type="spellStart"/>
            <w:r>
              <w:t>cmd_code_act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EF1BF0B" w14:textId="77777777" w:rsidR="009E0A9D" w:rsidRDefault="009E0A9D" w:rsidP="009E0A9D">
            <w:pPr>
              <w:spacing w:after="0" w:line="240" w:lineRule="auto"/>
            </w:pPr>
            <w:r>
              <w:t>Timing system command code for ACT</w:t>
            </w:r>
          </w:p>
        </w:tc>
      </w:tr>
      <w:tr w:rsidR="009E0A9D" w14:paraId="7D1DCCA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58D8AE8F"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BAD7673" w14:textId="77777777" w:rsidR="009E0A9D" w:rsidRDefault="009E0A9D" w:rsidP="009E0A9D">
            <w:pPr>
              <w:spacing w:after="0" w:line="240" w:lineRule="auto"/>
            </w:pPr>
            <w:r>
              <w:t>7:0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8A5CCBB" w14:textId="77777777" w:rsidR="009E0A9D" w:rsidRDefault="009E0A9D" w:rsidP="009E0A9D">
            <w:pPr>
              <w:spacing w:after="0" w:line="240" w:lineRule="auto"/>
            </w:pPr>
            <w:proofErr w:type="spellStart"/>
            <w:r>
              <w:t>cmd_code_reset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2BABE931" w14:textId="77777777" w:rsidR="009E0A9D" w:rsidRDefault="009E0A9D" w:rsidP="009E0A9D">
            <w:pPr>
              <w:spacing w:after="0" w:line="240" w:lineRule="auto"/>
            </w:pPr>
            <w:r>
              <w:t>Timing system command code for RESET</w:t>
            </w:r>
          </w:p>
        </w:tc>
      </w:tr>
      <w:tr w:rsidR="009E0A9D" w14:paraId="7786125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7B41D472"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7802442" w14:textId="77777777" w:rsidR="009E0A9D" w:rsidRDefault="009E0A9D" w:rsidP="009E0A9D">
            <w:pPr>
              <w:spacing w:after="0" w:line="240" w:lineRule="auto"/>
            </w:pPr>
            <w:r>
              <w:t>15:8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9FBC1C7" w14:textId="77777777" w:rsidR="009E0A9D" w:rsidRDefault="009E0A9D" w:rsidP="009E0A9D">
            <w:pPr>
              <w:spacing w:after="0" w:line="240" w:lineRule="auto"/>
            </w:pPr>
            <w:proofErr w:type="spellStart"/>
            <w:r>
              <w:t>cmd_code_adc_reset</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4A45EC46" w14:textId="77777777" w:rsidR="009E0A9D" w:rsidRDefault="009E0A9D" w:rsidP="009E0A9D">
            <w:pPr>
              <w:spacing w:after="0" w:line="240" w:lineRule="auto"/>
            </w:pPr>
            <w:r>
              <w:t>Timing system command code for ADC RESET</w:t>
            </w:r>
          </w:p>
        </w:tc>
      </w:tr>
      <w:tr w:rsidR="009E0A9D" w14:paraId="289C5F4E"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6D7B914A" w14:textId="77777777"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881A883" w14:textId="77777777" w:rsidR="009E0A9D" w:rsidRDefault="009E0A9D" w:rsidP="009E0A9D">
            <w:pPr>
              <w:spacing w:after="0" w:line="240" w:lineRule="auto"/>
            </w:pPr>
            <w:r>
              <w:t>23:16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612A8154" w14:textId="77777777" w:rsidR="009E0A9D" w:rsidRDefault="009E0A9D" w:rsidP="009E0A9D">
            <w:pPr>
              <w:spacing w:after="0" w:line="240" w:lineRule="auto"/>
            </w:pPr>
            <w:proofErr w:type="spellStart"/>
            <w:r>
              <w:t>cmd_code_trigger</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36B06841" w14:textId="77777777" w:rsidR="009E0A9D" w:rsidRDefault="009E0A9D" w:rsidP="009E0A9D">
            <w:pPr>
              <w:spacing w:after="0" w:line="240" w:lineRule="auto"/>
            </w:pPr>
            <w:r>
              <w:t>Timing system command code for Trigger</w:t>
            </w:r>
          </w:p>
        </w:tc>
      </w:tr>
      <w:tr w:rsidR="009E0A9D" w14:paraId="4327497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493BFF6" w14:textId="15F4AD59"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338212D" w14:textId="65231485" w:rsidR="009E0A9D" w:rsidRDefault="009E0A9D" w:rsidP="009E0A9D">
            <w:pPr>
              <w:spacing w:after="0" w:line="240" w:lineRule="auto"/>
            </w:pPr>
            <w:r>
              <w:t>24</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B5D88E6" w14:textId="3D31577F" w:rsidR="009E0A9D" w:rsidRDefault="009E0A9D" w:rsidP="009E0A9D">
            <w:pPr>
              <w:spacing w:after="0" w:line="240" w:lineRule="auto"/>
            </w:pPr>
            <w:proofErr w:type="spellStart"/>
            <w:r>
              <w:t>cmd_en_idle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E59B952" w14:textId="2609B046" w:rsidR="009E0A9D" w:rsidRDefault="009E0A9D" w:rsidP="009E0A9D">
            <w:pPr>
              <w:spacing w:after="0" w:line="240" w:lineRule="auto"/>
            </w:pPr>
            <w:r>
              <w:t>Timing system command enable for IDLE</w:t>
            </w:r>
          </w:p>
        </w:tc>
      </w:tr>
      <w:tr w:rsidR="009E0A9D" w14:paraId="38717955"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6C6D82DD" w14:textId="66AAE4D4"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40425318" w14:textId="622A63AA" w:rsidR="009E0A9D" w:rsidRDefault="009E0A9D" w:rsidP="009E0A9D">
            <w:pPr>
              <w:spacing w:after="0" w:line="240" w:lineRule="auto"/>
            </w:pPr>
            <w:r>
              <w:t>25</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B7A8E78" w14:textId="6A7038F2" w:rsidR="009E0A9D" w:rsidRDefault="009E0A9D" w:rsidP="009E0A9D">
            <w:pPr>
              <w:spacing w:after="0" w:line="240" w:lineRule="auto"/>
            </w:pPr>
            <w:proofErr w:type="spellStart"/>
            <w:r>
              <w:t>cmd_en_edge</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7B867C3" w14:textId="713B3572" w:rsidR="009E0A9D" w:rsidRDefault="009E0A9D" w:rsidP="009E0A9D">
            <w:pPr>
              <w:spacing w:after="0" w:line="240" w:lineRule="auto"/>
            </w:pPr>
            <w:r>
              <w:t>Timing system command enable for EDGE</w:t>
            </w:r>
          </w:p>
        </w:tc>
      </w:tr>
      <w:tr w:rsidR="009E0A9D" w14:paraId="1F9D8768"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4C00E09E" w14:textId="45198D61"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58B5ED01" w14:textId="1359E9DF" w:rsidR="009E0A9D" w:rsidRDefault="009E0A9D" w:rsidP="009E0A9D">
            <w:pPr>
              <w:spacing w:after="0" w:line="240" w:lineRule="auto"/>
            </w:pPr>
            <w:r>
              <w:t>26</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565236DF" w14:textId="4B9C3098" w:rsidR="009E0A9D" w:rsidRDefault="009E0A9D" w:rsidP="009E0A9D">
            <w:pPr>
              <w:spacing w:after="0" w:line="240" w:lineRule="auto"/>
            </w:pPr>
            <w:proofErr w:type="spellStart"/>
            <w:r>
              <w:t>cmd_en_sync</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B0FFE5A" w14:textId="29DAB76D" w:rsidR="009E0A9D" w:rsidRDefault="009E0A9D" w:rsidP="009E0A9D">
            <w:pPr>
              <w:spacing w:after="0" w:line="240" w:lineRule="auto"/>
            </w:pPr>
            <w:r>
              <w:t>Timing system command enable for SYNC</w:t>
            </w:r>
          </w:p>
        </w:tc>
      </w:tr>
      <w:tr w:rsidR="009E0A9D" w14:paraId="77F597E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0F4DC7" w14:textId="0267A913"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0D27B1F3" w14:textId="2B4E2F5F" w:rsidR="009E0A9D" w:rsidRDefault="009E0A9D" w:rsidP="009E0A9D">
            <w:pPr>
              <w:spacing w:after="0" w:line="240" w:lineRule="auto"/>
            </w:pPr>
            <w:r>
              <w:t>27</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46E264E9" w14:textId="63ADE4CD" w:rsidR="009E0A9D" w:rsidRDefault="009E0A9D" w:rsidP="009E0A9D">
            <w:pPr>
              <w:spacing w:after="0" w:line="240" w:lineRule="auto"/>
            </w:pPr>
            <w:proofErr w:type="spellStart"/>
            <w:r>
              <w:t>cmd_en_act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764609DF" w14:textId="4BC93027" w:rsidR="009E0A9D" w:rsidRDefault="009E0A9D" w:rsidP="009E0A9D">
            <w:pPr>
              <w:spacing w:after="0" w:line="240" w:lineRule="auto"/>
            </w:pPr>
            <w:r>
              <w:t>Timing system command enable for ACT</w:t>
            </w:r>
          </w:p>
        </w:tc>
      </w:tr>
      <w:tr w:rsidR="009E0A9D" w14:paraId="297D956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0527F2AA" w14:textId="5DCDF7BF"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68951369" w14:textId="19E49BD8" w:rsidR="009E0A9D" w:rsidRDefault="009E0A9D" w:rsidP="009E0A9D">
            <w:pPr>
              <w:spacing w:after="0" w:line="240" w:lineRule="auto"/>
            </w:pPr>
            <w:r>
              <w:t>28</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3A169111" w14:textId="15F2E971" w:rsidR="009E0A9D" w:rsidRDefault="009E0A9D" w:rsidP="009E0A9D">
            <w:pPr>
              <w:spacing w:after="0" w:line="240" w:lineRule="auto"/>
            </w:pPr>
            <w:proofErr w:type="spellStart"/>
            <w:r>
              <w:t>cmd_en_reset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0EC7FE90" w14:textId="74A8FE68" w:rsidR="009E0A9D" w:rsidRDefault="009E0A9D" w:rsidP="009E0A9D">
            <w:pPr>
              <w:spacing w:after="0" w:line="240" w:lineRule="auto"/>
            </w:pPr>
            <w:r>
              <w:t>Timing system command enable for RESET</w:t>
            </w:r>
          </w:p>
        </w:tc>
      </w:tr>
      <w:tr w:rsidR="009E0A9D" w14:paraId="3B48D40F"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53DBEC2A" w14:textId="41A63CEC"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6FFEB10" w14:textId="0EA012AC" w:rsidR="009E0A9D" w:rsidRDefault="009E0A9D" w:rsidP="009E0A9D">
            <w:pPr>
              <w:spacing w:after="0" w:line="240" w:lineRule="auto"/>
            </w:pPr>
            <w:r>
              <w:t>29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2E99C8E" w14:textId="522DB54A" w:rsidR="009E0A9D" w:rsidRDefault="009E0A9D" w:rsidP="009E0A9D">
            <w:pPr>
              <w:spacing w:after="0" w:line="240" w:lineRule="auto"/>
            </w:pPr>
            <w:proofErr w:type="spellStart"/>
            <w:r>
              <w:t>cmd_en_adc_reset</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2727C1F6" w14:textId="04354E74" w:rsidR="009E0A9D" w:rsidRDefault="009E0A9D" w:rsidP="009E0A9D">
            <w:pPr>
              <w:spacing w:after="0" w:line="240" w:lineRule="auto"/>
            </w:pPr>
            <w:r>
              <w:t>Timing system command enable for ADC RESET</w:t>
            </w:r>
          </w:p>
        </w:tc>
      </w:tr>
      <w:tr w:rsidR="009E0A9D" w14:paraId="3A008BCE" w14:textId="77777777" w:rsidTr="0000554A">
        <w:tc>
          <w:tcPr>
            <w:tcW w:w="1253" w:type="dxa"/>
            <w:gridSpan w:val="2"/>
            <w:tcBorders>
              <w:top w:val="single" w:sz="4" w:space="0" w:color="000000"/>
              <w:left w:val="single" w:sz="4" w:space="0" w:color="000000"/>
              <w:bottom w:val="single" w:sz="4" w:space="0" w:color="000000"/>
              <w:right w:val="single" w:sz="4" w:space="0" w:color="000000"/>
            </w:tcBorders>
            <w:shd w:val="clear" w:color="auto" w:fill="auto"/>
          </w:tcPr>
          <w:p w14:paraId="1D28A707" w14:textId="1CEF5365" w:rsidR="009E0A9D" w:rsidRDefault="009E0A9D" w:rsidP="009E0A9D">
            <w:pPr>
              <w:spacing w:after="0" w:line="240" w:lineRule="auto"/>
            </w:pPr>
            <w:r>
              <w:t>A00C0014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3B9C7150" w14:textId="3019D98C"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BB3E59F" w14:textId="61DC6587" w:rsidR="009E0A9D" w:rsidRDefault="009E0A9D" w:rsidP="009E0A9D">
            <w:pPr>
              <w:spacing w:after="0" w:line="240" w:lineRule="auto"/>
            </w:pPr>
            <w:proofErr w:type="spellStart"/>
            <w:r>
              <w:t>cmd_en_trigger</w:t>
            </w:r>
            <w:proofErr w:type="spellEnd"/>
          </w:p>
        </w:tc>
        <w:tc>
          <w:tcPr>
            <w:tcW w:w="4375" w:type="dxa"/>
            <w:tcBorders>
              <w:top w:val="single" w:sz="4" w:space="0" w:color="000000"/>
              <w:left w:val="single" w:sz="4" w:space="0" w:color="000000"/>
              <w:bottom w:val="single" w:sz="4" w:space="0" w:color="000000"/>
              <w:right w:val="single" w:sz="4" w:space="0" w:color="000000"/>
            </w:tcBorders>
            <w:shd w:val="clear" w:color="auto" w:fill="auto"/>
          </w:tcPr>
          <w:p w14:paraId="3F7D039E" w14:textId="4176DF39" w:rsidR="009E0A9D" w:rsidRDefault="009E0A9D" w:rsidP="009E0A9D">
            <w:pPr>
              <w:spacing w:after="0" w:line="240" w:lineRule="auto"/>
            </w:pPr>
            <w:r>
              <w:t>Timing system command enable for Trigger</w:t>
            </w:r>
          </w:p>
        </w:tc>
      </w:tr>
      <w:tr w:rsidR="009E0A9D" w14:paraId="1044FD9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200F713" w14:textId="77777777" w:rsidR="009E0A9D" w:rsidRDefault="009E0A9D" w:rsidP="009E0A9D">
            <w:pPr>
              <w:spacing w:after="0" w:line="240" w:lineRule="auto"/>
            </w:pPr>
            <w:r>
              <w:t>A00C0018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4A134F2C"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1D11875" w14:textId="77777777" w:rsidR="009E0A9D" w:rsidRDefault="009E0A9D" w:rsidP="009E0A9D">
            <w:pPr>
              <w:spacing w:after="0" w:line="240" w:lineRule="auto"/>
            </w:pPr>
            <w:proofErr w:type="spellStart"/>
            <w:r>
              <w:t>fake_time_stamp_</w:t>
            </w:r>
            <w:proofErr w:type="gramStart"/>
            <w:r>
              <w:t>init</w:t>
            </w:r>
            <w:proofErr w:type="spellEnd"/>
            <w:r>
              <w:t>[</w:t>
            </w:r>
            <w:proofErr w:type="gramEnd"/>
            <w:r>
              <w:t>31:0]</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DA439AA" w14:textId="77777777" w:rsidR="009E0A9D" w:rsidRDefault="009E0A9D" w:rsidP="009E0A9D">
            <w:pPr>
              <w:spacing w:after="0" w:line="240" w:lineRule="auto"/>
            </w:pPr>
            <w:r>
              <w:t>Initial value for fake time stamp, bits 31:0</w:t>
            </w:r>
          </w:p>
        </w:tc>
      </w:tr>
      <w:tr w:rsidR="009E0A9D" w14:paraId="3DDADB67"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1C11A44" w14:textId="77777777" w:rsidR="009E0A9D" w:rsidRDefault="009E0A9D" w:rsidP="009E0A9D">
            <w:pPr>
              <w:spacing w:after="0" w:line="240" w:lineRule="auto"/>
            </w:pPr>
            <w:r>
              <w:t>A00C001C</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28197414" w14:textId="77777777" w:rsidR="009E0A9D" w:rsidRDefault="009E0A9D" w:rsidP="009E0A9D">
            <w:pPr>
              <w:spacing w:after="0" w:line="240" w:lineRule="auto"/>
            </w:pPr>
            <w:r>
              <w:t>31:0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7386E0C7" w14:textId="77777777" w:rsidR="009E0A9D" w:rsidRDefault="009E0A9D" w:rsidP="009E0A9D">
            <w:pPr>
              <w:spacing w:after="0" w:line="240" w:lineRule="auto"/>
            </w:pPr>
            <w:proofErr w:type="spellStart"/>
            <w:r>
              <w:t>fake_time_stamp_</w:t>
            </w:r>
            <w:proofErr w:type="gramStart"/>
            <w:r>
              <w:t>init</w:t>
            </w:r>
            <w:proofErr w:type="spellEnd"/>
            <w:r>
              <w:t>[</w:t>
            </w:r>
            <w:proofErr w:type="gramEnd"/>
            <w:r>
              <w:t>63:32]</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186A375E" w14:textId="77777777" w:rsidR="009E0A9D" w:rsidRDefault="009E0A9D" w:rsidP="009E0A9D">
            <w:pPr>
              <w:spacing w:after="0" w:line="240" w:lineRule="auto"/>
            </w:pPr>
            <w:r>
              <w:t>Initial value for fake time stamp, bits 63:32</w:t>
            </w:r>
          </w:p>
        </w:tc>
      </w:tr>
      <w:tr w:rsidR="009E0A9D" w14:paraId="0778F0C4"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101FD87C" w14:textId="77777777"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30C0CD43" w14:textId="77777777" w:rsidR="009E0A9D" w:rsidRDefault="009E0A9D" w:rsidP="009E0A9D">
            <w:pPr>
              <w:spacing w:after="0" w:line="240" w:lineRule="auto"/>
            </w:pP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F8F505D" w14:textId="77777777" w:rsidR="009E0A9D" w:rsidRDefault="009E0A9D" w:rsidP="009E0A9D">
            <w:pPr>
              <w:spacing w:after="0" w:line="240" w:lineRule="auto"/>
            </w:pPr>
            <w:proofErr w:type="spellStart"/>
            <w:r>
              <w:t>fake_daq_stream</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80AF57F" w14:textId="00DECE3B" w:rsidR="009E0A9D" w:rsidRDefault="009E0A9D" w:rsidP="009E0A9D">
            <w:pPr>
              <w:spacing w:after="0" w:line="240" w:lineRule="auto"/>
            </w:pPr>
            <w:r>
              <w:t xml:space="preserve">Enables sending fake data to </w:t>
            </w:r>
            <w:r w:rsidR="005F2535">
              <w:t>DAQ</w:t>
            </w:r>
            <w:r>
              <w:t xml:space="preserve"> even without FEMBs attached.</w:t>
            </w:r>
          </w:p>
        </w:tc>
      </w:tr>
      <w:tr w:rsidR="009E0A9D" w14:paraId="549258E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215D06C8" w14:textId="2811E44C"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8D9F5B6" w14:textId="2C93694A" w:rsidR="009E0A9D" w:rsidRDefault="009E0A9D" w:rsidP="009E0A9D">
            <w:pPr>
              <w:spacing w:after="0" w:line="240" w:lineRule="auto"/>
            </w:pPr>
            <w:r>
              <w:t>8:1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2CB3EC6F" w14:textId="2B2DF868" w:rsidR="009E0A9D" w:rsidRDefault="009E0A9D" w:rsidP="009E0A9D">
            <w:pPr>
              <w:spacing w:after="0" w:line="240" w:lineRule="auto"/>
            </w:pPr>
            <w:proofErr w:type="spellStart"/>
            <w:r>
              <w:t>context_fld</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0D822356" w14:textId="6F7D9D8C" w:rsidR="009E0A9D" w:rsidRDefault="009E0A9D" w:rsidP="009E0A9D">
            <w:pPr>
              <w:spacing w:after="0" w:line="240" w:lineRule="auto"/>
            </w:pPr>
            <w:r>
              <w:t>Context ID field in DAQ readout.</w:t>
            </w:r>
          </w:p>
        </w:tc>
      </w:tr>
      <w:tr w:rsidR="009E0A9D" w14:paraId="2F2BAC51"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E7E6E6" w:themeFill="background2"/>
          </w:tcPr>
          <w:p w14:paraId="3A12245F" w14:textId="2F6C4D5D" w:rsidR="009E0A9D" w:rsidRDefault="009E0A9D" w:rsidP="009E0A9D">
            <w:pPr>
              <w:spacing w:after="0" w:line="240" w:lineRule="auto"/>
            </w:pPr>
            <w:r>
              <w:t>A00C0020</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650A293A" w14:textId="73E077AE" w:rsidR="009E0A9D" w:rsidRDefault="009E0A9D" w:rsidP="009E0A9D">
            <w:pPr>
              <w:spacing w:after="0" w:line="240" w:lineRule="auto"/>
            </w:pPr>
            <w:r>
              <w:t>14:9</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51DC724E" w14:textId="2E99A382" w:rsidR="009E0A9D" w:rsidRDefault="009E0A9D" w:rsidP="009E0A9D">
            <w:pPr>
              <w:spacing w:after="0" w:line="240" w:lineRule="auto"/>
            </w:pPr>
            <w:proofErr w:type="spellStart"/>
            <w:r>
              <w:t>edge_delay</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E7E6E6" w:themeFill="background2"/>
          </w:tcPr>
          <w:p w14:paraId="111A0B2E" w14:textId="4C260A17" w:rsidR="009E0A9D" w:rsidRDefault="009E0A9D" w:rsidP="009E0A9D">
            <w:pPr>
              <w:spacing w:after="0" w:line="240" w:lineRule="auto"/>
            </w:pPr>
            <w:r>
              <w:t>EDGE FAST command delay, in 62.5MHz system clocks</w:t>
            </w:r>
          </w:p>
        </w:tc>
      </w:tr>
      <w:tr w:rsidR="009E0A9D" w14:paraId="5861C53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auto"/>
          </w:tcPr>
          <w:p w14:paraId="45B94AB2" w14:textId="77777777" w:rsidR="009E0A9D" w:rsidRDefault="009E0A9D" w:rsidP="009E0A9D">
            <w:pPr>
              <w:spacing w:after="0" w:line="240" w:lineRule="auto"/>
            </w:pPr>
            <w:r>
              <w:t>A00C0024</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auto"/>
          </w:tcPr>
          <w:p w14:paraId="7073710B" w14:textId="42F31D3E" w:rsidR="009E0A9D" w:rsidRDefault="009E0A9D" w:rsidP="009E0A9D">
            <w:pPr>
              <w:spacing w:after="0" w:line="240" w:lineRule="auto"/>
            </w:pPr>
            <w:r>
              <w:t>1</w:t>
            </w:r>
            <w:r w:rsidR="005F2535">
              <w:t>4</w:t>
            </w:r>
            <w:r>
              <w:t>:0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auto"/>
          </w:tcPr>
          <w:p w14:paraId="17C49FCB" w14:textId="77777777" w:rsidR="009E0A9D" w:rsidRDefault="009E0A9D" w:rsidP="009E0A9D">
            <w:pPr>
              <w:spacing w:after="0" w:line="240" w:lineRule="auto"/>
            </w:pPr>
            <w:proofErr w:type="spellStart"/>
            <w:r>
              <w:t>spy_rec_time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auto"/>
          </w:tcPr>
          <w:p w14:paraId="6D32FEB1" w14:textId="69309854" w:rsidR="009E0A9D" w:rsidRDefault="009E0A9D" w:rsidP="009E0A9D">
            <w:pPr>
              <w:spacing w:after="0" w:line="240" w:lineRule="auto"/>
            </w:pPr>
            <w:r>
              <w:t xml:space="preserve">Spy ring buffer recording time, in </w:t>
            </w:r>
            <w:r w:rsidR="005F2535">
              <w:t>64</w:t>
            </w:r>
            <w:r>
              <w:t xml:space="preserve">-bit words, based on </w:t>
            </w:r>
            <w:r w:rsidR="005F2535">
              <w:t>system clock, 16 ns</w:t>
            </w:r>
          </w:p>
        </w:tc>
      </w:tr>
      <w:tr w:rsidR="009E0A9D" w14:paraId="272BF7E5"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7642DF0" w14:textId="78CBC4CA"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2943132D" w14:textId="3B29D72C" w:rsidR="009E0A9D" w:rsidRDefault="009E0A9D" w:rsidP="009E0A9D">
            <w:pPr>
              <w:spacing w:after="0" w:line="240" w:lineRule="auto"/>
            </w:pPr>
            <w:r>
              <w:t>15:0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D4367AA" w14:textId="7E9F8D87" w:rsidR="009E0A9D" w:rsidRDefault="009E0A9D" w:rsidP="009E0A9D">
            <w:pPr>
              <w:spacing w:after="0" w:line="240" w:lineRule="auto"/>
            </w:pPr>
            <w:r>
              <w:t>flex</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EC8EB7" w14:textId="4E4D9CC2" w:rsidR="009E0A9D" w:rsidRDefault="009E0A9D" w:rsidP="009E0A9D">
            <w:pPr>
              <w:spacing w:after="0" w:line="240" w:lineRule="auto"/>
            </w:pPr>
            <w:r>
              <w:t>Flex field in DAQ readout</w:t>
            </w:r>
          </w:p>
        </w:tc>
      </w:tr>
      <w:tr w:rsidR="009E0A9D" w14:paraId="5B2A3D76"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CDBEFE7" w14:textId="59F2C850"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C8F72B1" w14:textId="650E166E" w:rsidR="009E0A9D" w:rsidRDefault="009E0A9D" w:rsidP="009E0A9D">
            <w:pPr>
              <w:spacing w:after="0" w:line="240" w:lineRule="auto"/>
            </w:pPr>
            <w:r>
              <w:t>29:22</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62FE138" w14:textId="4DDAF448" w:rsidR="009E0A9D" w:rsidRDefault="009E0A9D" w:rsidP="009E0A9D">
            <w:pPr>
              <w:spacing w:after="0" w:line="240" w:lineRule="auto"/>
            </w:pPr>
            <w:proofErr w:type="spellStart"/>
            <w:r>
              <w:t>femb_pulser_in_frame</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5DFF0EA" w14:textId="59D60D9B" w:rsidR="009E0A9D" w:rsidRDefault="009E0A9D" w:rsidP="009E0A9D">
            <w:pPr>
              <w:spacing w:after="0" w:line="240" w:lineRule="auto"/>
            </w:pPr>
            <w:proofErr w:type="spellStart"/>
            <w:r>
              <w:t>Femb_pulser_in_frame</w:t>
            </w:r>
            <w:proofErr w:type="spellEnd"/>
            <w:r>
              <w:t xml:space="preserve"> field in DAQ readout</w:t>
            </w:r>
          </w:p>
        </w:tc>
      </w:tr>
      <w:tr w:rsidR="009E0A9D" w14:paraId="5F81C4B2"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6D9BC6D0" w14:textId="3ADC148C"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0C27192B" w14:textId="67A6DE26" w:rsidR="009E0A9D" w:rsidRDefault="009E0A9D" w:rsidP="009E0A9D">
            <w:pPr>
              <w:spacing w:after="0" w:line="240" w:lineRule="auto"/>
            </w:pPr>
            <w:r>
              <w:t>30</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2FD46FC" w14:textId="109995BF" w:rsidR="009E0A9D" w:rsidRDefault="009E0A9D" w:rsidP="009E0A9D">
            <w:pPr>
              <w:spacing w:after="0" w:line="240" w:lineRule="auto"/>
            </w:pPr>
            <w:r>
              <w:t>ready</w:t>
            </w:r>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59990C82" w14:textId="44BDD08C" w:rsidR="009E0A9D" w:rsidRDefault="009E0A9D" w:rsidP="009E0A9D">
            <w:pPr>
              <w:spacing w:after="0" w:line="240" w:lineRule="auto"/>
            </w:pPr>
            <w:r>
              <w:t>Ready field in DAQ readout</w:t>
            </w:r>
          </w:p>
        </w:tc>
      </w:tr>
      <w:tr w:rsidR="009E0A9D" w14:paraId="61ADEB1C" w14:textId="77777777" w:rsidTr="0000554A">
        <w:tc>
          <w:tcPr>
            <w:tcW w:w="1242"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31900199" w14:textId="03B6522B" w:rsidR="009E0A9D" w:rsidRDefault="009E0A9D" w:rsidP="009E0A9D">
            <w:pPr>
              <w:spacing w:after="0" w:line="240" w:lineRule="auto"/>
            </w:pPr>
            <w:r>
              <w:t>A00C0028</w:t>
            </w:r>
          </w:p>
        </w:tc>
        <w:tc>
          <w:tcPr>
            <w:tcW w:w="917"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C9A27F0" w14:textId="2B3E9CD6" w:rsidR="009E0A9D" w:rsidRDefault="009E0A9D" w:rsidP="009E0A9D">
            <w:pPr>
              <w:spacing w:after="0" w:line="240" w:lineRule="auto"/>
            </w:pPr>
            <w:r>
              <w:t>31</w:t>
            </w:r>
          </w:p>
        </w:tc>
        <w:tc>
          <w:tcPr>
            <w:tcW w:w="2823"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40FB2ED4" w14:textId="47B63A80" w:rsidR="009E0A9D" w:rsidRDefault="009E0A9D" w:rsidP="009E0A9D">
            <w:pPr>
              <w:spacing w:after="0" w:line="240" w:lineRule="auto"/>
            </w:pPr>
            <w:proofErr w:type="spellStart"/>
            <w:r>
              <w:t>ws</w:t>
            </w:r>
            <w:proofErr w:type="spellEnd"/>
          </w:p>
        </w:tc>
        <w:tc>
          <w:tcPr>
            <w:tcW w:w="4386" w:type="dxa"/>
            <w:gridSpan w:val="2"/>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14:paraId="7F40529A" w14:textId="34C53DC8" w:rsidR="009E0A9D" w:rsidRDefault="009E0A9D" w:rsidP="009E0A9D">
            <w:pPr>
              <w:spacing w:after="0" w:line="240" w:lineRule="auto"/>
            </w:pPr>
            <w:proofErr w:type="spellStart"/>
            <w:r>
              <w:t>Ws</w:t>
            </w:r>
            <w:proofErr w:type="spellEnd"/>
            <w:r>
              <w:t xml:space="preserve"> field in DAQ readout</w:t>
            </w:r>
          </w:p>
        </w:tc>
      </w:tr>
      <w:tr w:rsidR="009E0A9D" w14:paraId="663B3942" w14:textId="77777777" w:rsidTr="0000554A">
        <w:tc>
          <w:tcPr>
            <w:tcW w:w="1242" w:type="dxa"/>
            <w:tcBorders>
              <w:left w:val="single" w:sz="4" w:space="0" w:color="000000"/>
              <w:bottom w:val="single" w:sz="4" w:space="0" w:color="000000"/>
              <w:right w:val="single" w:sz="4" w:space="0" w:color="000000"/>
            </w:tcBorders>
            <w:shd w:val="clear" w:color="auto" w:fill="auto"/>
          </w:tcPr>
          <w:p w14:paraId="75FFB350" w14:textId="7047F03D"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6D8EF5A7" w14:textId="5DCA1746" w:rsidR="009E0A9D" w:rsidRDefault="009E0A9D" w:rsidP="009E0A9D">
            <w:pPr>
              <w:spacing w:after="0" w:line="240" w:lineRule="auto"/>
            </w:pPr>
            <w:r>
              <w:t>5:0</w:t>
            </w:r>
          </w:p>
        </w:tc>
        <w:tc>
          <w:tcPr>
            <w:tcW w:w="2823" w:type="dxa"/>
            <w:gridSpan w:val="2"/>
            <w:tcBorders>
              <w:left w:val="single" w:sz="4" w:space="0" w:color="000000"/>
              <w:bottom w:val="single" w:sz="4" w:space="0" w:color="000000"/>
              <w:right w:val="single" w:sz="4" w:space="0" w:color="000000"/>
            </w:tcBorders>
            <w:shd w:val="clear" w:color="auto" w:fill="auto"/>
          </w:tcPr>
          <w:p w14:paraId="2072EF99" w14:textId="3884E043" w:rsidR="009E0A9D" w:rsidRDefault="009E0A9D" w:rsidP="009E0A9D">
            <w:pPr>
              <w:spacing w:after="0" w:line="240" w:lineRule="auto"/>
            </w:pPr>
            <w:proofErr w:type="gramStart"/>
            <w:r>
              <w:t>link[</w:t>
            </w:r>
            <w:proofErr w:type="gramEnd"/>
            <w:r>
              <w:t>0]</w:t>
            </w:r>
          </w:p>
        </w:tc>
        <w:tc>
          <w:tcPr>
            <w:tcW w:w="4386" w:type="dxa"/>
            <w:gridSpan w:val="2"/>
            <w:tcBorders>
              <w:left w:val="single" w:sz="4" w:space="0" w:color="000000"/>
              <w:bottom w:val="single" w:sz="4" w:space="0" w:color="000000"/>
              <w:right w:val="single" w:sz="4" w:space="0" w:color="000000"/>
            </w:tcBorders>
            <w:shd w:val="clear" w:color="auto" w:fill="auto"/>
          </w:tcPr>
          <w:p w14:paraId="745E71A8" w14:textId="0FEC67EB" w:rsidR="009E0A9D" w:rsidRDefault="009E0A9D" w:rsidP="009E0A9D">
            <w:pPr>
              <w:spacing w:after="0" w:line="240" w:lineRule="auto"/>
            </w:pPr>
            <w:proofErr w:type="gramStart"/>
            <w:r>
              <w:t>Link[</w:t>
            </w:r>
            <w:proofErr w:type="gramEnd"/>
            <w:r>
              <w:t>0] field in DAQ readout</w:t>
            </w:r>
          </w:p>
        </w:tc>
      </w:tr>
      <w:tr w:rsidR="009E0A9D" w14:paraId="3E6A7575" w14:textId="77777777" w:rsidTr="0000554A">
        <w:tc>
          <w:tcPr>
            <w:tcW w:w="1242" w:type="dxa"/>
            <w:tcBorders>
              <w:left w:val="single" w:sz="4" w:space="0" w:color="000000"/>
              <w:bottom w:val="single" w:sz="4" w:space="0" w:color="000000"/>
              <w:right w:val="single" w:sz="4" w:space="0" w:color="000000"/>
            </w:tcBorders>
            <w:shd w:val="clear" w:color="auto" w:fill="auto"/>
          </w:tcPr>
          <w:p w14:paraId="6FC3C32E" w14:textId="1198E61C"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44239DB8" w14:textId="3A33AB94" w:rsidR="009E0A9D" w:rsidRDefault="009E0A9D" w:rsidP="009E0A9D">
            <w:pPr>
              <w:spacing w:after="0" w:line="240" w:lineRule="auto"/>
            </w:pPr>
            <w:r>
              <w:t>11:6</w:t>
            </w:r>
          </w:p>
        </w:tc>
        <w:tc>
          <w:tcPr>
            <w:tcW w:w="2823" w:type="dxa"/>
            <w:gridSpan w:val="2"/>
            <w:tcBorders>
              <w:left w:val="single" w:sz="4" w:space="0" w:color="000000"/>
              <w:bottom w:val="single" w:sz="4" w:space="0" w:color="000000"/>
              <w:right w:val="single" w:sz="4" w:space="0" w:color="000000"/>
            </w:tcBorders>
            <w:shd w:val="clear" w:color="auto" w:fill="auto"/>
          </w:tcPr>
          <w:p w14:paraId="256665CD" w14:textId="649EA1A9" w:rsidR="009E0A9D" w:rsidRDefault="009E0A9D" w:rsidP="009E0A9D">
            <w:pPr>
              <w:spacing w:after="0" w:line="240" w:lineRule="auto"/>
            </w:pPr>
            <w:proofErr w:type="gramStart"/>
            <w:r>
              <w:t>link[</w:t>
            </w:r>
            <w:proofErr w:type="gramEnd"/>
            <w:r>
              <w:t>1]</w:t>
            </w:r>
          </w:p>
        </w:tc>
        <w:tc>
          <w:tcPr>
            <w:tcW w:w="4386" w:type="dxa"/>
            <w:gridSpan w:val="2"/>
            <w:tcBorders>
              <w:left w:val="single" w:sz="4" w:space="0" w:color="000000"/>
              <w:bottom w:val="single" w:sz="4" w:space="0" w:color="000000"/>
              <w:right w:val="single" w:sz="4" w:space="0" w:color="000000"/>
            </w:tcBorders>
            <w:shd w:val="clear" w:color="auto" w:fill="auto"/>
          </w:tcPr>
          <w:p w14:paraId="645C27A9" w14:textId="7129A3E2" w:rsidR="009E0A9D" w:rsidRDefault="009E0A9D" w:rsidP="009E0A9D">
            <w:pPr>
              <w:spacing w:after="0" w:line="240" w:lineRule="auto"/>
            </w:pPr>
            <w:proofErr w:type="gramStart"/>
            <w:r>
              <w:t>Link[</w:t>
            </w:r>
            <w:proofErr w:type="gramEnd"/>
            <w:r>
              <w:t>1] field in DAQ readout</w:t>
            </w:r>
          </w:p>
        </w:tc>
      </w:tr>
      <w:tr w:rsidR="009E0A9D" w14:paraId="277CE166" w14:textId="77777777" w:rsidTr="0000554A">
        <w:tc>
          <w:tcPr>
            <w:tcW w:w="1242" w:type="dxa"/>
            <w:tcBorders>
              <w:left w:val="single" w:sz="4" w:space="0" w:color="000000"/>
              <w:bottom w:val="single" w:sz="4" w:space="0" w:color="000000"/>
              <w:right w:val="single" w:sz="4" w:space="0" w:color="000000"/>
            </w:tcBorders>
            <w:shd w:val="clear" w:color="auto" w:fill="auto"/>
          </w:tcPr>
          <w:p w14:paraId="4A8277A8" w14:textId="46AA3B79"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0A353D9A" w14:textId="5B214D98" w:rsidR="009E0A9D" w:rsidRDefault="009E0A9D" w:rsidP="009E0A9D">
            <w:pPr>
              <w:spacing w:after="0" w:line="240" w:lineRule="auto"/>
            </w:pPr>
            <w:r>
              <w:t>21:12</w:t>
            </w:r>
          </w:p>
        </w:tc>
        <w:tc>
          <w:tcPr>
            <w:tcW w:w="2823" w:type="dxa"/>
            <w:gridSpan w:val="2"/>
            <w:tcBorders>
              <w:left w:val="single" w:sz="4" w:space="0" w:color="000000"/>
              <w:bottom w:val="single" w:sz="4" w:space="0" w:color="000000"/>
              <w:right w:val="single" w:sz="4" w:space="0" w:color="000000"/>
            </w:tcBorders>
            <w:shd w:val="clear" w:color="auto" w:fill="auto"/>
          </w:tcPr>
          <w:p w14:paraId="3789010E" w14:textId="7EFE86A8" w:rsidR="009E0A9D" w:rsidRDefault="009E0A9D" w:rsidP="009E0A9D">
            <w:pPr>
              <w:spacing w:after="0" w:line="240" w:lineRule="auto"/>
            </w:pPr>
            <w:proofErr w:type="spellStart"/>
            <w:r>
              <w:t>crate_id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1DFA5433" w14:textId="3AD4633B" w:rsidR="009E0A9D" w:rsidRDefault="009E0A9D" w:rsidP="009E0A9D">
            <w:pPr>
              <w:spacing w:after="0" w:line="240" w:lineRule="auto"/>
            </w:pPr>
            <w:proofErr w:type="spellStart"/>
            <w:r>
              <w:t>Crate_ID</w:t>
            </w:r>
            <w:proofErr w:type="spellEnd"/>
            <w:r>
              <w:t xml:space="preserve"> field in DAQ readout</w:t>
            </w:r>
          </w:p>
        </w:tc>
      </w:tr>
      <w:tr w:rsidR="009E0A9D" w14:paraId="33E296CC" w14:textId="77777777" w:rsidTr="0000554A">
        <w:tc>
          <w:tcPr>
            <w:tcW w:w="1242" w:type="dxa"/>
            <w:tcBorders>
              <w:left w:val="single" w:sz="4" w:space="0" w:color="000000"/>
              <w:bottom w:val="single" w:sz="4" w:space="0" w:color="000000"/>
              <w:right w:val="single" w:sz="4" w:space="0" w:color="000000"/>
            </w:tcBorders>
            <w:shd w:val="clear" w:color="auto" w:fill="auto"/>
          </w:tcPr>
          <w:p w14:paraId="42D5FB27" w14:textId="7EA4E0AE" w:rsidR="009E0A9D" w:rsidRDefault="009E0A9D" w:rsidP="009E0A9D">
            <w:pPr>
              <w:spacing w:after="0" w:line="240" w:lineRule="auto"/>
            </w:pPr>
            <w:r>
              <w:lastRenderedPageBreak/>
              <w:t>A00C0034</w:t>
            </w:r>
          </w:p>
        </w:tc>
        <w:tc>
          <w:tcPr>
            <w:tcW w:w="917" w:type="dxa"/>
            <w:gridSpan w:val="2"/>
            <w:tcBorders>
              <w:left w:val="single" w:sz="4" w:space="0" w:color="000000"/>
              <w:bottom w:val="single" w:sz="4" w:space="0" w:color="000000"/>
              <w:right w:val="single" w:sz="4" w:space="0" w:color="000000"/>
            </w:tcBorders>
            <w:shd w:val="clear" w:color="auto" w:fill="auto"/>
          </w:tcPr>
          <w:p w14:paraId="2610E342" w14:textId="4FF509BE" w:rsidR="009E0A9D" w:rsidRDefault="009E0A9D" w:rsidP="009E0A9D">
            <w:pPr>
              <w:spacing w:after="0" w:line="240" w:lineRule="auto"/>
            </w:pPr>
            <w:r>
              <w:t>27:22</w:t>
            </w:r>
          </w:p>
        </w:tc>
        <w:tc>
          <w:tcPr>
            <w:tcW w:w="2823" w:type="dxa"/>
            <w:gridSpan w:val="2"/>
            <w:tcBorders>
              <w:left w:val="single" w:sz="4" w:space="0" w:color="000000"/>
              <w:bottom w:val="single" w:sz="4" w:space="0" w:color="000000"/>
              <w:right w:val="single" w:sz="4" w:space="0" w:color="000000"/>
            </w:tcBorders>
            <w:shd w:val="clear" w:color="auto" w:fill="auto"/>
          </w:tcPr>
          <w:p w14:paraId="70EB1784" w14:textId="1C19E0BD" w:rsidR="009E0A9D" w:rsidRDefault="009E0A9D" w:rsidP="009E0A9D">
            <w:pPr>
              <w:spacing w:after="0" w:line="240" w:lineRule="auto"/>
            </w:pPr>
            <w:proofErr w:type="spellStart"/>
            <w:r>
              <w:t>det_id</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05F21A2B" w14:textId="50A6FE02" w:rsidR="009E0A9D" w:rsidRDefault="009E0A9D" w:rsidP="009E0A9D">
            <w:pPr>
              <w:spacing w:after="0" w:line="240" w:lineRule="auto"/>
            </w:pPr>
            <w:proofErr w:type="spellStart"/>
            <w:r>
              <w:t>Det_ID</w:t>
            </w:r>
            <w:proofErr w:type="spellEnd"/>
            <w:r>
              <w:t xml:space="preserve"> field in DAQ readout</w:t>
            </w:r>
          </w:p>
        </w:tc>
      </w:tr>
      <w:tr w:rsidR="009E0A9D" w14:paraId="76F2587E" w14:textId="77777777" w:rsidTr="0000554A">
        <w:tc>
          <w:tcPr>
            <w:tcW w:w="1242" w:type="dxa"/>
            <w:tcBorders>
              <w:left w:val="single" w:sz="4" w:space="0" w:color="000000"/>
              <w:bottom w:val="single" w:sz="4" w:space="0" w:color="000000"/>
              <w:right w:val="single" w:sz="4" w:space="0" w:color="000000"/>
            </w:tcBorders>
            <w:shd w:val="clear" w:color="auto" w:fill="auto"/>
          </w:tcPr>
          <w:p w14:paraId="77B889D8" w14:textId="3833E188" w:rsidR="009E0A9D" w:rsidRDefault="009E0A9D" w:rsidP="009E0A9D">
            <w:pPr>
              <w:spacing w:after="0" w:line="240" w:lineRule="auto"/>
            </w:pPr>
            <w:r>
              <w:t>A00C0034</w:t>
            </w:r>
          </w:p>
        </w:tc>
        <w:tc>
          <w:tcPr>
            <w:tcW w:w="917" w:type="dxa"/>
            <w:gridSpan w:val="2"/>
            <w:tcBorders>
              <w:left w:val="single" w:sz="4" w:space="0" w:color="000000"/>
              <w:bottom w:val="single" w:sz="4" w:space="0" w:color="000000"/>
              <w:right w:val="single" w:sz="4" w:space="0" w:color="000000"/>
            </w:tcBorders>
            <w:shd w:val="clear" w:color="auto" w:fill="auto"/>
          </w:tcPr>
          <w:p w14:paraId="7D8D1821" w14:textId="47E67894" w:rsidR="009E0A9D" w:rsidRDefault="009E0A9D" w:rsidP="009E0A9D">
            <w:pPr>
              <w:spacing w:after="0" w:line="240" w:lineRule="auto"/>
            </w:pPr>
            <w:r>
              <w:t>31:28</w:t>
            </w:r>
          </w:p>
        </w:tc>
        <w:tc>
          <w:tcPr>
            <w:tcW w:w="2823" w:type="dxa"/>
            <w:gridSpan w:val="2"/>
            <w:tcBorders>
              <w:left w:val="single" w:sz="4" w:space="0" w:color="000000"/>
              <w:bottom w:val="single" w:sz="4" w:space="0" w:color="000000"/>
              <w:right w:val="single" w:sz="4" w:space="0" w:color="000000"/>
            </w:tcBorders>
            <w:shd w:val="clear" w:color="auto" w:fill="auto"/>
          </w:tcPr>
          <w:p w14:paraId="28E3A326" w14:textId="0113D0B5" w:rsidR="009E0A9D" w:rsidRDefault="009E0A9D" w:rsidP="009E0A9D">
            <w:pPr>
              <w:spacing w:after="0" w:line="240" w:lineRule="auto"/>
            </w:pPr>
            <w:proofErr w:type="spellStart"/>
            <w:r>
              <w:t>psr_cal</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3FF6B7B4" w14:textId="278D8A1F" w:rsidR="009E0A9D" w:rsidRDefault="009E0A9D" w:rsidP="009E0A9D">
            <w:pPr>
              <w:spacing w:after="0" w:line="240" w:lineRule="auto"/>
            </w:pPr>
            <w:proofErr w:type="spellStart"/>
            <w:r>
              <w:t>Psr_cal</w:t>
            </w:r>
            <w:proofErr w:type="spellEnd"/>
            <w:r>
              <w:t xml:space="preserve"> field in DAQ readout</w:t>
            </w:r>
          </w:p>
        </w:tc>
      </w:tr>
      <w:tr w:rsidR="009E0A9D" w14:paraId="64D1E9B0" w14:textId="77777777" w:rsidTr="0000554A">
        <w:tc>
          <w:tcPr>
            <w:tcW w:w="1242" w:type="dxa"/>
            <w:tcBorders>
              <w:left w:val="single" w:sz="4" w:space="0" w:color="000000"/>
              <w:right w:val="single" w:sz="4" w:space="0" w:color="000000"/>
            </w:tcBorders>
            <w:shd w:val="clear" w:color="auto" w:fill="auto"/>
          </w:tcPr>
          <w:p w14:paraId="7381D299" w14:textId="35278F85"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567939BB" w14:textId="08235656" w:rsidR="009E0A9D" w:rsidRDefault="009E0A9D" w:rsidP="009E0A9D">
            <w:pPr>
              <w:spacing w:after="0" w:line="240" w:lineRule="auto"/>
            </w:pPr>
            <w:r>
              <w:t>0</w:t>
            </w:r>
          </w:p>
        </w:tc>
        <w:tc>
          <w:tcPr>
            <w:tcW w:w="2823" w:type="dxa"/>
            <w:gridSpan w:val="2"/>
            <w:tcBorders>
              <w:left w:val="single" w:sz="4" w:space="0" w:color="000000"/>
              <w:right w:val="single" w:sz="4" w:space="0" w:color="000000"/>
            </w:tcBorders>
            <w:shd w:val="clear" w:color="auto" w:fill="auto"/>
          </w:tcPr>
          <w:p w14:paraId="03A8A868" w14:textId="757CA414" w:rsidR="009E0A9D" w:rsidRDefault="009E0A9D" w:rsidP="009E0A9D">
            <w:pPr>
              <w:spacing w:after="0" w:line="240" w:lineRule="auto"/>
            </w:pPr>
            <w:proofErr w:type="spellStart"/>
            <w:r>
              <w:t>dac_src_</w:t>
            </w:r>
            <w:proofErr w:type="gramStart"/>
            <w:r>
              <w:t>sel</w:t>
            </w:r>
            <w:proofErr w:type="spellEnd"/>
            <w:r>
              <w:t>[</w:t>
            </w:r>
            <w:proofErr w:type="gramEnd"/>
            <w:r>
              <w:t>0]</w:t>
            </w:r>
          </w:p>
        </w:tc>
        <w:tc>
          <w:tcPr>
            <w:tcW w:w="4386" w:type="dxa"/>
            <w:gridSpan w:val="2"/>
            <w:tcBorders>
              <w:left w:val="single" w:sz="4" w:space="0" w:color="000000"/>
              <w:right w:val="single" w:sz="4" w:space="0" w:color="000000"/>
            </w:tcBorders>
            <w:shd w:val="clear" w:color="auto" w:fill="auto"/>
          </w:tcPr>
          <w:p w14:paraId="78515FB7" w14:textId="68C0FF51" w:rsidR="009E0A9D" w:rsidRDefault="009E0A9D" w:rsidP="009E0A9D">
            <w:pPr>
              <w:spacing w:after="0" w:line="240" w:lineRule="auto"/>
            </w:pPr>
            <w:r>
              <w:t>DAC0 source selector. 0 = external 1 = internal</w:t>
            </w:r>
          </w:p>
        </w:tc>
      </w:tr>
      <w:tr w:rsidR="009E0A9D" w14:paraId="55773975" w14:textId="77777777" w:rsidTr="0000554A">
        <w:tc>
          <w:tcPr>
            <w:tcW w:w="1242" w:type="dxa"/>
            <w:tcBorders>
              <w:left w:val="single" w:sz="4" w:space="0" w:color="000000"/>
              <w:right w:val="single" w:sz="4" w:space="0" w:color="000000"/>
            </w:tcBorders>
            <w:shd w:val="clear" w:color="auto" w:fill="auto"/>
          </w:tcPr>
          <w:p w14:paraId="6FAC5867" w14:textId="0A2BB871"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41C863E0" w14:textId="5E333780" w:rsidR="009E0A9D" w:rsidRDefault="009E0A9D" w:rsidP="009E0A9D">
            <w:pPr>
              <w:spacing w:after="0" w:line="240" w:lineRule="auto"/>
            </w:pPr>
            <w:r>
              <w:t>1</w:t>
            </w:r>
          </w:p>
        </w:tc>
        <w:tc>
          <w:tcPr>
            <w:tcW w:w="2823" w:type="dxa"/>
            <w:gridSpan w:val="2"/>
            <w:tcBorders>
              <w:left w:val="single" w:sz="4" w:space="0" w:color="000000"/>
              <w:right w:val="single" w:sz="4" w:space="0" w:color="000000"/>
            </w:tcBorders>
            <w:shd w:val="clear" w:color="auto" w:fill="auto"/>
          </w:tcPr>
          <w:p w14:paraId="3FAC56FA" w14:textId="2FD08670" w:rsidR="009E0A9D" w:rsidRDefault="009E0A9D" w:rsidP="009E0A9D">
            <w:pPr>
              <w:spacing w:after="0" w:line="240" w:lineRule="auto"/>
            </w:pPr>
            <w:proofErr w:type="spellStart"/>
            <w:r>
              <w:t>dac_src_</w:t>
            </w:r>
            <w:proofErr w:type="gramStart"/>
            <w:r>
              <w:t>sel</w:t>
            </w:r>
            <w:proofErr w:type="spellEnd"/>
            <w:r>
              <w:t>[</w:t>
            </w:r>
            <w:proofErr w:type="gramEnd"/>
            <w:r>
              <w:t>1]</w:t>
            </w:r>
          </w:p>
        </w:tc>
        <w:tc>
          <w:tcPr>
            <w:tcW w:w="4386" w:type="dxa"/>
            <w:gridSpan w:val="2"/>
            <w:tcBorders>
              <w:left w:val="single" w:sz="4" w:space="0" w:color="000000"/>
              <w:right w:val="single" w:sz="4" w:space="0" w:color="000000"/>
            </w:tcBorders>
            <w:shd w:val="clear" w:color="auto" w:fill="auto"/>
          </w:tcPr>
          <w:p w14:paraId="51917D0D" w14:textId="349D7E5E" w:rsidR="009E0A9D" w:rsidRDefault="009E0A9D" w:rsidP="009E0A9D">
            <w:pPr>
              <w:spacing w:after="0" w:line="240" w:lineRule="auto"/>
            </w:pPr>
            <w:r>
              <w:t>DAC1 source selector. 0 = external 1 = internal</w:t>
            </w:r>
          </w:p>
        </w:tc>
      </w:tr>
      <w:tr w:rsidR="009E0A9D" w14:paraId="437CFD1D" w14:textId="77777777" w:rsidTr="0000554A">
        <w:tc>
          <w:tcPr>
            <w:tcW w:w="1242" w:type="dxa"/>
            <w:tcBorders>
              <w:left w:val="single" w:sz="4" w:space="0" w:color="000000"/>
              <w:right w:val="single" w:sz="4" w:space="0" w:color="000000"/>
            </w:tcBorders>
            <w:shd w:val="clear" w:color="auto" w:fill="auto"/>
          </w:tcPr>
          <w:p w14:paraId="654A4EEF" w14:textId="5B4F7BDE"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EC305E8" w14:textId="143F7187" w:rsidR="009E0A9D" w:rsidRDefault="009E0A9D" w:rsidP="009E0A9D">
            <w:pPr>
              <w:spacing w:after="0" w:line="240" w:lineRule="auto"/>
            </w:pPr>
            <w:r>
              <w:t>2</w:t>
            </w:r>
          </w:p>
        </w:tc>
        <w:tc>
          <w:tcPr>
            <w:tcW w:w="2823" w:type="dxa"/>
            <w:gridSpan w:val="2"/>
            <w:tcBorders>
              <w:left w:val="single" w:sz="4" w:space="0" w:color="000000"/>
              <w:right w:val="single" w:sz="4" w:space="0" w:color="000000"/>
            </w:tcBorders>
            <w:shd w:val="clear" w:color="auto" w:fill="auto"/>
          </w:tcPr>
          <w:p w14:paraId="4AC68260" w14:textId="349E7496" w:rsidR="009E0A9D" w:rsidRDefault="009E0A9D" w:rsidP="009E0A9D">
            <w:pPr>
              <w:spacing w:after="0" w:line="240" w:lineRule="auto"/>
            </w:pPr>
            <w:proofErr w:type="spellStart"/>
            <w:r>
              <w:t>dac_src_</w:t>
            </w:r>
            <w:proofErr w:type="gramStart"/>
            <w:r>
              <w:t>sel</w:t>
            </w:r>
            <w:proofErr w:type="spellEnd"/>
            <w:r>
              <w:t>[</w:t>
            </w:r>
            <w:proofErr w:type="gramEnd"/>
            <w:r>
              <w:t>2]</w:t>
            </w:r>
          </w:p>
        </w:tc>
        <w:tc>
          <w:tcPr>
            <w:tcW w:w="4386" w:type="dxa"/>
            <w:gridSpan w:val="2"/>
            <w:tcBorders>
              <w:left w:val="single" w:sz="4" w:space="0" w:color="000000"/>
              <w:right w:val="single" w:sz="4" w:space="0" w:color="000000"/>
            </w:tcBorders>
            <w:shd w:val="clear" w:color="auto" w:fill="auto"/>
          </w:tcPr>
          <w:p w14:paraId="3C8488B3" w14:textId="59BA499C" w:rsidR="009E0A9D" w:rsidRDefault="009E0A9D" w:rsidP="009E0A9D">
            <w:pPr>
              <w:spacing w:after="0" w:line="240" w:lineRule="auto"/>
            </w:pPr>
            <w:r>
              <w:t>DAC2 source selector. 0 = external 1 = internal</w:t>
            </w:r>
          </w:p>
        </w:tc>
      </w:tr>
      <w:tr w:rsidR="009E0A9D" w14:paraId="0852D22E" w14:textId="77777777" w:rsidTr="0000554A">
        <w:tc>
          <w:tcPr>
            <w:tcW w:w="1242" w:type="dxa"/>
            <w:tcBorders>
              <w:left w:val="single" w:sz="4" w:space="0" w:color="000000"/>
              <w:right w:val="single" w:sz="4" w:space="0" w:color="000000"/>
            </w:tcBorders>
            <w:shd w:val="clear" w:color="auto" w:fill="auto"/>
          </w:tcPr>
          <w:p w14:paraId="586D9637" w14:textId="4162F9F8"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7F28B104" w14:textId="14DA3026" w:rsidR="009E0A9D" w:rsidRDefault="009E0A9D" w:rsidP="009E0A9D">
            <w:pPr>
              <w:spacing w:after="0" w:line="240" w:lineRule="auto"/>
            </w:pPr>
            <w:r>
              <w:t>3</w:t>
            </w:r>
          </w:p>
        </w:tc>
        <w:tc>
          <w:tcPr>
            <w:tcW w:w="2823" w:type="dxa"/>
            <w:gridSpan w:val="2"/>
            <w:tcBorders>
              <w:left w:val="single" w:sz="4" w:space="0" w:color="000000"/>
              <w:right w:val="single" w:sz="4" w:space="0" w:color="000000"/>
            </w:tcBorders>
            <w:shd w:val="clear" w:color="auto" w:fill="auto"/>
          </w:tcPr>
          <w:p w14:paraId="571BDC04" w14:textId="16DA6829" w:rsidR="009E0A9D" w:rsidRDefault="009E0A9D" w:rsidP="009E0A9D">
            <w:pPr>
              <w:spacing w:after="0" w:line="240" w:lineRule="auto"/>
            </w:pPr>
            <w:proofErr w:type="spellStart"/>
            <w:r>
              <w:t>dac_src_</w:t>
            </w:r>
            <w:proofErr w:type="gramStart"/>
            <w:r>
              <w:t>sel</w:t>
            </w:r>
            <w:proofErr w:type="spellEnd"/>
            <w:r>
              <w:t>[</w:t>
            </w:r>
            <w:proofErr w:type="gramEnd"/>
            <w:r>
              <w:t>3]</w:t>
            </w:r>
          </w:p>
        </w:tc>
        <w:tc>
          <w:tcPr>
            <w:tcW w:w="4386" w:type="dxa"/>
            <w:gridSpan w:val="2"/>
            <w:tcBorders>
              <w:left w:val="single" w:sz="4" w:space="0" w:color="000000"/>
              <w:right w:val="single" w:sz="4" w:space="0" w:color="000000"/>
            </w:tcBorders>
            <w:shd w:val="clear" w:color="auto" w:fill="auto"/>
          </w:tcPr>
          <w:p w14:paraId="62D45F24" w14:textId="18BAAAEA" w:rsidR="009E0A9D" w:rsidRDefault="009E0A9D" w:rsidP="009E0A9D">
            <w:pPr>
              <w:spacing w:after="0" w:line="240" w:lineRule="auto"/>
            </w:pPr>
            <w:r>
              <w:t>DAC3 source selector. 0 = external 1 = internal</w:t>
            </w:r>
          </w:p>
        </w:tc>
      </w:tr>
      <w:tr w:rsidR="009E0A9D" w14:paraId="4A326349" w14:textId="77777777" w:rsidTr="0000554A">
        <w:tc>
          <w:tcPr>
            <w:tcW w:w="1242" w:type="dxa"/>
            <w:tcBorders>
              <w:left w:val="single" w:sz="4" w:space="0" w:color="000000"/>
              <w:right w:val="single" w:sz="4" w:space="0" w:color="000000"/>
            </w:tcBorders>
            <w:shd w:val="clear" w:color="auto" w:fill="auto"/>
          </w:tcPr>
          <w:p w14:paraId="606037FB" w14:textId="1CBDB2BF"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6650711F" w14:textId="0A6263A6" w:rsidR="009E0A9D" w:rsidRDefault="009E0A9D" w:rsidP="009E0A9D">
            <w:pPr>
              <w:spacing w:after="0" w:line="240" w:lineRule="auto"/>
            </w:pPr>
            <w:r>
              <w:t>4</w:t>
            </w:r>
          </w:p>
        </w:tc>
        <w:tc>
          <w:tcPr>
            <w:tcW w:w="2823" w:type="dxa"/>
            <w:gridSpan w:val="2"/>
            <w:tcBorders>
              <w:left w:val="single" w:sz="4" w:space="0" w:color="000000"/>
              <w:right w:val="single" w:sz="4" w:space="0" w:color="000000"/>
            </w:tcBorders>
            <w:shd w:val="clear" w:color="auto" w:fill="auto"/>
          </w:tcPr>
          <w:p w14:paraId="3710A368" w14:textId="59B33A6B" w:rsidR="009E0A9D" w:rsidRDefault="009E0A9D" w:rsidP="009E0A9D">
            <w:pPr>
              <w:spacing w:after="0" w:line="240" w:lineRule="auto"/>
            </w:pPr>
            <w:proofErr w:type="spellStart"/>
            <w:r w:rsidRPr="00B95B50">
              <w:t>mon_vs_pulse_sel</w:t>
            </w:r>
            <w:proofErr w:type="spellEnd"/>
          </w:p>
        </w:tc>
        <w:tc>
          <w:tcPr>
            <w:tcW w:w="4386" w:type="dxa"/>
            <w:gridSpan w:val="2"/>
            <w:tcBorders>
              <w:left w:val="single" w:sz="4" w:space="0" w:color="000000"/>
              <w:right w:val="single" w:sz="4" w:space="0" w:color="000000"/>
            </w:tcBorders>
            <w:shd w:val="clear" w:color="auto" w:fill="auto"/>
          </w:tcPr>
          <w:p w14:paraId="095702A7" w14:textId="77777777" w:rsidR="009E0A9D" w:rsidRDefault="009E0A9D" w:rsidP="009E0A9D">
            <w:pPr>
              <w:spacing w:after="0" w:line="240" w:lineRule="auto"/>
            </w:pPr>
            <w:r>
              <w:t xml:space="preserve">Monitor vs pulse selector. </w:t>
            </w:r>
          </w:p>
          <w:p w14:paraId="14598AE6" w14:textId="262C376C" w:rsidR="009E0A9D" w:rsidRDefault="009E0A9D" w:rsidP="009E0A9D">
            <w:pPr>
              <w:spacing w:after="0" w:line="240" w:lineRule="auto"/>
            </w:pPr>
            <w:r>
              <w:t xml:space="preserve">0 = Monitor, 1 = Pulse </w:t>
            </w:r>
          </w:p>
        </w:tc>
      </w:tr>
      <w:tr w:rsidR="009E0A9D" w14:paraId="7DC4C90A" w14:textId="77777777" w:rsidTr="00F76702">
        <w:tc>
          <w:tcPr>
            <w:tcW w:w="1242" w:type="dxa"/>
            <w:tcBorders>
              <w:left w:val="single" w:sz="4" w:space="0" w:color="000000"/>
              <w:right w:val="single" w:sz="4" w:space="0" w:color="000000"/>
            </w:tcBorders>
            <w:shd w:val="clear" w:color="auto" w:fill="auto"/>
          </w:tcPr>
          <w:p w14:paraId="6F3DC2B1" w14:textId="448D9A89" w:rsidR="009E0A9D" w:rsidRDefault="009E0A9D" w:rsidP="009E0A9D">
            <w:pPr>
              <w:spacing w:after="0" w:line="240" w:lineRule="auto"/>
            </w:pPr>
            <w:r>
              <w:t>A00C003C</w:t>
            </w:r>
          </w:p>
        </w:tc>
        <w:tc>
          <w:tcPr>
            <w:tcW w:w="917" w:type="dxa"/>
            <w:gridSpan w:val="2"/>
            <w:tcBorders>
              <w:left w:val="single" w:sz="4" w:space="0" w:color="000000"/>
              <w:right w:val="single" w:sz="4" w:space="0" w:color="000000"/>
            </w:tcBorders>
            <w:shd w:val="clear" w:color="auto" w:fill="auto"/>
          </w:tcPr>
          <w:p w14:paraId="2F62E648" w14:textId="5566C9A8" w:rsidR="009E0A9D" w:rsidRDefault="009E0A9D" w:rsidP="009E0A9D">
            <w:pPr>
              <w:spacing w:after="0" w:line="240" w:lineRule="auto"/>
            </w:pPr>
            <w:r>
              <w:t>5</w:t>
            </w:r>
          </w:p>
        </w:tc>
        <w:tc>
          <w:tcPr>
            <w:tcW w:w="2823" w:type="dxa"/>
            <w:gridSpan w:val="2"/>
            <w:tcBorders>
              <w:left w:val="single" w:sz="4" w:space="0" w:color="000000"/>
              <w:right w:val="single" w:sz="4" w:space="0" w:color="000000"/>
            </w:tcBorders>
            <w:shd w:val="clear" w:color="auto" w:fill="auto"/>
          </w:tcPr>
          <w:p w14:paraId="002913E1" w14:textId="74AFFAC8" w:rsidR="009E0A9D" w:rsidRPr="00B95B50" w:rsidRDefault="009E0A9D" w:rsidP="009E0A9D">
            <w:pPr>
              <w:spacing w:after="0" w:line="240" w:lineRule="auto"/>
            </w:pPr>
            <w:proofErr w:type="spellStart"/>
            <w:r w:rsidRPr="00BF0F20">
              <w:t>inj_cal_pulse</w:t>
            </w:r>
            <w:proofErr w:type="spellEnd"/>
          </w:p>
        </w:tc>
        <w:tc>
          <w:tcPr>
            <w:tcW w:w="4386" w:type="dxa"/>
            <w:gridSpan w:val="2"/>
            <w:tcBorders>
              <w:left w:val="single" w:sz="4" w:space="0" w:color="000000"/>
              <w:right w:val="single" w:sz="4" w:space="0" w:color="000000"/>
            </w:tcBorders>
            <w:shd w:val="clear" w:color="auto" w:fill="auto"/>
          </w:tcPr>
          <w:p w14:paraId="3C0EBD36" w14:textId="77777777" w:rsidR="009E0A9D" w:rsidRDefault="009E0A9D" w:rsidP="009E0A9D">
            <w:pPr>
              <w:spacing w:after="0" w:line="240" w:lineRule="auto"/>
            </w:pPr>
            <w:r>
              <w:t xml:space="preserve">Inject Calibration pulse switch. </w:t>
            </w:r>
          </w:p>
          <w:p w14:paraId="42EC494C" w14:textId="4D4DC86C" w:rsidR="009E0A9D" w:rsidRDefault="009E0A9D" w:rsidP="009E0A9D">
            <w:pPr>
              <w:spacing w:after="0" w:line="240" w:lineRule="auto"/>
            </w:pPr>
            <w:r>
              <w:t>Set to 1 and then to 0 to generate pulse</w:t>
            </w:r>
          </w:p>
        </w:tc>
      </w:tr>
      <w:tr w:rsidR="009E0A9D" w14:paraId="787DFCA4" w14:textId="77777777" w:rsidTr="0000554A">
        <w:tc>
          <w:tcPr>
            <w:tcW w:w="1242" w:type="dxa"/>
            <w:tcBorders>
              <w:left w:val="single" w:sz="4" w:space="0" w:color="000000"/>
              <w:bottom w:val="single" w:sz="4" w:space="0" w:color="000000"/>
              <w:right w:val="single" w:sz="4" w:space="0" w:color="000000"/>
            </w:tcBorders>
            <w:shd w:val="clear" w:color="auto" w:fill="auto"/>
          </w:tcPr>
          <w:p w14:paraId="052ED058" w14:textId="1281DAE1" w:rsidR="009E0A9D" w:rsidRDefault="009E0A9D" w:rsidP="009E0A9D">
            <w:pPr>
              <w:spacing w:after="0" w:line="240" w:lineRule="auto"/>
            </w:pPr>
            <w:r>
              <w:t>A00C003C</w:t>
            </w:r>
          </w:p>
        </w:tc>
        <w:tc>
          <w:tcPr>
            <w:tcW w:w="917" w:type="dxa"/>
            <w:gridSpan w:val="2"/>
            <w:tcBorders>
              <w:left w:val="single" w:sz="4" w:space="0" w:color="000000"/>
              <w:bottom w:val="single" w:sz="4" w:space="0" w:color="000000"/>
              <w:right w:val="single" w:sz="4" w:space="0" w:color="000000"/>
            </w:tcBorders>
            <w:shd w:val="clear" w:color="auto" w:fill="auto"/>
          </w:tcPr>
          <w:p w14:paraId="6FFB7949" w14:textId="249F117D" w:rsidR="009E0A9D" w:rsidRDefault="009E0A9D" w:rsidP="009E0A9D">
            <w:pPr>
              <w:spacing w:after="0" w:line="240" w:lineRule="auto"/>
            </w:pPr>
            <w:r>
              <w:t>31:16</w:t>
            </w:r>
          </w:p>
        </w:tc>
        <w:tc>
          <w:tcPr>
            <w:tcW w:w="2823" w:type="dxa"/>
            <w:gridSpan w:val="2"/>
            <w:tcBorders>
              <w:left w:val="single" w:sz="4" w:space="0" w:color="000000"/>
              <w:bottom w:val="single" w:sz="4" w:space="0" w:color="000000"/>
              <w:right w:val="single" w:sz="4" w:space="0" w:color="000000"/>
            </w:tcBorders>
            <w:shd w:val="clear" w:color="auto" w:fill="auto"/>
          </w:tcPr>
          <w:p w14:paraId="1D68E400" w14:textId="7A68367E" w:rsidR="009E0A9D" w:rsidRPr="00BF0F20" w:rsidRDefault="009E0A9D" w:rsidP="009E0A9D">
            <w:pPr>
              <w:spacing w:after="0" w:line="240" w:lineRule="auto"/>
            </w:pPr>
            <w:proofErr w:type="spellStart"/>
            <w:r>
              <w:t>cal_dac_data</w:t>
            </w:r>
            <w:proofErr w:type="spellEnd"/>
          </w:p>
        </w:tc>
        <w:tc>
          <w:tcPr>
            <w:tcW w:w="4386" w:type="dxa"/>
            <w:gridSpan w:val="2"/>
            <w:tcBorders>
              <w:left w:val="single" w:sz="4" w:space="0" w:color="000000"/>
              <w:bottom w:val="single" w:sz="4" w:space="0" w:color="000000"/>
              <w:right w:val="single" w:sz="4" w:space="0" w:color="000000"/>
            </w:tcBorders>
            <w:shd w:val="clear" w:color="auto" w:fill="auto"/>
          </w:tcPr>
          <w:p w14:paraId="5BFF9EDA" w14:textId="187295F2" w:rsidR="009E0A9D" w:rsidRDefault="009E0A9D" w:rsidP="009E0A9D">
            <w:pPr>
              <w:spacing w:after="0" w:line="240" w:lineRule="auto"/>
            </w:pPr>
            <w:r>
              <w:t>Calibration DAC data</w:t>
            </w:r>
          </w:p>
        </w:tc>
      </w:tr>
    </w:tbl>
    <w:p w14:paraId="1246BFF8" w14:textId="75F12DCE" w:rsidR="00633859" w:rsidRDefault="00B42BE1">
      <w:pPr>
        <w:pStyle w:val="Caption"/>
      </w:pPr>
      <w:bookmarkStart w:id="34" w:name="Ref_Table5_label_and_number"/>
      <w:r>
        <w:t xml:space="preserve">Table </w:t>
      </w:r>
      <w:fldSimple w:instr=" SEQ Table \* ARABIC ">
        <w:r w:rsidR="008D0268">
          <w:rPr>
            <w:noProof/>
          </w:rPr>
          <w:t>7</w:t>
        </w:r>
      </w:fldSimple>
      <w:bookmarkEnd w:id="34"/>
      <w:r>
        <w:t>. Control registers</w:t>
      </w:r>
    </w:p>
    <w:p w14:paraId="3F3F48F6" w14:textId="77777777" w:rsidR="00633859" w:rsidRDefault="00B42BE1" w:rsidP="00D21DBA">
      <w:pPr>
        <w:pStyle w:val="Heading3"/>
      </w:pPr>
      <w:bookmarkStart w:id="35" w:name="_Toc132296126"/>
      <w:r>
        <w:t>How to set initial value for fake time stamp (FTS):</w:t>
      </w:r>
      <w:bookmarkEnd w:id="35"/>
    </w:p>
    <w:p w14:paraId="79DEE439" w14:textId="77777777" w:rsidR="00633859" w:rsidRDefault="00B42BE1">
      <w:pPr>
        <w:pStyle w:val="ListParagraph"/>
        <w:numPr>
          <w:ilvl w:val="0"/>
          <w:numId w:val="7"/>
        </w:numPr>
      </w:pPr>
      <w:r>
        <w:t xml:space="preserve">Disable FTS by setting </w:t>
      </w:r>
      <w:proofErr w:type="spellStart"/>
      <w:r>
        <w:rPr>
          <w:rFonts w:ascii="Courier New" w:hAnsi="Courier New" w:cs="Courier New"/>
          <w:b/>
        </w:rPr>
        <w:t>fake_time_stamp_en</w:t>
      </w:r>
      <w:proofErr w:type="spellEnd"/>
      <w:r>
        <w:rPr>
          <w:rFonts w:ascii="Courier New" w:hAnsi="Courier New" w:cs="Courier New"/>
          <w:b/>
        </w:rPr>
        <w:t xml:space="preserve"> = 0</w:t>
      </w:r>
    </w:p>
    <w:p w14:paraId="76E65D42" w14:textId="77777777" w:rsidR="00633859" w:rsidRDefault="00B42BE1">
      <w:pPr>
        <w:pStyle w:val="ListParagraph"/>
        <w:numPr>
          <w:ilvl w:val="0"/>
          <w:numId w:val="7"/>
        </w:numPr>
      </w:pPr>
      <w:r>
        <w:t xml:space="preserve">Write the new initial value into </w:t>
      </w:r>
      <w:proofErr w:type="spellStart"/>
      <w:r>
        <w:rPr>
          <w:rFonts w:ascii="Courier New" w:hAnsi="Courier New" w:cs="Courier New"/>
          <w:b/>
        </w:rPr>
        <w:t>fake_time_stamp_init</w:t>
      </w:r>
      <w:proofErr w:type="spellEnd"/>
      <w:r>
        <w:t xml:space="preserve"> </w:t>
      </w:r>
      <w:proofErr w:type="gramStart"/>
      <w:r>
        <w:t>register</w:t>
      </w:r>
      <w:proofErr w:type="gramEnd"/>
    </w:p>
    <w:p w14:paraId="7E94A53C" w14:textId="77777777" w:rsidR="00633859" w:rsidRDefault="00B42BE1">
      <w:pPr>
        <w:pStyle w:val="ListParagraph"/>
        <w:numPr>
          <w:ilvl w:val="0"/>
          <w:numId w:val="7"/>
        </w:numPr>
      </w:pPr>
      <w:r>
        <w:t xml:space="preserve">Enable FTS by setting </w:t>
      </w:r>
      <w:proofErr w:type="spellStart"/>
      <w:r>
        <w:rPr>
          <w:rFonts w:ascii="Courier New" w:hAnsi="Courier New" w:cs="Courier New"/>
          <w:b/>
        </w:rPr>
        <w:t>fake_time_stamp_en</w:t>
      </w:r>
      <w:proofErr w:type="spellEnd"/>
      <w:r>
        <w:rPr>
          <w:rFonts w:ascii="Courier New" w:hAnsi="Courier New" w:cs="Courier New"/>
          <w:b/>
        </w:rPr>
        <w:t xml:space="preserve"> = 1</w:t>
      </w:r>
    </w:p>
    <w:p w14:paraId="2793DD2B" w14:textId="386F5737" w:rsidR="00633859" w:rsidRDefault="00295A4D" w:rsidP="00D21DBA">
      <w:pPr>
        <w:pStyle w:val="Heading3"/>
      </w:pPr>
      <w:bookmarkStart w:id="36" w:name="_Toc132296127"/>
      <w:r>
        <w:t>Using</w:t>
      </w:r>
      <w:r w:rsidR="00B42BE1">
        <w:t xml:space="preserve"> Timing system command codes</w:t>
      </w:r>
      <w:bookmarkEnd w:id="36"/>
    </w:p>
    <w:p w14:paraId="6E988386" w14:textId="651F1BE2" w:rsidR="00633859" w:rsidRDefault="00B42BE1">
      <w:r>
        <w:t xml:space="preserve">Each of the FAST commands, including the 2MHz clock sync command, can be triggered by a timing system command sent from </w:t>
      </w:r>
      <w:r w:rsidR="00395CB9">
        <w:t>DTS</w:t>
      </w:r>
      <w:r>
        <w:t xml:space="preserve">. The exact codes of </w:t>
      </w:r>
      <w:r w:rsidR="00395CB9">
        <w:t>DTS</w:t>
      </w:r>
      <w:r>
        <w:t xml:space="preserve"> commands corresponding to each FAST command are programmable using the following registers:</w:t>
      </w:r>
    </w:p>
    <w:tbl>
      <w:tblPr>
        <w:tblStyle w:val="TableGrid"/>
        <w:tblW w:w="0" w:type="auto"/>
        <w:tblLook w:val="04A0" w:firstRow="1" w:lastRow="0" w:firstColumn="1" w:lastColumn="0" w:noHBand="0" w:noVBand="1"/>
      </w:tblPr>
      <w:tblGrid>
        <w:gridCol w:w="4675"/>
        <w:gridCol w:w="4675"/>
      </w:tblGrid>
      <w:tr w:rsidR="0066217C" w14:paraId="3BB0AC1A" w14:textId="77777777" w:rsidTr="0066217C">
        <w:tc>
          <w:tcPr>
            <w:tcW w:w="4675" w:type="dxa"/>
          </w:tcPr>
          <w:p w14:paraId="5AF0B1FF" w14:textId="217BA6FE" w:rsidR="0066217C" w:rsidRPr="007A11B6" w:rsidRDefault="0066217C" w:rsidP="007A11B6">
            <w:pPr>
              <w:spacing w:after="0" w:line="276" w:lineRule="auto"/>
              <w:rPr>
                <w:b/>
                <w:bCs/>
              </w:rPr>
            </w:pPr>
            <w:r w:rsidRPr="007A11B6">
              <w:rPr>
                <w:b/>
                <w:bCs/>
              </w:rPr>
              <w:t>Command code</w:t>
            </w:r>
          </w:p>
        </w:tc>
        <w:tc>
          <w:tcPr>
            <w:tcW w:w="4675" w:type="dxa"/>
          </w:tcPr>
          <w:p w14:paraId="5EE96ABD" w14:textId="4F40EFE1" w:rsidR="0066217C" w:rsidRPr="007A11B6" w:rsidRDefault="0066217C" w:rsidP="007A11B6">
            <w:pPr>
              <w:spacing w:after="0" w:line="276" w:lineRule="auto"/>
              <w:rPr>
                <w:b/>
                <w:bCs/>
              </w:rPr>
            </w:pPr>
            <w:r w:rsidRPr="007A11B6">
              <w:rPr>
                <w:b/>
                <w:bCs/>
              </w:rPr>
              <w:t>Enable flag</w:t>
            </w:r>
          </w:p>
        </w:tc>
      </w:tr>
      <w:tr w:rsidR="0066217C" w14:paraId="72EA9D9C" w14:textId="77777777" w:rsidTr="0066217C">
        <w:tc>
          <w:tcPr>
            <w:tcW w:w="4675" w:type="dxa"/>
          </w:tcPr>
          <w:p w14:paraId="03C73A50" w14:textId="789E9F47" w:rsidR="0066217C" w:rsidRPr="0066217C" w:rsidRDefault="0066217C" w:rsidP="007A11B6">
            <w:pPr>
              <w:spacing w:after="0" w:line="276" w:lineRule="auto"/>
              <w:rPr>
                <w:bCs/>
              </w:rPr>
            </w:pPr>
            <w:proofErr w:type="spellStart"/>
            <w:r w:rsidRPr="007A11B6">
              <w:rPr>
                <w:rFonts w:ascii="Courier New" w:hAnsi="Courier New" w:cs="Courier New"/>
                <w:bCs/>
              </w:rPr>
              <w:t>cmd_code_idle</w:t>
            </w:r>
            <w:proofErr w:type="spellEnd"/>
          </w:p>
        </w:tc>
        <w:tc>
          <w:tcPr>
            <w:tcW w:w="4675" w:type="dxa"/>
          </w:tcPr>
          <w:p w14:paraId="0D14D2E0" w14:textId="798DED5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_idle</w:t>
            </w:r>
            <w:proofErr w:type="spellEnd"/>
          </w:p>
        </w:tc>
      </w:tr>
      <w:tr w:rsidR="0066217C" w14:paraId="53C6EDAC" w14:textId="77777777" w:rsidTr="0066217C">
        <w:tc>
          <w:tcPr>
            <w:tcW w:w="4675" w:type="dxa"/>
          </w:tcPr>
          <w:p w14:paraId="2DAD5964" w14:textId="78515981" w:rsidR="0066217C" w:rsidRPr="0066217C" w:rsidRDefault="0066217C" w:rsidP="007A11B6">
            <w:pPr>
              <w:spacing w:after="0" w:line="276" w:lineRule="auto"/>
              <w:rPr>
                <w:bCs/>
              </w:rPr>
            </w:pPr>
            <w:proofErr w:type="spellStart"/>
            <w:r w:rsidRPr="007A11B6">
              <w:rPr>
                <w:rFonts w:ascii="Courier New" w:hAnsi="Courier New" w:cs="Courier New"/>
                <w:bCs/>
              </w:rPr>
              <w:t>cmd_code_edge</w:t>
            </w:r>
            <w:proofErr w:type="spellEnd"/>
          </w:p>
        </w:tc>
        <w:tc>
          <w:tcPr>
            <w:tcW w:w="4675" w:type="dxa"/>
          </w:tcPr>
          <w:p w14:paraId="6E4B2492" w14:textId="54D67B44"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_edge</w:t>
            </w:r>
            <w:proofErr w:type="spellEnd"/>
          </w:p>
        </w:tc>
      </w:tr>
      <w:tr w:rsidR="0066217C" w14:paraId="0233A51E" w14:textId="77777777" w:rsidTr="0066217C">
        <w:tc>
          <w:tcPr>
            <w:tcW w:w="4675" w:type="dxa"/>
          </w:tcPr>
          <w:p w14:paraId="1198CA69" w14:textId="63E3ADA9" w:rsidR="0066217C" w:rsidRPr="0066217C" w:rsidRDefault="0066217C" w:rsidP="007A11B6">
            <w:pPr>
              <w:spacing w:after="0" w:line="276" w:lineRule="auto"/>
              <w:rPr>
                <w:bCs/>
              </w:rPr>
            </w:pPr>
            <w:proofErr w:type="spellStart"/>
            <w:r w:rsidRPr="007A11B6">
              <w:rPr>
                <w:rFonts w:ascii="Courier New" w:hAnsi="Courier New" w:cs="Courier New"/>
                <w:bCs/>
              </w:rPr>
              <w:t>cmd_code_sync</w:t>
            </w:r>
            <w:proofErr w:type="spellEnd"/>
          </w:p>
        </w:tc>
        <w:tc>
          <w:tcPr>
            <w:tcW w:w="4675" w:type="dxa"/>
          </w:tcPr>
          <w:p w14:paraId="2D99D957" w14:textId="4343D21E"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_sync</w:t>
            </w:r>
            <w:proofErr w:type="spellEnd"/>
          </w:p>
        </w:tc>
      </w:tr>
      <w:tr w:rsidR="0066217C" w14:paraId="54562884" w14:textId="77777777" w:rsidTr="0066217C">
        <w:tc>
          <w:tcPr>
            <w:tcW w:w="4675" w:type="dxa"/>
          </w:tcPr>
          <w:p w14:paraId="12522075" w14:textId="308A19B7" w:rsidR="0066217C" w:rsidRPr="0066217C" w:rsidRDefault="0066217C" w:rsidP="007A11B6">
            <w:pPr>
              <w:spacing w:after="0" w:line="276" w:lineRule="auto"/>
              <w:rPr>
                <w:bCs/>
              </w:rPr>
            </w:pPr>
            <w:proofErr w:type="spellStart"/>
            <w:r w:rsidRPr="007A11B6">
              <w:rPr>
                <w:rFonts w:ascii="Courier New" w:hAnsi="Courier New" w:cs="Courier New"/>
                <w:bCs/>
              </w:rPr>
              <w:t>cmd_code_act</w:t>
            </w:r>
            <w:proofErr w:type="spellEnd"/>
          </w:p>
        </w:tc>
        <w:tc>
          <w:tcPr>
            <w:tcW w:w="4675" w:type="dxa"/>
          </w:tcPr>
          <w:p w14:paraId="73B3D097" w14:textId="1BE0B0C0"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_act</w:t>
            </w:r>
            <w:proofErr w:type="spellEnd"/>
          </w:p>
        </w:tc>
      </w:tr>
      <w:tr w:rsidR="0066217C" w14:paraId="6BD79BAB" w14:textId="77777777" w:rsidTr="0066217C">
        <w:tc>
          <w:tcPr>
            <w:tcW w:w="4675" w:type="dxa"/>
          </w:tcPr>
          <w:p w14:paraId="085D2CF1" w14:textId="3D095BD8" w:rsidR="0066217C" w:rsidRPr="0066217C" w:rsidRDefault="0066217C" w:rsidP="007A11B6">
            <w:pPr>
              <w:spacing w:after="0" w:line="276" w:lineRule="auto"/>
              <w:rPr>
                <w:bCs/>
              </w:rPr>
            </w:pPr>
            <w:proofErr w:type="spellStart"/>
            <w:r w:rsidRPr="007A11B6">
              <w:rPr>
                <w:rFonts w:ascii="Courier New" w:hAnsi="Courier New" w:cs="Courier New"/>
                <w:bCs/>
              </w:rPr>
              <w:t>cmd_code_reset</w:t>
            </w:r>
            <w:proofErr w:type="spellEnd"/>
          </w:p>
        </w:tc>
        <w:tc>
          <w:tcPr>
            <w:tcW w:w="4675" w:type="dxa"/>
          </w:tcPr>
          <w:p w14:paraId="7991DCFC" w14:textId="15E98627"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_reset</w:t>
            </w:r>
            <w:proofErr w:type="spellEnd"/>
          </w:p>
        </w:tc>
      </w:tr>
      <w:tr w:rsidR="0066217C" w14:paraId="4856FDC5" w14:textId="77777777" w:rsidTr="0066217C">
        <w:tc>
          <w:tcPr>
            <w:tcW w:w="4675" w:type="dxa"/>
          </w:tcPr>
          <w:p w14:paraId="497BCD28" w14:textId="2B15498F" w:rsidR="0066217C" w:rsidRPr="0066217C" w:rsidRDefault="0066217C" w:rsidP="007A11B6">
            <w:pPr>
              <w:spacing w:after="0" w:line="276" w:lineRule="auto"/>
              <w:rPr>
                <w:bCs/>
              </w:rPr>
            </w:pPr>
            <w:proofErr w:type="spellStart"/>
            <w:r w:rsidRPr="007A11B6">
              <w:rPr>
                <w:rFonts w:ascii="Courier New" w:hAnsi="Courier New" w:cs="Courier New"/>
                <w:bCs/>
              </w:rPr>
              <w:t>cmd_code_adc_reset</w:t>
            </w:r>
            <w:proofErr w:type="spellEnd"/>
          </w:p>
        </w:tc>
        <w:tc>
          <w:tcPr>
            <w:tcW w:w="4675" w:type="dxa"/>
          </w:tcPr>
          <w:p w14:paraId="2D7A4FE0" w14:textId="3ACC35D3" w:rsidR="0066217C" w:rsidRPr="0066217C" w:rsidRDefault="0066217C" w:rsidP="007A11B6">
            <w:pPr>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_adc_reset</w:t>
            </w:r>
            <w:proofErr w:type="spellEnd"/>
          </w:p>
        </w:tc>
      </w:tr>
      <w:tr w:rsidR="0066217C" w14:paraId="36BD22E1" w14:textId="77777777" w:rsidTr="0066217C">
        <w:tc>
          <w:tcPr>
            <w:tcW w:w="4675" w:type="dxa"/>
          </w:tcPr>
          <w:p w14:paraId="4C524DA6" w14:textId="6AB3AF7D" w:rsidR="0066217C" w:rsidRPr="0066217C" w:rsidRDefault="0066217C" w:rsidP="007A11B6">
            <w:pPr>
              <w:spacing w:after="0" w:line="276" w:lineRule="auto"/>
              <w:rPr>
                <w:bCs/>
              </w:rPr>
            </w:pPr>
            <w:proofErr w:type="spellStart"/>
            <w:r w:rsidRPr="007A11B6">
              <w:rPr>
                <w:rFonts w:ascii="Courier New" w:hAnsi="Courier New" w:cs="Courier New"/>
                <w:bCs/>
              </w:rPr>
              <w:t>cmd_code_trigger</w:t>
            </w:r>
            <w:proofErr w:type="spellEnd"/>
          </w:p>
        </w:tc>
        <w:tc>
          <w:tcPr>
            <w:tcW w:w="4675" w:type="dxa"/>
          </w:tcPr>
          <w:p w14:paraId="0C79C667" w14:textId="4739A735" w:rsidR="0066217C" w:rsidRPr="0066217C" w:rsidRDefault="0066217C" w:rsidP="007A11B6">
            <w:pPr>
              <w:keepNext/>
              <w:spacing w:after="0" w:line="276" w:lineRule="auto"/>
              <w:rPr>
                <w:bCs/>
              </w:rPr>
            </w:pPr>
            <w:proofErr w:type="spellStart"/>
            <w:r w:rsidRPr="007A11B6">
              <w:rPr>
                <w:rFonts w:ascii="Courier New" w:hAnsi="Courier New" w:cs="Courier New"/>
                <w:bCs/>
              </w:rPr>
              <w:t>cmd_</w:t>
            </w:r>
            <w:r w:rsidR="00686798">
              <w:rPr>
                <w:rFonts w:ascii="Courier New" w:hAnsi="Courier New" w:cs="Courier New"/>
                <w:bCs/>
              </w:rPr>
              <w:t>en</w:t>
            </w:r>
            <w:r w:rsidRPr="007A11B6">
              <w:rPr>
                <w:rFonts w:ascii="Courier New" w:hAnsi="Courier New" w:cs="Courier New"/>
                <w:bCs/>
              </w:rPr>
              <w:t>_trigger</w:t>
            </w:r>
            <w:proofErr w:type="spellEnd"/>
          </w:p>
        </w:tc>
      </w:tr>
    </w:tbl>
    <w:p w14:paraId="36F22E66" w14:textId="5B78C94C" w:rsidR="0066217C" w:rsidRDefault="0066217C" w:rsidP="007A11B6">
      <w:pPr>
        <w:pStyle w:val="Caption"/>
      </w:pPr>
      <w:r>
        <w:t xml:space="preserve">Table </w:t>
      </w:r>
      <w:fldSimple w:instr=" SEQ Table \* ARABIC ">
        <w:r w:rsidR="008D0268">
          <w:rPr>
            <w:noProof/>
          </w:rPr>
          <w:t>8</w:t>
        </w:r>
      </w:fldSimple>
      <w:r>
        <w:t xml:space="preserve">. Timing system command codes and enable </w:t>
      </w:r>
      <w:proofErr w:type="gramStart"/>
      <w:r>
        <w:t>flags</w:t>
      </w:r>
      <w:proofErr w:type="gramEnd"/>
    </w:p>
    <w:p w14:paraId="66AD174E" w14:textId="4A0B2606" w:rsidR="00633859" w:rsidRDefault="00B42BE1">
      <w:r>
        <w:t xml:space="preserve">These registers support 8-bit command codes. Default </w:t>
      </w:r>
      <w:r w:rsidR="0066217C">
        <w:t xml:space="preserve">values </w:t>
      </w:r>
      <w:r>
        <w:t xml:space="preserve">for all of them </w:t>
      </w:r>
      <w:r w:rsidR="0066217C">
        <w:t>are zeros.</w:t>
      </w:r>
      <w:r w:rsidR="007A11B6">
        <w:t xml:space="preserve"> Each</w:t>
      </w:r>
      <w:r>
        <w:t xml:space="preserve"> command is disabled</w:t>
      </w:r>
      <w:r w:rsidR="007A11B6">
        <w:t xml:space="preserve"> by default. To enable any of the commands</w:t>
      </w:r>
      <w:r w:rsidR="00CD2A67">
        <w:t>, perform the following steps:</w:t>
      </w:r>
    </w:p>
    <w:p w14:paraId="09858D35" w14:textId="067DD735" w:rsidR="00CD2A67" w:rsidRDefault="00CD2A67" w:rsidP="00063733">
      <w:pPr>
        <w:pStyle w:val="ListParagraph"/>
        <w:numPr>
          <w:ilvl w:val="0"/>
          <w:numId w:val="37"/>
        </w:numPr>
      </w:pPr>
      <w:r>
        <w:t xml:space="preserve">Write 8-bit command code into Command code </w:t>
      </w:r>
      <w:proofErr w:type="gramStart"/>
      <w:r>
        <w:t>register</w:t>
      </w:r>
      <w:proofErr w:type="gramEnd"/>
    </w:p>
    <w:p w14:paraId="24B5C86C" w14:textId="60E1D91C" w:rsidR="00CD2A67" w:rsidRDefault="00CD2A67" w:rsidP="00063733">
      <w:pPr>
        <w:pStyle w:val="ListParagraph"/>
        <w:numPr>
          <w:ilvl w:val="0"/>
          <w:numId w:val="37"/>
        </w:numPr>
      </w:pPr>
      <w:r>
        <w:t xml:space="preserve">Write 1 into corresponding Enable flag </w:t>
      </w:r>
      <w:proofErr w:type="gramStart"/>
      <w:r>
        <w:t>register</w:t>
      </w:r>
      <w:proofErr w:type="gramEnd"/>
    </w:p>
    <w:p w14:paraId="41C0661E" w14:textId="07FD31B0" w:rsidR="00FB1A60" w:rsidRDefault="00FB1A60" w:rsidP="00D21DBA">
      <w:pPr>
        <w:pStyle w:val="Heading3"/>
      </w:pPr>
      <w:bookmarkStart w:id="37" w:name="_Toc132296128"/>
      <w:r>
        <w:t xml:space="preserve">Using </w:t>
      </w:r>
      <w:proofErr w:type="spellStart"/>
      <w:r>
        <w:t>fake_daq_stream</w:t>
      </w:r>
      <w:proofErr w:type="spellEnd"/>
      <w:r>
        <w:t xml:space="preserve"> mode</w:t>
      </w:r>
      <w:bookmarkEnd w:id="37"/>
    </w:p>
    <w:p w14:paraId="1963FEE1" w14:textId="6183EF67" w:rsidR="00633859" w:rsidRDefault="00FB1A60" w:rsidP="00D57A8F">
      <w:r>
        <w:t>I</w:t>
      </w:r>
      <w:r w:rsidRPr="00FB1A60">
        <w:t xml:space="preserve">n the </w:t>
      </w:r>
      <w:proofErr w:type="spellStart"/>
      <w:r w:rsidRPr="00FB1A60">
        <w:t>fake_d</w:t>
      </w:r>
      <w:r>
        <w:t>aq_stream</w:t>
      </w:r>
      <w:proofErr w:type="spellEnd"/>
      <w:r w:rsidRPr="00FB1A60">
        <w:t xml:space="preserve"> mode, the data frames are generated one after another immediately, without any consideration of proper timing. Each WIB is doing it independently. Therefore, the timing between the DAQ frames in </w:t>
      </w:r>
      <w:proofErr w:type="spellStart"/>
      <w:r w:rsidRPr="00FB1A60">
        <w:t>fake_d</w:t>
      </w:r>
      <w:r w:rsidR="00AF066E">
        <w:t>aq_stream</w:t>
      </w:r>
      <w:proofErr w:type="spellEnd"/>
      <w:r w:rsidRPr="00FB1A60">
        <w:t xml:space="preserve"> mode does not carry any significance and should not be used to make any conclusions. It may be different from WIB to WIB</w:t>
      </w:r>
      <w:r>
        <w:t xml:space="preserve">. </w:t>
      </w:r>
      <w:r w:rsidR="00B57042">
        <w:t xml:space="preserve">This mode should only be used for FELIX link validation in the absence of FEMBs attached to </w:t>
      </w:r>
      <w:proofErr w:type="spellStart"/>
      <w:r w:rsidR="00B57042">
        <w:t>WIB.</w:t>
      </w:r>
      <w:r w:rsidR="00B42BE1">
        <w:t>Status</w:t>
      </w:r>
      <w:proofErr w:type="spellEnd"/>
      <w:r w:rsidR="00B42BE1">
        <w:t xml:space="preserve"> registers (read-only):</w:t>
      </w:r>
    </w:p>
    <w:tbl>
      <w:tblPr>
        <w:tblStyle w:val="TableGrid"/>
        <w:tblW w:w="9349" w:type="dxa"/>
        <w:tblLook w:val="04A0" w:firstRow="1" w:lastRow="0" w:firstColumn="1" w:lastColumn="0" w:noHBand="0" w:noVBand="1"/>
      </w:tblPr>
      <w:tblGrid>
        <w:gridCol w:w="1377"/>
        <w:gridCol w:w="917"/>
        <w:gridCol w:w="1799"/>
        <w:gridCol w:w="5256"/>
      </w:tblGrid>
      <w:tr w:rsidR="00633859" w14:paraId="6DBDD092" w14:textId="77777777" w:rsidTr="008F501F">
        <w:tc>
          <w:tcPr>
            <w:tcW w:w="1377" w:type="dxa"/>
            <w:shd w:val="clear" w:color="auto" w:fill="auto"/>
          </w:tcPr>
          <w:p w14:paraId="2C35B4AA" w14:textId="77777777" w:rsidR="00633859" w:rsidRDefault="00B42BE1">
            <w:pPr>
              <w:spacing w:after="0" w:line="240" w:lineRule="auto"/>
              <w:rPr>
                <w:b/>
                <w:bCs/>
              </w:rPr>
            </w:pPr>
            <w:r>
              <w:rPr>
                <w:b/>
                <w:bCs/>
              </w:rPr>
              <w:lastRenderedPageBreak/>
              <w:t>Address, hex</w:t>
            </w:r>
          </w:p>
        </w:tc>
        <w:tc>
          <w:tcPr>
            <w:tcW w:w="917" w:type="dxa"/>
            <w:shd w:val="clear" w:color="auto" w:fill="auto"/>
          </w:tcPr>
          <w:p w14:paraId="236096B5" w14:textId="77777777" w:rsidR="00633859" w:rsidRDefault="00B42BE1">
            <w:pPr>
              <w:spacing w:after="0" w:line="240" w:lineRule="auto"/>
            </w:pPr>
            <w:r>
              <w:rPr>
                <w:b/>
                <w:bCs/>
              </w:rPr>
              <w:t>Bits in register</w:t>
            </w:r>
          </w:p>
        </w:tc>
        <w:tc>
          <w:tcPr>
            <w:tcW w:w="1799" w:type="dxa"/>
            <w:shd w:val="clear" w:color="auto" w:fill="auto"/>
          </w:tcPr>
          <w:p w14:paraId="4B825307" w14:textId="77777777" w:rsidR="00633859" w:rsidRDefault="00B42BE1">
            <w:pPr>
              <w:spacing w:after="0" w:line="240" w:lineRule="auto"/>
            </w:pPr>
            <w:r>
              <w:rPr>
                <w:b/>
                <w:bCs/>
              </w:rPr>
              <w:t>Parameter name</w:t>
            </w:r>
          </w:p>
        </w:tc>
        <w:tc>
          <w:tcPr>
            <w:tcW w:w="5256" w:type="dxa"/>
            <w:shd w:val="clear" w:color="auto" w:fill="auto"/>
          </w:tcPr>
          <w:p w14:paraId="61B81300" w14:textId="77777777" w:rsidR="00633859" w:rsidRDefault="00B42BE1">
            <w:pPr>
              <w:spacing w:after="0" w:line="240" w:lineRule="auto"/>
            </w:pPr>
            <w:r>
              <w:rPr>
                <w:b/>
                <w:bCs/>
              </w:rPr>
              <w:t>Description</w:t>
            </w:r>
          </w:p>
        </w:tc>
      </w:tr>
      <w:tr w:rsidR="00633859" w14:paraId="5CAA4279" w14:textId="77777777" w:rsidTr="008F501F">
        <w:tc>
          <w:tcPr>
            <w:tcW w:w="1377" w:type="dxa"/>
            <w:shd w:val="clear" w:color="auto" w:fill="E7E6E6" w:themeFill="background2"/>
          </w:tcPr>
          <w:p w14:paraId="25F76E9F" w14:textId="77777777" w:rsidR="00633859" w:rsidRDefault="00B42BE1">
            <w:pPr>
              <w:spacing w:after="0" w:line="240" w:lineRule="auto"/>
            </w:pPr>
            <w:r>
              <w:t>A00C0080</w:t>
            </w:r>
          </w:p>
        </w:tc>
        <w:tc>
          <w:tcPr>
            <w:tcW w:w="917" w:type="dxa"/>
            <w:shd w:val="clear" w:color="auto" w:fill="E7E6E6" w:themeFill="background2"/>
          </w:tcPr>
          <w:p w14:paraId="205B8DB9" w14:textId="77777777" w:rsidR="00633859" w:rsidRDefault="00B42BE1">
            <w:pPr>
              <w:spacing w:after="0" w:line="240" w:lineRule="auto"/>
            </w:pPr>
            <w:r>
              <w:t>0</w:t>
            </w:r>
          </w:p>
        </w:tc>
        <w:tc>
          <w:tcPr>
            <w:tcW w:w="1799" w:type="dxa"/>
            <w:shd w:val="clear" w:color="auto" w:fill="E7E6E6" w:themeFill="background2"/>
          </w:tcPr>
          <w:p w14:paraId="7358C261" w14:textId="77777777" w:rsidR="00633859" w:rsidRDefault="00B42BE1">
            <w:pPr>
              <w:spacing w:after="0" w:line="240" w:lineRule="auto"/>
            </w:pPr>
            <w:proofErr w:type="spellStart"/>
            <w:r>
              <w:t>daq_spy_</w:t>
            </w:r>
            <w:proofErr w:type="gramStart"/>
            <w:r>
              <w:t>full</w:t>
            </w:r>
            <w:proofErr w:type="spellEnd"/>
            <w:r>
              <w:t>[</w:t>
            </w:r>
            <w:proofErr w:type="gramEnd"/>
            <w:r>
              <w:t>0]</w:t>
            </w:r>
          </w:p>
        </w:tc>
        <w:tc>
          <w:tcPr>
            <w:tcW w:w="5256" w:type="dxa"/>
            <w:shd w:val="clear" w:color="auto" w:fill="E7E6E6" w:themeFill="background2"/>
          </w:tcPr>
          <w:p w14:paraId="2F25EAB7" w14:textId="19E29F6C" w:rsidR="00633859" w:rsidRDefault="00B42BE1">
            <w:pPr>
              <w:spacing w:after="0" w:line="240" w:lineRule="auto"/>
            </w:pPr>
            <w:r>
              <w:t>“full” flag for DAQ spy memory</w:t>
            </w:r>
            <w:r w:rsidR="005F2535">
              <w:t xml:space="preserve"> 0</w:t>
            </w:r>
          </w:p>
        </w:tc>
      </w:tr>
      <w:tr w:rsidR="00633859" w14:paraId="1EB0BE38" w14:textId="77777777" w:rsidTr="008F501F">
        <w:tc>
          <w:tcPr>
            <w:tcW w:w="1377" w:type="dxa"/>
            <w:shd w:val="clear" w:color="auto" w:fill="E7E6E6" w:themeFill="background2"/>
          </w:tcPr>
          <w:p w14:paraId="0AC50D8D" w14:textId="77777777" w:rsidR="00633859" w:rsidRDefault="00B42BE1">
            <w:pPr>
              <w:spacing w:after="0" w:line="240" w:lineRule="auto"/>
            </w:pPr>
            <w:r>
              <w:t>A00C0080</w:t>
            </w:r>
          </w:p>
        </w:tc>
        <w:tc>
          <w:tcPr>
            <w:tcW w:w="917" w:type="dxa"/>
            <w:shd w:val="clear" w:color="auto" w:fill="E7E6E6" w:themeFill="background2"/>
          </w:tcPr>
          <w:p w14:paraId="44A59BC9" w14:textId="77777777" w:rsidR="00633859" w:rsidRDefault="00B42BE1">
            <w:pPr>
              <w:spacing w:after="0" w:line="240" w:lineRule="auto"/>
            </w:pPr>
            <w:r>
              <w:t>1</w:t>
            </w:r>
          </w:p>
        </w:tc>
        <w:tc>
          <w:tcPr>
            <w:tcW w:w="1799" w:type="dxa"/>
            <w:shd w:val="clear" w:color="auto" w:fill="E7E6E6" w:themeFill="background2"/>
          </w:tcPr>
          <w:p w14:paraId="20564563" w14:textId="77777777" w:rsidR="00633859" w:rsidRDefault="00B42BE1">
            <w:pPr>
              <w:spacing w:after="0" w:line="240" w:lineRule="auto"/>
            </w:pPr>
            <w:proofErr w:type="spellStart"/>
            <w:r>
              <w:t>daq_spy_</w:t>
            </w:r>
            <w:proofErr w:type="gramStart"/>
            <w:r>
              <w:t>full</w:t>
            </w:r>
            <w:proofErr w:type="spellEnd"/>
            <w:r>
              <w:t>[</w:t>
            </w:r>
            <w:proofErr w:type="gramEnd"/>
            <w:r>
              <w:t>1]</w:t>
            </w:r>
          </w:p>
        </w:tc>
        <w:tc>
          <w:tcPr>
            <w:tcW w:w="5256" w:type="dxa"/>
            <w:shd w:val="clear" w:color="auto" w:fill="E7E6E6" w:themeFill="background2"/>
          </w:tcPr>
          <w:p w14:paraId="28B0B8DD" w14:textId="77948132" w:rsidR="00633859" w:rsidRDefault="005F2535">
            <w:pPr>
              <w:spacing w:after="0" w:line="240" w:lineRule="auto"/>
            </w:pPr>
            <w:r>
              <w:t>“full” flag for DAQ spy memory 1</w:t>
            </w:r>
            <w:r w:rsidDel="005F2535">
              <w:t xml:space="preserve"> </w:t>
            </w:r>
          </w:p>
        </w:tc>
      </w:tr>
      <w:tr w:rsidR="005F2535" w14:paraId="754A9A1C" w14:textId="77777777" w:rsidTr="008F501F">
        <w:tc>
          <w:tcPr>
            <w:tcW w:w="1377" w:type="dxa"/>
            <w:shd w:val="clear" w:color="auto" w:fill="E7E6E6" w:themeFill="background2"/>
          </w:tcPr>
          <w:p w14:paraId="1BC18195" w14:textId="440B2EFC" w:rsidR="005F2535" w:rsidRDefault="005F2535" w:rsidP="005F2535">
            <w:pPr>
              <w:spacing w:after="0" w:line="240" w:lineRule="auto"/>
            </w:pPr>
            <w:r>
              <w:t>A00C0080</w:t>
            </w:r>
          </w:p>
        </w:tc>
        <w:tc>
          <w:tcPr>
            <w:tcW w:w="917" w:type="dxa"/>
            <w:shd w:val="clear" w:color="auto" w:fill="E7E6E6" w:themeFill="background2"/>
          </w:tcPr>
          <w:p w14:paraId="699501F9" w14:textId="04997AF6" w:rsidR="005F2535" w:rsidRDefault="005F2535" w:rsidP="005F2535">
            <w:pPr>
              <w:spacing w:after="0" w:line="240" w:lineRule="auto"/>
            </w:pPr>
            <w:r>
              <w:t>2</w:t>
            </w:r>
          </w:p>
        </w:tc>
        <w:tc>
          <w:tcPr>
            <w:tcW w:w="1799" w:type="dxa"/>
            <w:shd w:val="clear" w:color="auto" w:fill="E7E6E6" w:themeFill="background2"/>
          </w:tcPr>
          <w:p w14:paraId="1479AD4A" w14:textId="2079256D" w:rsidR="005F2535" w:rsidRDefault="005F2535" w:rsidP="005F2535">
            <w:pPr>
              <w:spacing w:after="0" w:line="240" w:lineRule="auto"/>
            </w:pPr>
            <w:r>
              <w:t>reserved</w:t>
            </w:r>
          </w:p>
        </w:tc>
        <w:tc>
          <w:tcPr>
            <w:tcW w:w="5256" w:type="dxa"/>
            <w:shd w:val="clear" w:color="auto" w:fill="E7E6E6" w:themeFill="background2"/>
          </w:tcPr>
          <w:p w14:paraId="1AF99EB7" w14:textId="77777777" w:rsidR="005F2535" w:rsidRDefault="005F2535" w:rsidP="005F2535">
            <w:pPr>
              <w:spacing w:after="0" w:line="240" w:lineRule="auto"/>
            </w:pPr>
          </w:p>
        </w:tc>
      </w:tr>
      <w:tr w:rsidR="005F2535" w14:paraId="17297306" w14:textId="77777777" w:rsidTr="008F501F">
        <w:tc>
          <w:tcPr>
            <w:tcW w:w="1377" w:type="dxa"/>
            <w:shd w:val="clear" w:color="auto" w:fill="E7E6E6" w:themeFill="background2"/>
          </w:tcPr>
          <w:p w14:paraId="6E0B1782" w14:textId="1BF4BBA4" w:rsidR="005F2535" w:rsidRDefault="005F2535" w:rsidP="005F2535">
            <w:pPr>
              <w:spacing w:after="0" w:line="240" w:lineRule="auto"/>
            </w:pPr>
            <w:r>
              <w:t>A00C0080</w:t>
            </w:r>
          </w:p>
        </w:tc>
        <w:tc>
          <w:tcPr>
            <w:tcW w:w="917" w:type="dxa"/>
            <w:shd w:val="clear" w:color="auto" w:fill="E7E6E6" w:themeFill="background2"/>
          </w:tcPr>
          <w:p w14:paraId="3A91DB60" w14:textId="661790FE" w:rsidR="005F2535" w:rsidRDefault="005F2535" w:rsidP="005F2535">
            <w:pPr>
              <w:spacing w:after="0" w:line="240" w:lineRule="auto"/>
            </w:pPr>
            <w:r>
              <w:t>3</w:t>
            </w:r>
          </w:p>
        </w:tc>
        <w:tc>
          <w:tcPr>
            <w:tcW w:w="1799" w:type="dxa"/>
            <w:shd w:val="clear" w:color="auto" w:fill="E7E6E6" w:themeFill="background2"/>
          </w:tcPr>
          <w:p w14:paraId="0899C32D" w14:textId="44BAE72E" w:rsidR="005F2535" w:rsidRDefault="005F2535" w:rsidP="005F2535">
            <w:pPr>
              <w:spacing w:after="0" w:line="240" w:lineRule="auto"/>
            </w:pPr>
            <w:proofErr w:type="spellStart"/>
            <w:r>
              <w:t>daq_spy_</w:t>
            </w:r>
            <w:proofErr w:type="gramStart"/>
            <w:r>
              <w:t>full</w:t>
            </w:r>
            <w:proofErr w:type="spellEnd"/>
            <w:r>
              <w:t>[</w:t>
            </w:r>
            <w:proofErr w:type="gramEnd"/>
            <w:r>
              <w:t>2]</w:t>
            </w:r>
          </w:p>
        </w:tc>
        <w:tc>
          <w:tcPr>
            <w:tcW w:w="5256" w:type="dxa"/>
            <w:shd w:val="clear" w:color="auto" w:fill="E7E6E6" w:themeFill="background2"/>
          </w:tcPr>
          <w:p w14:paraId="0DE14BE6" w14:textId="172D40EB" w:rsidR="005F2535" w:rsidRDefault="005F2535" w:rsidP="005F2535">
            <w:pPr>
              <w:spacing w:after="0" w:line="240" w:lineRule="auto"/>
            </w:pPr>
            <w:r>
              <w:t>“full” flag for DAQ spy memory 2</w:t>
            </w:r>
          </w:p>
        </w:tc>
      </w:tr>
      <w:tr w:rsidR="005F2535" w14:paraId="1D5D252E" w14:textId="77777777" w:rsidTr="008F501F">
        <w:tc>
          <w:tcPr>
            <w:tcW w:w="1377" w:type="dxa"/>
            <w:shd w:val="clear" w:color="auto" w:fill="E7E6E6" w:themeFill="background2"/>
          </w:tcPr>
          <w:p w14:paraId="3E1D2AC8" w14:textId="01E15809" w:rsidR="005F2535" w:rsidRDefault="005F2535" w:rsidP="005F2535">
            <w:pPr>
              <w:spacing w:after="0" w:line="240" w:lineRule="auto"/>
            </w:pPr>
            <w:r>
              <w:t>A00C0080</w:t>
            </w:r>
          </w:p>
        </w:tc>
        <w:tc>
          <w:tcPr>
            <w:tcW w:w="917" w:type="dxa"/>
            <w:shd w:val="clear" w:color="auto" w:fill="E7E6E6" w:themeFill="background2"/>
          </w:tcPr>
          <w:p w14:paraId="7FFF0103" w14:textId="3ABC37EE" w:rsidR="005F2535" w:rsidRDefault="005F2535" w:rsidP="005F2535">
            <w:pPr>
              <w:spacing w:after="0" w:line="240" w:lineRule="auto"/>
            </w:pPr>
            <w:r>
              <w:t>4</w:t>
            </w:r>
          </w:p>
        </w:tc>
        <w:tc>
          <w:tcPr>
            <w:tcW w:w="1799" w:type="dxa"/>
            <w:shd w:val="clear" w:color="auto" w:fill="E7E6E6" w:themeFill="background2"/>
          </w:tcPr>
          <w:p w14:paraId="74D6BF6E" w14:textId="2C182B61" w:rsidR="005F2535" w:rsidRDefault="005F2535" w:rsidP="005F2535">
            <w:pPr>
              <w:spacing w:after="0" w:line="240" w:lineRule="auto"/>
            </w:pPr>
            <w:proofErr w:type="spellStart"/>
            <w:r>
              <w:t>daq_spy_</w:t>
            </w:r>
            <w:proofErr w:type="gramStart"/>
            <w:r>
              <w:t>full</w:t>
            </w:r>
            <w:proofErr w:type="spellEnd"/>
            <w:r>
              <w:t>[</w:t>
            </w:r>
            <w:proofErr w:type="gramEnd"/>
            <w:r>
              <w:t>3]</w:t>
            </w:r>
          </w:p>
        </w:tc>
        <w:tc>
          <w:tcPr>
            <w:tcW w:w="5256" w:type="dxa"/>
            <w:shd w:val="clear" w:color="auto" w:fill="E7E6E6" w:themeFill="background2"/>
          </w:tcPr>
          <w:p w14:paraId="6D7ADC2A" w14:textId="3E20449F" w:rsidR="005F2535" w:rsidRDefault="005F2535" w:rsidP="005F2535">
            <w:pPr>
              <w:spacing w:after="0" w:line="240" w:lineRule="auto"/>
            </w:pPr>
            <w:r>
              <w:t>“full” flag for DAQ spy memory 3</w:t>
            </w:r>
          </w:p>
        </w:tc>
      </w:tr>
      <w:tr w:rsidR="005F2535" w14:paraId="433102FF" w14:textId="77777777" w:rsidTr="008F501F">
        <w:tc>
          <w:tcPr>
            <w:tcW w:w="1377" w:type="dxa"/>
            <w:shd w:val="clear" w:color="auto" w:fill="E7E6E6" w:themeFill="background2"/>
          </w:tcPr>
          <w:p w14:paraId="6945DAD7" w14:textId="594C7193" w:rsidR="005F2535" w:rsidRDefault="005F2535" w:rsidP="005F2535">
            <w:pPr>
              <w:spacing w:after="0" w:line="240" w:lineRule="auto"/>
            </w:pPr>
            <w:r>
              <w:t>A00C0080</w:t>
            </w:r>
          </w:p>
        </w:tc>
        <w:tc>
          <w:tcPr>
            <w:tcW w:w="917" w:type="dxa"/>
            <w:shd w:val="clear" w:color="auto" w:fill="E7E6E6" w:themeFill="background2"/>
          </w:tcPr>
          <w:p w14:paraId="37E94B37" w14:textId="53B05562" w:rsidR="005F2535" w:rsidRDefault="005F2535" w:rsidP="005F2535">
            <w:pPr>
              <w:spacing w:after="0" w:line="240" w:lineRule="auto"/>
            </w:pPr>
            <w:r>
              <w:t>5</w:t>
            </w:r>
          </w:p>
        </w:tc>
        <w:tc>
          <w:tcPr>
            <w:tcW w:w="1799" w:type="dxa"/>
            <w:shd w:val="clear" w:color="auto" w:fill="E7E6E6" w:themeFill="background2"/>
          </w:tcPr>
          <w:p w14:paraId="0BF7400B" w14:textId="433AEC99" w:rsidR="005F2535" w:rsidRDefault="005F2535" w:rsidP="005F2535">
            <w:pPr>
              <w:spacing w:after="0" w:line="240" w:lineRule="auto"/>
            </w:pPr>
            <w:proofErr w:type="spellStart"/>
            <w:r>
              <w:t>daq_spy_</w:t>
            </w:r>
            <w:proofErr w:type="gramStart"/>
            <w:r>
              <w:t>full</w:t>
            </w:r>
            <w:proofErr w:type="spellEnd"/>
            <w:r>
              <w:t>[</w:t>
            </w:r>
            <w:proofErr w:type="gramEnd"/>
            <w:r>
              <w:t>4]</w:t>
            </w:r>
          </w:p>
        </w:tc>
        <w:tc>
          <w:tcPr>
            <w:tcW w:w="5256" w:type="dxa"/>
            <w:shd w:val="clear" w:color="auto" w:fill="E7E6E6" w:themeFill="background2"/>
          </w:tcPr>
          <w:p w14:paraId="2760AF47" w14:textId="76F56C03" w:rsidR="005F2535" w:rsidRDefault="005F2535" w:rsidP="005F2535">
            <w:pPr>
              <w:spacing w:after="0" w:line="240" w:lineRule="auto"/>
            </w:pPr>
            <w:r>
              <w:t>“full” flag for DAQ spy memory 4</w:t>
            </w:r>
          </w:p>
        </w:tc>
      </w:tr>
      <w:tr w:rsidR="005F2535" w14:paraId="0AE8F152" w14:textId="77777777" w:rsidTr="008F501F">
        <w:tc>
          <w:tcPr>
            <w:tcW w:w="1377" w:type="dxa"/>
            <w:shd w:val="clear" w:color="auto" w:fill="E7E6E6" w:themeFill="background2"/>
          </w:tcPr>
          <w:p w14:paraId="6BAA6C55" w14:textId="3BA4847F" w:rsidR="005F2535" w:rsidRDefault="005F2535" w:rsidP="005F2535">
            <w:pPr>
              <w:spacing w:after="0" w:line="240" w:lineRule="auto"/>
            </w:pPr>
            <w:r>
              <w:t>A00C0080</w:t>
            </w:r>
          </w:p>
        </w:tc>
        <w:tc>
          <w:tcPr>
            <w:tcW w:w="917" w:type="dxa"/>
            <w:shd w:val="clear" w:color="auto" w:fill="E7E6E6" w:themeFill="background2"/>
          </w:tcPr>
          <w:p w14:paraId="040AE3CE" w14:textId="64C05504" w:rsidR="005F2535" w:rsidRDefault="005F2535" w:rsidP="005F2535">
            <w:pPr>
              <w:spacing w:after="0" w:line="240" w:lineRule="auto"/>
            </w:pPr>
            <w:r>
              <w:t>6</w:t>
            </w:r>
          </w:p>
        </w:tc>
        <w:tc>
          <w:tcPr>
            <w:tcW w:w="1799" w:type="dxa"/>
            <w:shd w:val="clear" w:color="auto" w:fill="E7E6E6" w:themeFill="background2"/>
          </w:tcPr>
          <w:p w14:paraId="30D2111B" w14:textId="3AD2FEDC" w:rsidR="005F2535" w:rsidRDefault="005F2535" w:rsidP="005F2535">
            <w:pPr>
              <w:spacing w:after="0" w:line="240" w:lineRule="auto"/>
            </w:pPr>
            <w:proofErr w:type="spellStart"/>
            <w:r>
              <w:t>daq_spy_</w:t>
            </w:r>
            <w:proofErr w:type="gramStart"/>
            <w:r>
              <w:t>full</w:t>
            </w:r>
            <w:proofErr w:type="spellEnd"/>
            <w:r>
              <w:t>[</w:t>
            </w:r>
            <w:proofErr w:type="gramEnd"/>
            <w:r>
              <w:t>5]</w:t>
            </w:r>
          </w:p>
        </w:tc>
        <w:tc>
          <w:tcPr>
            <w:tcW w:w="5256" w:type="dxa"/>
            <w:shd w:val="clear" w:color="auto" w:fill="E7E6E6" w:themeFill="background2"/>
          </w:tcPr>
          <w:p w14:paraId="05E7064A" w14:textId="403DB0A4" w:rsidR="005F2535" w:rsidRDefault="005F2535" w:rsidP="005F2535">
            <w:pPr>
              <w:spacing w:after="0" w:line="240" w:lineRule="auto"/>
            </w:pPr>
            <w:r>
              <w:t>“full” flag for DAQ spy memory 5</w:t>
            </w:r>
          </w:p>
        </w:tc>
      </w:tr>
      <w:tr w:rsidR="005F2535" w14:paraId="3422406D" w14:textId="77777777" w:rsidTr="008F501F">
        <w:tc>
          <w:tcPr>
            <w:tcW w:w="1377" w:type="dxa"/>
            <w:shd w:val="clear" w:color="auto" w:fill="E7E6E6" w:themeFill="background2"/>
          </w:tcPr>
          <w:p w14:paraId="477A6A51" w14:textId="315047BA" w:rsidR="005F2535" w:rsidRDefault="005F2535" w:rsidP="005F2535">
            <w:pPr>
              <w:spacing w:after="0" w:line="240" w:lineRule="auto"/>
            </w:pPr>
            <w:r>
              <w:t>A00C0080</w:t>
            </w:r>
          </w:p>
        </w:tc>
        <w:tc>
          <w:tcPr>
            <w:tcW w:w="917" w:type="dxa"/>
            <w:shd w:val="clear" w:color="auto" w:fill="E7E6E6" w:themeFill="background2"/>
          </w:tcPr>
          <w:p w14:paraId="3E4D7C7E" w14:textId="06E052D0" w:rsidR="005F2535" w:rsidRDefault="005F2535" w:rsidP="005F2535">
            <w:pPr>
              <w:spacing w:after="0" w:line="240" w:lineRule="auto"/>
            </w:pPr>
            <w:r>
              <w:t>7</w:t>
            </w:r>
          </w:p>
        </w:tc>
        <w:tc>
          <w:tcPr>
            <w:tcW w:w="1799" w:type="dxa"/>
            <w:shd w:val="clear" w:color="auto" w:fill="E7E6E6" w:themeFill="background2"/>
          </w:tcPr>
          <w:p w14:paraId="3DADCA29" w14:textId="1A5D918D" w:rsidR="005F2535" w:rsidRDefault="005F2535" w:rsidP="005F2535">
            <w:pPr>
              <w:spacing w:after="0" w:line="240" w:lineRule="auto"/>
            </w:pPr>
            <w:proofErr w:type="spellStart"/>
            <w:r>
              <w:t>daq_spy_</w:t>
            </w:r>
            <w:proofErr w:type="gramStart"/>
            <w:r>
              <w:t>full</w:t>
            </w:r>
            <w:proofErr w:type="spellEnd"/>
            <w:r>
              <w:t>[</w:t>
            </w:r>
            <w:proofErr w:type="gramEnd"/>
            <w:r>
              <w:t>6]</w:t>
            </w:r>
          </w:p>
        </w:tc>
        <w:tc>
          <w:tcPr>
            <w:tcW w:w="5256" w:type="dxa"/>
            <w:shd w:val="clear" w:color="auto" w:fill="E7E6E6" w:themeFill="background2"/>
          </w:tcPr>
          <w:p w14:paraId="4F315F4F" w14:textId="19AE5FAB" w:rsidR="005F2535" w:rsidRDefault="005F2535" w:rsidP="005F2535">
            <w:pPr>
              <w:spacing w:after="0" w:line="240" w:lineRule="auto"/>
            </w:pPr>
            <w:r>
              <w:t>“full” flag for DAQ spy memory 6</w:t>
            </w:r>
          </w:p>
        </w:tc>
      </w:tr>
      <w:tr w:rsidR="005F2535" w14:paraId="0475CAE4" w14:textId="77777777" w:rsidTr="008F501F">
        <w:tc>
          <w:tcPr>
            <w:tcW w:w="1377" w:type="dxa"/>
            <w:shd w:val="clear" w:color="auto" w:fill="E7E6E6" w:themeFill="background2"/>
          </w:tcPr>
          <w:p w14:paraId="7E644088" w14:textId="3CEB46CB" w:rsidR="005F2535" w:rsidRDefault="005F2535" w:rsidP="005F2535">
            <w:pPr>
              <w:spacing w:after="0" w:line="240" w:lineRule="auto"/>
            </w:pPr>
            <w:r>
              <w:t>A00C0080</w:t>
            </w:r>
          </w:p>
        </w:tc>
        <w:tc>
          <w:tcPr>
            <w:tcW w:w="917" w:type="dxa"/>
            <w:shd w:val="clear" w:color="auto" w:fill="E7E6E6" w:themeFill="background2"/>
          </w:tcPr>
          <w:p w14:paraId="670CAC65" w14:textId="568EE43D" w:rsidR="005F2535" w:rsidRDefault="005F2535" w:rsidP="005F2535">
            <w:pPr>
              <w:spacing w:after="0" w:line="240" w:lineRule="auto"/>
            </w:pPr>
            <w:r>
              <w:t>8</w:t>
            </w:r>
          </w:p>
        </w:tc>
        <w:tc>
          <w:tcPr>
            <w:tcW w:w="1799" w:type="dxa"/>
            <w:shd w:val="clear" w:color="auto" w:fill="E7E6E6" w:themeFill="background2"/>
          </w:tcPr>
          <w:p w14:paraId="6C3E9CCB" w14:textId="5E5EBC7D" w:rsidR="005F2535" w:rsidRDefault="005F2535" w:rsidP="005F2535">
            <w:pPr>
              <w:spacing w:after="0" w:line="240" w:lineRule="auto"/>
            </w:pPr>
            <w:proofErr w:type="spellStart"/>
            <w:r>
              <w:t>daq_spy_</w:t>
            </w:r>
            <w:proofErr w:type="gramStart"/>
            <w:r>
              <w:t>full</w:t>
            </w:r>
            <w:proofErr w:type="spellEnd"/>
            <w:r>
              <w:t>[</w:t>
            </w:r>
            <w:proofErr w:type="gramEnd"/>
            <w:r>
              <w:t>7]</w:t>
            </w:r>
          </w:p>
        </w:tc>
        <w:tc>
          <w:tcPr>
            <w:tcW w:w="5256" w:type="dxa"/>
            <w:shd w:val="clear" w:color="auto" w:fill="E7E6E6" w:themeFill="background2"/>
          </w:tcPr>
          <w:p w14:paraId="39120C7C" w14:textId="5198DFAA" w:rsidR="005F2535" w:rsidRDefault="005F2535" w:rsidP="005F2535">
            <w:pPr>
              <w:spacing w:after="0" w:line="240" w:lineRule="auto"/>
            </w:pPr>
            <w:r>
              <w:t>“full” flag for DAQ spy memory 7</w:t>
            </w:r>
          </w:p>
        </w:tc>
      </w:tr>
      <w:tr w:rsidR="005F2535" w14:paraId="7ABB5FA4" w14:textId="77777777" w:rsidTr="008F501F">
        <w:tc>
          <w:tcPr>
            <w:tcW w:w="1377" w:type="dxa"/>
            <w:shd w:val="clear" w:color="auto" w:fill="auto"/>
          </w:tcPr>
          <w:p w14:paraId="7D7E2C34" w14:textId="77777777" w:rsidR="005F2535" w:rsidRDefault="005F2535" w:rsidP="005F2535">
            <w:pPr>
              <w:spacing w:after="0" w:line="240" w:lineRule="auto"/>
            </w:pPr>
            <w:r>
              <w:t>A00C0084</w:t>
            </w:r>
          </w:p>
        </w:tc>
        <w:tc>
          <w:tcPr>
            <w:tcW w:w="917" w:type="dxa"/>
            <w:shd w:val="clear" w:color="auto" w:fill="auto"/>
          </w:tcPr>
          <w:p w14:paraId="6C72BA21" w14:textId="77777777" w:rsidR="005F2535" w:rsidRDefault="005F2535" w:rsidP="005F2535">
            <w:pPr>
              <w:spacing w:after="0" w:line="240" w:lineRule="auto"/>
            </w:pPr>
            <w:r>
              <w:t>15:0</w:t>
            </w:r>
          </w:p>
        </w:tc>
        <w:tc>
          <w:tcPr>
            <w:tcW w:w="1799" w:type="dxa"/>
            <w:shd w:val="clear" w:color="auto" w:fill="auto"/>
          </w:tcPr>
          <w:p w14:paraId="085B6BEB" w14:textId="77777777" w:rsidR="005F2535" w:rsidRDefault="005F2535" w:rsidP="005F2535">
            <w:pPr>
              <w:spacing w:after="0" w:line="240" w:lineRule="auto"/>
            </w:pPr>
            <w:proofErr w:type="spellStart"/>
            <w:r>
              <w:t>rxprbserr</w:t>
            </w:r>
            <w:proofErr w:type="spellEnd"/>
          </w:p>
        </w:tc>
        <w:tc>
          <w:tcPr>
            <w:tcW w:w="5256" w:type="dxa"/>
            <w:shd w:val="clear" w:color="auto" w:fill="auto"/>
          </w:tcPr>
          <w:p w14:paraId="3647C773" w14:textId="77777777" w:rsidR="005F2535" w:rsidRDefault="005F2535" w:rsidP="005F2535">
            <w:pPr>
              <w:spacing w:after="0" w:line="240" w:lineRule="auto"/>
            </w:pPr>
            <w:r>
              <w:t xml:space="preserve">PRBS error detection bits, one for each of the 16 input serial links. </w:t>
            </w:r>
          </w:p>
        </w:tc>
      </w:tr>
      <w:tr w:rsidR="005F2535" w14:paraId="6685BB0F" w14:textId="77777777" w:rsidTr="008F501F">
        <w:tc>
          <w:tcPr>
            <w:tcW w:w="1377" w:type="dxa"/>
            <w:shd w:val="clear" w:color="auto" w:fill="E7E6E6" w:themeFill="background2"/>
          </w:tcPr>
          <w:p w14:paraId="015100C1" w14:textId="77777777" w:rsidR="005F2535" w:rsidRDefault="005F2535" w:rsidP="005F2535">
            <w:pPr>
              <w:spacing w:after="0" w:line="240" w:lineRule="auto"/>
            </w:pPr>
            <w:r>
              <w:t>A00C0088</w:t>
            </w:r>
          </w:p>
        </w:tc>
        <w:tc>
          <w:tcPr>
            <w:tcW w:w="917" w:type="dxa"/>
            <w:shd w:val="clear" w:color="auto" w:fill="E7E6E6" w:themeFill="background2"/>
          </w:tcPr>
          <w:p w14:paraId="1B96AE6D" w14:textId="77777777" w:rsidR="005F2535" w:rsidRDefault="005F2535" w:rsidP="005F2535">
            <w:pPr>
              <w:spacing w:after="0" w:line="240" w:lineRule="auto"/>
            </w:pPr>
            <w:r>
              <w:t>5:0</w:t>
            </w:r>
          </w:p>
        </w:tc>
        <w:tc>
          <w:tcPr>
            <w:tcW w:w="1799" w:type="dxa"/>
            <w:shd w:val="clear" w:color="auto" w:fill="E7E6E6" w:themeFill="background2"/>
          </w:tcPr>
          <w:p w14:paraId="7EAE5BEB" w14:textId="77777777" w:rsidR="005F2535" w:rsidRDefault="005F2535" w:rsidP="005F2535">
            <w:pPr>
              <w:spacing w:after="0" w:line="240" w:lineRule="auto"/>
            </w:pPr>
            <w:proofErr w:type="spellStart"/>
            <w:r>
              <w:t>fw_second</w:t>
            </w:r>
            <w:proofErr w:type="spellEnd"/>
          </w:p>
        </w:tc>
        <w:tc>
          <w:tcPr>
            <w:tcW w:w="5256" w:type="dxa"/>
            <w:shd w:val="clear" w:color="auto" w:fill="E7E6E6" w:themeFill="background2"/>
          </w:tcPr>
          <w:p w14:paraId="0209474A" w14:textId="77777777" w:rsidR="005F2535" w:rsidRDefault="005F2535" w:rsidP="005F2535">
            <w:pPr>
              <w:spacing w:after="0" w:line="240" w:lineRule="auto"/>
            </w:pPr>
            <w:r>
              <w:t>Firmware generation time stamp, second</w:t>
            </w:r>
          </w:p>
          <w:p w14:paraId="390095F5" w14:textId="77777777" w:rsidR="005F2535" w:rsidRDefault="005F2535" w:rsidP="005F2535">
            <w:pPr>
              <w:spacing w:after="0" w:line="240" w:lineRule="auto"/>
            </w:pPr>
          </w:p>
        </w:tc>
      </w:tr>
      <w:tr w:rsidR="005F2535" w14:paraId="6A96657D" w14:textId="77777777" w:rsidTr="008F501F">
        <w:tc>
          <w:tcPr>
            <w:tcW w:w="1377" w:type="dxa"/>
            <w:shd w:val="clear" w:color="auto" w:fill="E7E6E6" w:themeFill="background2"/>
          </w:tcPr>
          <w:p w14:paraId="3366243D" w14:textId="77777777" w:rsidR="005F2535" w:rsidRDefault="005F2535" w:rsidP="005F2535">
            <w:pPr>
              <w:spacing w:after="0" w:line="240" w:lineRule="auto"/>
            </w:pPr>
            <w:r>
              <w:t>A00C0088</w:t>
            </w:r>
          </w:p>
        </w:tc>
        <w:tc>
          <w:tcPr>
            <w:tcW w:w="917" w:type="dxa"/>
            <w:shd w:val="clear" w:color="auto" w:fill="E7E6E6" w:themeFill="background2"/>
          </w:tcPr>
          <w:p w14:paraId="70890050" w14:textId="77777777" w:rsidR="005F2535" w:rsidRDefault="005F2535" w:rsidP="005F2535">
            <w:pPr>
              <w:spacing w:after="0" w:line="240" w:lineRule="auto"/>
            </w:pPr>
            <w:r>
              <w:t>11:6</w:t>
            </w:r>
          </w:p>
        </w:tc>
        <w:tc>
          <w:tcPr>
            <w:tcW w:w="1799" w:type="dxa"/>
            <w:shd w:val="clear" w:color="auto" w:fill="E7E6E6" w:themeFill="background2"/>
          </w:tcPr>
          <w:p w14:paraId="52DDFA31" w14:textId="77777777" w:rsidR="005F2535" w:rsidRDefault="005F2535" w:rsidP="005F2535">
            <w:pPr>
              <w:spacing w:after="0" w:line="240" w:lineRule="auto"/>
            </w:pPr>
            <w:proofErr w:type="spellStart"/>
            <w:r>
              <w:t>fw_minute</w:t>
            </w:r>
            <w:proofErr w:type="spellEnd"/>
          </w:p>
        </w:tc>
        <w:tc>
          <w:tcPr>
            <w:tcW w:w="5256" w:type="dxa"/>
            <w:shd w:val="clear" w:color="auto" w:fill="E7E6E6" w:themeFill="background2"/>
          </w:tcPr>
          <w:p w14:paraId="28D410D4" w14:textId="77777777" w:rsidR="005F2535" w:rsidRDefault="005F2535" w:rsidP="005F2535">
            <w:pPr>
              <w:spacing w:after="0" w:line="240" w:lineRule="auto"/>
            </w:pPr>
            <w:r>
              <w:t>Firmware generation time stamp, minute</w:t>
            </w:r>
          </w:p>
        </w:tc>
      </w:tr>
      <w:tr w:rsidR="005F2535" w14:paraId="1DF4BE99" w14:textId="77777777" w:rsidTr="008F501F">
        <w:tc>
          <w:tcPr>
            <w:tcW w:w="1377" w:type="dxa"/>
            <w:shd w:val="clear" w:color="auto" w:fill="E7E6E6" w:themeFill="background2"/>
          </w:tcPr>
          <w:p w14:paraId="26C04966" w14:textId="77777777" w:rsidR="005F2535" w:rsidRDefault="005F2535" w:rsidP="005F2535">
            <w:pPr>
              <w:spacing w:after="0" w:line="240" w:lineRule="auto"/>
            </w:pPr>
            <w:r>
              <w:t>A00C0088</w:t>
            </w:r>
          </w:p>
        </w:tc>
        <w:tc>
          <w:tcPr>
            <w:tcW w:w="917" w:type="dxa"/>
            <w:shd w:val="clear" w:color="auto" w:fill="E7E6E6" w:themeFill="background2"/>
          </w:tcPr>
          <w:p w14:paraId="39CC917E" w14:textId="77777777" w:rsidR="005F2535" w:rsidRDefault="005F2535" w:rsidP="005F2535">
            <w:pPr>
              <w:spacing w:after="0" w:line="240" w:lineRule="auto"/>
            </w:pPr>
            <w:r>
              <w:t>16:12</w:t>
            </w:r>
          </w:p>
        </w:tc>
        <w:tc>
          <w:tcPr>
            <w:tcW w:w="1799" w:type="dxa"/>
            <w:shd w:val="clear" w:color="auto" w:fill="E7E6E6" w:themeFill="background2"/>
          </w:tcPr>
          <w:p w14:paraId="77F65487" w14:textId="77777777" w:rsidR="005F2535" w:rsidRDefault="005F2535" w:rsidP="005F2535">
            <w:pPr>
              <w:spacing w:after="0" w:line="240" w:lineRule="auto"/>
            </w:pPr>
            <w:proofErr w:type="spellStart"/>
            <w:r>
              <w:t>fw_hour</w:t>
            </w:r>
            <w:proofErr w:type="spellEnd"/>
          </w:p>
        </w:tc>
        <w:tc>
          <w:tcPr>
            <w:tcW w:w="5256" w:type="dxa"/>
            <w:shd w:val="clear" w:color="auto" w:fill="E7E6E6" w:themeFill="background2"/>
          </w:tcPr>
          <w:p w14:paraId="4015C35E" w14:textId="77777777" w:rsidR="005F2535" w:rsidRDefault="005F2535" w:rsidP="005F2535">
            <w:pPr>
              <w:spacing w:after="0" w:line="240" w:lineRule="auto"/>
            </w:pPr>
            <w:r>
              <w:t>Firmware generation time stamp, hour</w:t>
            </w:r>
          </w:p>
        </w:tc>
      </w:tr>
      <w:tr w:rsidR="005F2535" w14:paraId="2B52B3B5" w14:textId="77777777" w:rsidTr="008F501F">
        <w:tc>
          <w:tcPr>
            <w:tcW w:w="1377" w:type="dxa"/>
            <w:shd w:val="clear" w:color="auto" w:fill="E7E6E6" w:themeFill="background2"/>
          </w:tcPr>
          <w:p w14:paraId="5140B811" w14:textId="77777777" w:rsidR="005F2535" w:rsidRDefault="005F2535" w:rsidP="005F2535">
            <w:pPr>
              <w:spacing w:after="0" w:line="240" w:lineRule="auto"/>
            </w:pPr>
            <w:r>
              <w:t>A00C0088</w:t>
            </w:r>
          </w:p>
        </w:tc>
        <w:tc>
          <w:tcPr>
            <w:tcW w:w="917" w:type="dxa"/>
            <w:shd w:val="clear" w:color="auto" w:fill="E7E6E6" w:themeFill="background2"/>
          </w:tcPr>
          <w:p w14:paraId="3AE23EC4" w14:textId="77777777" w:rsidR="005F2535" w:rsidRDefault="005F2535" w:rsidP="005F2535">
            <w:pPr>
              <w:spacing w:after="0" w:line="240" w:lineRule="auto"/>
            </w:pPr>
            <w:r>
              <w:t>22:17</w:t>
            </w:r>
          </w:p>
        </w:tc>
        <w:tc>
          <w:tcPr>
            <w:tcW w:w="1799" w:type="dxa"/>
            <w:shd w:val="clear" w:color="auto" w:fill="E7E6E6" w:themeFill="background2"/>
          </w:tcPr>
          <w:p w14:paraId="148EAFD6" w14:textId="77777777" w:rsidR="005F2535" w:rsidRDefault="005F2535" w:rsidP="005F2535">
            <w:pPr>
              <w:spacing w:after="0" w:line="240" w:lineRule="auto"/>
            </w:pPr>
            <w:proofErr w:type="spellStart"/>
            <w:r>
              <w:t>fw_year</w:t>
            </w:r>
            <w:proofErr w:type="spellEnd"/>
          </w:p>
        </w:tc>
        <w:tc>
          <w:tcPr>
            <w:tcW w:w="5256" w:type="dxa"/>
            <w:shd w:val="clear" w:color="auto" w:fill="E7E6E6" w:themeFill="background2"/>
          </w:tcPr>
          <w:p w14:paraId="40FC54EC" w14:textId="77777777" w:rsidR="005F2535" w:rsidRDefault="005F2535" w:rsidP="005F2535">
            <w:pPr>
              <w:spacing w:after="0" w:line="240" w:lineRule="auto"/>
            </w:pPr>
            <w:r>
              <w:t>Firmware generation time stamp, year - 2000</w:t>
            </w:r>
          </w:p>
        </w:tc>
      </w:tr>
      <w:tr w:rsidR="005F2535" w14:paraId="59AC1F11" w14:textId="77777777" w:rsidTr="008F501F">
        <w:tc>
          <w:tcPr>
            <w:tcW w:w="1377" w:type="dxa"/>
            <w:shd w:val="clear" w:color="auto" w:fill="E7E6E6" w:themeFill="background2"/>
          </w:tcPr>
          <w:p w14:paraId="1EC4F5A8" w14:textId="77777777" w:rsidR="005F2535" w:rsidRDefault="005F2535" w:rsidP="005F2535">
            <w:pPr>
              <w:spacing w:after="0" w:line="240" w:lineRule="auto"/>
            </w:pPr>
            <w:r>
              <w:t>A00C0088</w:t>
            </w:r>
          </w:p>
        </w:tc>
        <w:tc>
          <w:tcPr>
            <w:tcW w:w="917" w:type="dxa"/>
            <w:shd w:val="clear" w:color="auto" w:fill="E7E6E6" w:themeFill="background2"/>
          </w:tcPr>
          <w:p w14:paraId="0510EBC7" w14:textId="77777777" w:rsidR="005F2535" w:rsidRDefault="005F2535" w:rsidP="005F2535">
            <w:pPr>
              <w:spacing w:after="0" w:line="240" w:lineRule="auto"/>
            </w:pPr>
            <w:r>
              <w:t>26:23</w:t>
            </w:r>
          </w:p>
        </w:tc>
        <w:tc>
          <w:tcPr>
            <w:tcW w:w="1799" w:type="dxa"/>
            <w:shd w:val="clear" w:color="auto" w:fill="E7E6E6" w:themeFill="background2"/>
          </w:tcPr>
          <w:p w14:paraId="7531D82E" w14:textId="77777777" w:rsidR="005F2535" w:rsidRDefault="005F2535" w:rsidP="005F2535">
            <w:pPr>
              <w:spacing w:after="0" w:line="240" w:lineRule="auto"/>
            </w:pPr>
            <w:proofErr w:type="spellStart"/>
            <w:r>
              <w:t>fw_month</w:t>
            </w:r>
            <w:proofErr w:type="spellEnd"/>
          </w:p>
        </w:tc>
        <w:tc>
          <w:tcPr>
            <w:tcW w:w="5256" w:type="dxa"/>
            <w:shd w:val="clear" w:color="auto" w:fill="E7E6E6" w:themeFill="background2"/>
          </w:tcPr>
          <w:p w14:paraId="143F40F8" w14:textId="77777777" w:rsidR="005F2535" w:rsidRDefault="005F2535" w:rsidP="005F2535">
            <w:pPr>
              <w:spacing w:after="0" w:line="240" w:lineRule="auto"/>
            </w:pPr>
            <w:r>
              <w:t>Firmware generation time stamp, month</w:t>
            </w:r>
          </w:p>
        </w:tc>
      </w:tr>
      <w:tr w:rsidR="005F2535" w14:paraId="1AA3C74D" w14:textId="77777777" w:rsidTr="008F501F">
        <w:tc>
          <w:tcPr>
            <w:tcW w:w="1377" w:type="dxa"/>
            <w:shd w:val="clear" w:color="auto" w:fill="E7E6E6" w:themeFill="background2"/>
          </w:tcPr>
          <w:p w14:paraId="3B30B920" w14:textId="77777777" w:rsidR="005F2535" w:rsidRDefault="005F2535" w:rsidP="005F2535">
            <w:pPr>
              <w:spacing w:after="0" w:line="240" w:lineRule="auto"/>
            </w:pPr>
            <w:r>
              <w:t>A00C0088</w:t>
            </w:r>
          </w:p>
        </w:tc>
        <w:tc>
          <w:tcPr>
            <w:tcW w:w="917" w:type="dxa"/>
            <w:shd w:val="clear" w:color="auto" w:fill="E7E6E6" w:themeFill="background2"/>
          </w:tcPr>
          <w:p w14:paraId="573AD452" w14:textId="77777777" w:rsidR="005F2535" w:rsidRDefault="005F2535" w:rsidP="005F2535">
            <w:pPr>
              <w:spacing w:after="0" w:line="240" w:lineRule="auto"/>
            </w:pPr>
            <w:r>
              <w:t>31:27</w:t>
            </w:r>
          </w:p>
        </w:tc>
        <w:tc>
          <w:tcPr>
            <w:tcW w:w="1799" w:type="dxa"/>
            <w:shd w:val="clear" w:color="auto" w:fill="E7E6E6" w:themeFill="background2"/>
          </w:tcPr>
          <w:p w14:paraId="06F02383" w14:textId="77777777" w:rsidR="005F2535" w:rsidRDefault="005F2535" w:rsidP="005F2535">
            <w:pPr>
              <w:spacing w:after="0" w:line="240" w:lineRule="auto"/>
            </w:pPr>
            <w:proofErr w:type="spellStart"/>
            <w:r>
              <w:t>fw_day</w:t>
            </w:r>
            <w:proofErr w:type="spellEnd"/>
          </w:p>
        </w:tc>
        <w:tc>
          <w:tcPr>
            <w:tcW w:w="5256" w:type="dxa"/>
            <w:shd w:val="clear" w:color="auto" w:fill="E7E6E6" w:themeFill="background2"/>
          </w:tcPr>
          <w:p w14:paraId="458F0446" w14:textId="77777777" w:rsidR="005F2535" w:rsidRDefault="005F2535" w:rsidP="005F2535">
            <w:pPr>
              <w:spacing w:after="0" w:line="240" w:lineRule="auto"/>
            </w:pPr>
            <w:r>
              <w:t>Firmware generation time stamp, day</w:t>
            </w:r>
          </w:p>
        </w:tc>
      </w:tr>
      <w:tr w:rsidR="005F2535" w14:paraId="00FFF5D9" w14:textId="77777777" w:rsidTr="008F501F">
        <w:tc>
          <w:tcPr>
            <w:tcW w:w="1377" w:type="dxa"/>
            <w:shd w:val="clear" w:color="auto" w:fill="auto"/>
          </w:tcPr>
          <w:p w14:paraId="18218E98" w14:textId="77777777" w:rsidR="005F2535" w:rsidRDefault="005F2535" w:rsidP="005F2535">
            <w:pPr>
              <w:spacing w:after="0" w:line="240" w:lineRule="auto"/>
            </w:pPr>
            <w:r>
              <w:t>A00C008c</w:t>
            </w:r>
          </w:p>
        </w:tc>
        <w:tc>
          <w:tcPr>
            <w:tcW w:w="917" w:type="dxa"/>
            <w:shd w:val="clear" w:color="auto" w:fill="auto"/>
          </w:tcPr>
          <w:p w14:paraId="5A682AD8" w14:textId="77777777" w:rsidR="005F2535" w:rsidRDefault="005F2535" w:rsidP="005F2535">
            <w:pPr>
              <w:spacing w:after="0" w:line="240" w:lineRule="auto"/>
            </w:pPr>
            <w:r>
              <w:t>3:0</w:t>
            </w:r>
          </w:p>
        </w:tc>
        <w:tc>
          <w:tcPr>
            <w:tcW w:w="1799" w:type="dxa"/>
            <w:shd w:val="clear" w:color="auto" w:fill="auto"/>
          </w:tcPr>
          <w:p w14:paraId="69408133" w14:textId="77777777" w:rsidR="005F2535" w:rsidRDefault="005F2535" w:rsidP="005F2535">
            <w:pPr>
              <w:spacing w:after="0" w:line="240" w:lineRule="auto"/>
            </w:pPr>
            <w:proofErr w:type="spellStart"/>
            <w:r>
              <w:t>bp_slot_addr</w:t>
            </w:r>
            <w:proofErr w:type="spellEnd"/>
          </w:p>
        </w:tc>
        <w:tc>
          <w:tcPr>
            <w:tcW w:w="5256" w:type="dxa"/>
            <w:shd w:val="clear" w:color="auto" w:fill="auto"/>
          </w:tcPr>
          <w:p w14:paraId="6AA96E79" w14:textId="77777777" w:rsidR="005F2535" w:rsidRDefault="005F2535" w:rsidP="005F2535">
            <w:pPr>
              <w:spacing w:after="0" w:line="240" w:lineRule="auto"/>
            </w:pPr>
            <w:r>
              <w:t>Slot address read from the crate backplane</w:t>
            </w:r>
          </w:p>
        </w:tc>
      </w:tr>
      <w:tr w:rsidR="005F2535" w14:paraId="6EBCD8DD" w14:textId="77777777" w:rsidTr="008F501F">
        <w:tc>
          <w:tcPr>
            <w:tcW w:w="1377" w:type="dxa"/>
            <w:shd w:val="clear" w:color="auto" w:fill="auto"/>
          </w:tcPr>
          <w:p w14:paraId="768729CB" w14:textId="77777777" w:rsidR="005F2535" w:rsidRDefault="005F2535" w:rsidP="005F2535">
            <w:pPr>
              <w:spacing w:after="0" w:line="240" w:lineRule="auto"/>
            </w:pPr>
            <w:r>
              <w:t>A00C008c</w:t>
            </w:r>
          </w:p>
        </w:tc>
        <w:tc>
          <w:tcPr>
            <w:tcW w:w="917" w:type="dxa"/>
            <w:shd w:val="clear" w:color="auto" w:fill="auto"/>
          </w:tcPr>
          <w:p w14:paraId="3A5B5825" w14:textId="77777777" w:rsidR="005F2535" w:rsidRDefault="005F2535" w:rsidP="005F2535">
            <w:pPr>
              <w:spacing w:after="0" w:line="240" w:lineRule="auto"/>
            </w:pPr>
            <w:r>
              <w:t>7:4</w:t>
            </w:r>
          </w:p>
        </w:tc>
        <w:tc>
          <w:tcPr>
            <w:tcW w:w="1799" w:type="dxa"/>
            <w:shd w:val="clear" w:color="auto" w:fill="auto"/>
          </w:tcPr>
          <w:p w14:paraId="5D514B25" w14:textId="77777777" w:rsidR="005F2535" w:rsidRDefault="005F2535" w:rsidP="005F2535">
            <w:pPr>
              <w:spacing w:after="0" w:line="240" w:lineRule="auto"/>
            </w:pPr>
            <w:proofErr w:type="spellStart"/>
            <w:r>
              <w:t>bp_crate_addr</w:t>
            </w:r>
            <w:proofErr w:type="spellEnd"/>
          </w:p>
        </w:tc>
        <w:tc>
          <w:tcPr>
            <w:tcW w:w="5256" w:type="dxa"/>
            <w:shd w:val="clear" w:color="auto" w:fill="auto"/>
          </w:tcPr>
          <w:p w14:paraId="12BCC421" w14:textId="77777777" w:rsidR="005F2535" w:rsidRDefault="005F2535" w:rsidP="005F2535">
            <w:pPr>
              <w:spacing w:after="0" w:line="240" w:lineRule="auto"/>
            </w:pPr>
            <w:r>
              <w:t>Crate address read from the crate backplane</w:t>
            </w:r>
          </w:p>
        </w:tc>
      </w:tr>
      <w:tr w:rsidR="005F2535" w14:paraId="5B2D3553" w14:textId="77777777" w:rsidTr="008F501F">
        <w:tc>
          <w:tcPr>
            <w:tcW w:w="1377" w:type="dxa"/>
            <w:shd w:val="clear" w:color="auto" w:fill="E7E6E6" w:themeFill="background2"/>
          </w:tcPr>
          <w:p w14:paraId="5DD87CEF" w14:textId="77777777" w:rsidR="005F2535" w:rsidRDefault="005F2535" w:rsidP="005F2535">
            <w:pPr>
              <w:spacing w:after="0" w:line="240" w:lineRule="auto"/>
            </w:pPr>
            <w:r>
              <w:t>A00C0090</w:t>
            </w:r>
          </w:p>
        </w:tc>
        <w:tc>
          <w:tcPr>
            <w:tcW w:w="917" w:type="dxa"/>
            <w:shd w:val="clear" w:color="auto" w:fill="E7E6E6" w:themeFill="background2"/>
          </w:tcPr>
          <w:p w14:paraId="553DD755" w14:textId="77777777" w:rsidR="005F2535" w:rsidRDefault="005F2535" w:rsidP="005F2535">
            <w:pPr>
              <w:spacing w:after="0" w:line="240" w:lineRule="auto"/>
            </w:pPr>
            <w:r>
              <w:t>3:0</w:t>
            </w:r>
          </w:p>
        </w:tc>
        <w:tc>
          <w:tcPr>
            <w:tcW w:w="1799" w:type="dxa"/>
            <w:shd w:val="clear" w:color="auto" w:fill="E7E6E6" w:themeFill="background2"/>
          </w:tcPr>
          <w:p w14:paraId="407AB10B" w14:textId="77777777" w:rsidR="005F2535" w:rsidRDefault="005F2535" w:rsidP="005F2535">
            <w:pPr>
              <w:spacing w:after="0" w:line="240" w:lineRule="auto"/>
            </w:pPr>
            <w:proofErr w:type="spellStart"/>
            <w:r>
              <w:t>ts_stat</w:t>
            </w:r>
            <w:proofErr w:type="spellEnd"/>
          </w:p>
        </w:tc>
        <w:tc>
          <w:tcPr>
            <w:tcW w:w="5256" w:type="dxa"/>
            <w:shd w:val="clear" w:color="auto" w:fill="E7E6E6" w:themeFill="background2"/>
          </w:tcPr>
          <w:p w14:paraId="3DE6D2AE" w14:textId="77777777" w:rsidR="005F2535" w:rsidRDefault="005F2535" w:rsidP="005F2535">
            <w:pPr>
              <w:spacing w:after="0" w:line="240" w:lineRule="auto"/>
            </w:pPr>
            <w:proofErr w:type="spellStart"/>
            <w:r>
              <w:t>ts_stat</w:t>
            </w:r>
            <w:proofErr w:type="spellEnd"/>
            <w:r>
              <w:t xml:space="preserve"> signal from timing endpoint</w:t>
            </w:r>
          </w:p>
        </w:tc>
      </w:tr>
      <w:tr w:rsidR="005F2535" w14:paraId="0DD848FA" w14:textId="77777777" w:rsidTr="008F501F">
        <w:tc>
          <w:tcPr>
            <w:tcW w:w="1377" w:type="dxa"/>
            <w:shd w:val="clear" w:color="auto" w:fill="E7E6E6" w:themeFill="background2"/>
          </w:tcPr>
          <w:p w14:paraId="7063A25E" w14:textId="77777777" w:rsidR="005F2535" w:rsidRDefault="005F2535" w:rsidP="005F2535">
            <w:pPr>
              <w:spacing w:after="0" w:line="240" w:lineRule="auto"/>
            </w:pPr>
            <w:r>
              <w:t>A00C0090</w:t>
            </w:r>
          </w:p>
        </w:tc>
        <w:tc>
          <w:tcPr>
            <w:tcW w:w="917" w:type="dxa"/>
            <w:shd w:val="clear" w:color="auto" w:fill="E7E6E6" w:themeFill="background2"/>
          </w:tcPr>
          <w:p w14:paraId="3958DB99" w14:textId="77777777" w:rsidR="005F2535" w:rsidRDefault="005F2535" w:rsidP="005F2535">
            <w:pPr>
              <w:spacing w:after="0" w:line="240" w:lineRule="auto"/>
            </w:pPr>
            <w:r>
              <w:t>4</w:t>
            </w:r>
          </w:p>
        </w:tc>
        <w:tc>
          <w:tcPr>
            <w:tcW w:w="1799" w:type="dxa"/>
            <w:shd w:val="clear" w:color="auto" w:fill="E7E6E6" w:themeFill="background2"/>
          </w:tcPr>
          <w:p w14:paraId="20ED4258" w14:textId="77777777" w:rsidR="005F2535" w:rsidRDefault="005F2535" w:rsidP="005F2535">
            <w:pPr>
              <w:spacing w:after="0" w:line="240" w:lineRule="auto"/>
            </w:pPr>
            <w:proofErr w:type="spellStart"/>
            <w:r>
              <w:t>ts_rst</w:t>
            </w:r>
            <w:proofErr w:type="spellEnd"/>
          </w:p>
        </w:tc>
        <w:tc>
          <w:tcPr>
            <w:tcW w:w="5256" w:type="dxa"/>
            <w:shd w:val="clear" w:color="auto" w:fill="E7E6E6" w:themeFill="background2"/>
          </w:tcPr>
          <w:p w14:paraId="4916E191" w14:textId="77777777" w:rsidR="005F2535" w:rsidRDefault="005F2535" w:rsidP="005F2535">
            <w:pPr>
              <w:spacing w:after="0" w:line="240" w:lineRule="auto"/>
            </w:pPr>
            <w:proofErr w:type="spellStart"/>
            <w:r>
              <w:t>ts_rst</w:t>
            </w:r>
            <w:proofErr w:type="spellEnd"/>
            <w:r>
              <w:t xml:space="preserve"> signal from timing endpoint</w:t>
            </w:r>
          </w:p>
        </w:tc>
      </w:tr>
      <w:tr w:rsidR="005F2535" w14:paraId="38AA90E0" w14:textId="77777777" w:rsidTr="008F501F">
        <w:tc>
          <w:tcPr>
            <w:tcW w:w="1377" w:type="dxa"/>
            <w:shd w:val="clear" w:color="auto" w:fill="E7E6E6" w:themeFill="background2"/>
          </w:tcPr>
          <w:p w14:paraId="3D74555E" w14:textId="77777777" w:rsidR="005F2535" w:rsidRDefault="005F2535" w:rsidP="005F2535">
            <w:pPr>
              <w:spacing w:after="0" w:line="240" w:lineRule="auto"/>
            </w:pPr>
            <w:r>
              <w:t>A00C0090</w:t>
            </w:r>
          </w:p>
        </w:tc>
        <w:tc>
          <w:tcPr>
            <w:tcW w:w="917" w:type="dxa"/>
            <w:shd w:val="clear" w:color="auto" w:fill="E7E6E6" w:themeFill="background2"/>
          </w:tcPr>
          <w:p w14:paraId="32FBD9FB" w14:textId="51AF1CFD" w:rsidR="005F2535" w:rsidRDefault="005F2535" w:rsidP="005F2535">
            <w:pPr>
              <w:spacing w:after="0" w:line="240" w:lineRule="auto"/>
            </w:pPr>
            <w:r>
              <w:t>5</w:t>
            </w:r>
          </w:p>
        </w:tc>
        <w:tc>
          <w:tcPr>
            <w:tcW w:w="1799" w:type="dxa"/>
            <w:shd w:val="clear" w:color="auto" w:fill="E7E6E6" w:themeFill="background2"/>
          </w:tcPr>
          <w:p w14:paraId="02E63C11" w14:textId="77777777" w:rsidR="005F2535" w:rsidRDefault="005F2535" w:rsidP="005F2535">
            <w:pPr>
              <w:spacing w:after="0" w:line="240" w:lineRule="auto"/>
            </w:pPr>
            <w:proofErr w:type="spellStart"/>
            <w:r>
              <w:t>ts_rdy</w:t>
            </w:r>
            <w:proofErr w:type="spellEnd"/>
          </w:p>
        </w:tc>
        <w:tc>
          <w:tcPr>
            <w:tcW w:w="5256" w:type="dxa"/>
            <w:shd w:val="clear" w:color="auto" w:fill="E7E6E6" w:themeFill="background2"/>
          </w:tcPr>
          <w:p w14:paraId="559B0F66" w14:textId="77777777" w:rsidR="005F2535" w:rsidRDefault="005F2535" w:rsidP="005F2535">
            <w:pPr>
              <w:spacing w:after="0" w:line="240" w:lineRule="auto"/>
            </w:pPr>
            <w:proofErr w:type="spellStart"/>
            <w:r>
              <w:t>ts_rdy</w:t>
            </w:r>
            <w:proofErr w:type="spellEnd"/>
            <w:r>
              <w:t xml:space="preserve"> signal from timing endpoint</w:t>
            </w:r>
          </w:p>
        </w:tc>
      </w:tr>
      <w:tr w:rsidR="005F2535" w14:paraId="239421DC" w14:textId="77777777" w:rsidTr="008F501F">
        <w:tc>
          <w:tcPr>
            <w:tcW w:w="1377" w:type="dxa"/>
            <w:shd w:val="clear" w:color="auto" w:fill="E7E6E6" w:themeFill="background2"/>
          </w:tcPr>
          <w:p w14:paraId="0284C389" w14:textId="77777777" w:rsidR="005F2535" w:rsidRDefault="005F2535" w:rsidP="005F2535">
            <w:pPr>
              <w:spacing w:after="0" w:line="240" w:lineRule="auto"/>
            </w:pPr>
            <w:r>
              <w:t>A00C0090</w:t>
            </w:r>
          </w:p>
        </w:tc>
        <w:tc>
          <w:tcPr>
            <w:tcW w:w="917" w:type="dxa"/>
            <w:shd w:val="clear" w:color="auto" w:fill="E7E6E6" w:themeFill="background2"/>
          </w:tcPr>
          <w:p w14:paraId="3A4E104C" w14:textId="45F7FCC9" w:rsidR="005F2535" w:rsidRDefault="005F2535" w:rsidP="005F2535">
            <w:pPr>
              <w:spacing w:after="0" w:line="240" w:lineRule="auto"/>
            </w:pPr>
            <w:r>
              <w:t>15:8</w:t>
            </w:r>
          </w:p>
        </w:tc>
        <w:tc>
          <w:tcPr>
            <w:tcW w:w="1799" w:type="dxa"/>
            <w:shd w:val="clear" w:color="auto" w:fill="E7E6E6" w:themeFill="background2"/>
          </w:tcPr>
          <w:p w14:paraId="5FD40FEC" w14:textId="77777777" w:rsidR="005F2535" w:rsidRDefault="005F2535" w:rsidP="005F2535">
            <w:pPr>
              <w:spacing w:after="0" w:line="240" w:lineRule="auto"/>
            </w:pPr>
            <w:proofErr w:type="spellStart"/>
            <w:r>
              <w:t>ts_sync</w:t>
            </w:r>
            <w:proofErr w:type="spellEnd"/>
          </w:p>
        </w:tc>
        <w:tc>
          <w:tcPr>
            <w:tcW w:w="5256" w:type="dxa"/>
            <w:shd w:val="clear" w:color="auto" w:fill="E7E6E6" w:themeFill="background2"/>
          </w:tcPr>
          <w:p w14:paraId="6573B92F" w14:textId="77777777" w:rsidR="005F2535" w:rsidRDefault="005F2535" w:rsidP="005F2535">
            <w:pPr>
              <w:spacing w:after="0" w:line="240" w:lineRule="auto"/>
            </w:pPr>
            <w:proofErr w:type="spellStart"/>
            <w:r>
              <w:t>ts_sync</w:t>
            </w:r>
            <w:proofErr w:type="spellEnd"/>
            <w:r>
              <w:t xml:space="preserve"> signal from timing endpoint</w:t>
            </w:r>
          </w:p>
        </w:tc>
      </w:tr>
      <w:tr w:rsidR="005F2535" w14:paraId="11E37ECC" w14:textId="77777777" w:rsidTr="008F501F">
        <w:tc>
          <w:tcPr>
            <w:tcW w:w="1377" w:type="dxa"/>
            <w:shd w:val="clear" w:color="auto" w:fill="E7E6E6" w:themeFill="background2"/>
          </w:tcPr>
          <w:p w14:paraId="04E3A9FA" w14:textId="77777777" w:rsidR="005F2535" w:rsidRDefault="005F2535" w:rsidP="005F2535">
            <w:pPr>
              <w:spacing w:after="0" w:line="240" w:lineRule="auto"/>
            </w:pPr>
            <w:r>
              <w:t>A00C0090</w:t>
            </w:r>
          </w:p>
        </w:tc>
        <w:tc>
          <w:tcPr>
            <w:tcW w:w="917" w:type="dxa"/>
            <w:shd w:val="clear" w:color="auto" w:fill="E7E6E6" w:themeFill="background2"/>
          </w:tcPr>
          <w:p w14:paraId="2CFC8003" w14:textId="77777777" w:rsidR="005F2535" w:rsidRDefault="005F2535" w:rsidP="005F2535">
            <w:pPr>
              <w:spacing w:after="0" w:line="240" w:lineRule="auto"/>
            </w:pPr>
            <w:r>
              <w:t>16</w:t>
            </w:r>
          </w:p>
        </w:tc>
        <w:tc>
          <w:tcPr>
            <w:tcW w:w="1799" w:type="dxa"/>
            <w:shd w:val="clear" w:color="auto" w:fill="E7E6E6" w:themeFill="background2"/>
          </w:tcPr>
          <w:p w14:paraId="6DC7C2A9" w14:textId="77777777" w:rsidR="005F2535" w:rsidRDefault="005F2535" w:rsidP="005F2535">
            <w:pPr>
              <w:spacing w:after="0" w:line="240" w:lineRule="auto"/>
            </w:pPr>
            <w:proofErr w:type="spellStart"/>
            <w:r>
              <w:t>ts_sync_v</w:t>
            </w:r>
            <w:proofErr w:type="spellEnd"/>
          </w:p>
        </w:tc>
        <w:tc>
          <w:tcPr>
            <w:tcW w:w="5256" w:type="dxa"/>
            <w:shd w:val="clear" w:color="auto" w:fill="E7E6E6" w:themeFill="background2"/>
          </w:tcPr>
          <w:p w14:paraId="2383C9DA" w14:textId="77777777" w:rsidR="005F2535" w:rsidRDefault="005F2535" w:rsidP="005F2535">
            <w:pPr>
              <w:spacing w:after="0" w:line="240" w:lineRule="auto"/>
            </w:pPr>
            <w:proofErr w:type="spellStart"/>
            <w:r>
              <w:t>ts_sync_v</w:t>
            </w:r>
            <w:proofErr w:type="spellEnd"/>
            <w:r>
              <w:t xml:space="preserve"> signal from timing endpoint</w:t>
            </w:r>
          </w:p>
        </w:tc>
      </w:tr>
      <w:tr w:rsidR="005F2535" w14:paraId="3599E71D" w14:textId="77777777" w:rsidTr="008F501F">
        <w:tc>
          <w:tcPr>
            <w:tcW w:w="1377" w:type="dxa"/>
            <w:shd w:val="clear" w:color="auto" w:fill="E7E6E6" w:themeFill="background2"/>
          </w:tcPr>
          <w:p w14:paraId="5F842057" w14:textId="77777777" w:rsidR="005F2535" w:rsidRDefault="005F2535" w:rsidP="005F2535">
            <w:pPr>
              <w:spacing w:after="0" w:line="240" w:lineRule="auto"/>
            </w:pPr>
            <w:r>
              <w:t>A00C0090</w:t>
            </w:r>
          </w:p>
        </w:tc>
        <w:tc>
          <w:tcPr>
            <w:tcW w:w="917" w:type="dxa"/>
            <w:shd w:val="clear" w:color="auto" w:fill="E7E6E6" w:themeFill="background2"/>
          </w:tcPr>
          <w:p w14:paraId="6AD98757" w14:textId="77777777" w:rsidR="005F2535" w:rsidRDefault="005F2535" w:rsidP="005F2535">
            <w:pPr>
              <w:spacing w:after="0" w:line="240" w:lineRule="auto"/>
            </w:pPr>
            <w:r>
              <w:t>17</w:t>
            </w:r>
          </w:p>
        </w:tc>
        <w:tc>
          <w:tcPr>
            <w:tcW w:w="1799" w:type="dxa"/>
            <w:shd w:val="clear" w:color="auto" w:fill="E7E6E6" w:themeFill="background2"/>
          </w:tcPr>
          <w:p w14:paraId="3629F75D" w14:textId="77777777" w:rsidR="005F2535" w:rsidRDefault="005F2535" w:rsidP="005F2535">
            <w:pPr>
              <w:spacing w:after="0" w:line="240" w:lineRule="auto"/>
            </w:pPr>
            <w:r>
              <w:t>adn2814_lol</w:t>
            </w:r>
          </w:p>
        </w:tc>
        <w:tc>
          <w:tcPr>
            <w:tcW w:w="5256" w:type="dxa"/>
            <w:shd w:val="clear" w:color="auto" w:fill="E7E6E6" w:themeFill="background2"/>
          </w:tcPr>
          <w:p w14:paraId="03036DDA" w14:textId="77777777" w:rsidR="005F2535" w:rsidRDefault="005F2535" w:rsidP="005F2535">
            <w:pPr>
              <w:spacing w:after="0" w:line="240" w:lineRule="auto"/>
            </w:pPr>
            <w:r>
              <w:t>LOL signal from CDR</w:t>
            </w:r>
          </w:p>
        </w:tc>
      </w:tr>
      <w:tr w:rsidR="005F2535" w14:paraId="7433650D" w14:textId="77777777" w:rsidTr="008F501F">
        <w:tc>
          <w:tcPr>
            <w:tcW w:w="1377" w:type="dxa"/>
            <w:shd w:val="clear" w:color="auto" w:fill="E7E6E6" w:themeFill="background2"/>
          </w:tcPr>
          <w:p w14:paraId="6C440FBD" w14:textId="77777777" w:rsidR="005F2535" w:rsidRDefault="005F2535" w:rsidP="005F2535">
            <w:pPr>
              <w:spacing w:after="0" w:line="240" w:lineRule="auto"/>
            </w:pPr>
            <w:r>
              <w:t>A00C0090</w:t>
            </w:r>
          </w:p>
        </w:tc>
        <w:tc>
          <w:tcPr>
            <w:tcW w:w="917" w:type="dxa"/>
            <w:shd w:val="clear" w:color="auto" w:fill="E7E6E6" w:themeFill="background2"/>
          </w:tcPr>
          <w:p w14:paraId="0A1CAC17" w14:textId="77777777" w:rsidR="005F2535" w:rsidRDefault="005F2535" w:rsidP="005F2535">
            <w:pPr>
              <w:spacing w:after="0" w:line="240" w:lineRule="auto"/>
            </w:pPr>
            <w:r>
              <w:t>18</w:t>
            </w:r>
          </w:p>
        </w:tc>
        <w:tc>
          <w:tcPr>
            <w:tcW w:w="1799" w:type="dxa"/>
            <w:shd w:val="clear" w:color="auto" w:fill="E7E6E6" w:themeFill="background2"/>
          </w:tcPr>
          <w:p w14:paraId="0902AD86" w14:textId="77777777" w:rsidR="005F2535" w:rsidRDefault="005F2535" w:rsidP="005F2535">
            <w:pPr>
              <w:spacing w:after="0" w:line="240" w:lineRule="auto"/>
            </w:pPr>
            <w:r>
              <w:t>and2814_los</w:t>
            </w:r>
          </w:p>
        </w:tc>
        <w:tc>
          <w:tcPr>
            <w:tcW w:w="5256" w:type="dxa"/>
            <w:shd w:val="clear" w:color="auto" w:fill="E7E6E6" w:themeFill="background2"/>
          </w:tcPr>
          <w:p w14:paraId="46C7A5E0" w14:textId="77777777" w:rsidR="005F2535" w:rsidRDefault="005F2535" w:rsidP="005F2535">
            <w:pPr>
              <w:spacing w:after="0" w:line="240" w:lineRule="auto"/>
            </w:pPr>
            <w:r>
              <w:t>LOS signal from CDR</w:t>
            </w:r>
          </w:p>
        </w:tc>
      </w:tr>
      <w:tr w:rsidR="005F2535" w14:paraId="1A6BF8C7" w14:textId="77777777" w:rsidTr="008F501F">
        <w:tc>
          <w:tcPr>
            <w:tcW w:w="1377" w:type="dxa"/>
            <w:shd w:val="clear" w:color="auto" w:fill="E7E6E6" w:themeFill="background2"/>
          </w:tcPr>
          <w:p w14:paraId="72B8AC64" w14:textId="77777777" w:rsidR="005F2535" w:rsidRDefault="005F2535" w:rsidP="005F2535">
            <w:pPr>
              <w:spacing w:after="0" w:line="240" w:lineRule="auto"/>
            </w:pPr>
            <w:r>
              <w:t>A00C0090</w:t>
            </w:r>
          </w:p>
        </w:tc>
        <w:tc>
          <w:tcPr>
            <w:tcW w:w="917" w:type="dxa"/>
            <w:shd w:val="clear" w:color="auto" w:fill="E7E6E6" w:themeFill="background2"/>
          </w:tcPr>
          <w:p w14:paraId="31BA5E28" w14:textId="27C6A5F8" w:rsidR="005F2535" w:rsidRDefault="005F2535" w:rsidP="005F2535">
            <w:pPr>
              <w:spacing w:after="0" w:line="240" w:lineRule="auto"/>
            </w:pPr>
            <w:r>
              <w:t>19</w:t>
            </w:r>
          </w:p>
        </w:tc>
        <w:tc>
          <w:tcPr>
            <w:tcW w:w="1799" w:type="dxa"/>
            <w:shd w:val="clear" w:color="auto" w:fill="E7E6E6" w:themeFill="background2"/>
          </w:tcPr>
          <w:p w14:paraId="55BAF8AD" w14:textId="0AD9D95D" w:rsidR="005F2535" w:rsidRDefault="005F2535" w:rsidP="005F2535">
            <w:pPr>
              <w:spacing w:after="0" w:line="240" w:lineRule="auto"/>
            </w:pPr>
            <w:proofErr w:type="spellStart"/>
            <w:r>
              <w:t>mon_adc_busy</w:t>
            </w:r>
            <w:proofErr w:type="spellEnd"/>
            <w:r>
              <w:t xml:space="preserve"> </w:t>
            </w:r>
          </w:p>
        </w:tc>
        <w:tc>
          <w:tcPr>
            <w:tcW w:w="5256" w:type="dxa"/>
            <w:shd w:val="clear" w:color="auto" w:fill="E7E6E6" w:themeFill="background2"/>
          </w:tcPr>
          <w:p w14:paraId="00E2DE04" w14:textId="62747616" w:rsidR="005F2535" w:rsidRDefault="005F2535" w:rsidP="005F2535">
            <w:pPr>
              <w:spacing w:after="0" w:line="240" w:lineRule="auto"/>
            </w:pPr>
            <w:r>
              <w:t>1 = Monitoring ADCs busy. Start conversion only when this flag = 0.</w:t>
            </w:r>
          </w:p>
        </w:tc>
      </w:tr>
      <w:tr w:rsidR="005F2535" w14:paraId="1C4EF5BB" w14:textId="77777777" w:rsidTr="008F501F">
        <w:tc>
          <w:tcPr>
            <w:tcW w:w="1377" w:type="dxa"/>
            <w:shd w:val="clear" w:color="auto" w:fill="E7E6E6" w:themeFill="background2"/>
          </w:tcPr>
          <w:p w14:paraId="428634D1" w14:textId="0EE42E5D" w:rsidR="005F2535" w:rsidRDefault="005F2535" w:rsidP="005F2535">
            <w:pPr>
              <w:spacing w:after="0" w:line="240" w:lineRule="auto"/>
            </w:pPr>
            <w:r>
              <w:t>A00C0090</w:t>
            </w:r>
          </w:p>
        </w:tc>
        <w:tc>
          <w:tcPr>
            <w:tcW w:w="917" w:type="dxa"/>
            <w:shd w:val="clear" w:color="auto" w:fill="E7E6E6" w:themeFill="background2"/>
          </w:tcPr>
          <w:p w14:paraId="31A50234" w14:textId="10567495" w:rsidR="005F2535" w:rsidRDefault="005F2535" w:rsidP="005F2535">
            <w:pPr>
              <w:spacing w:after="0" w:line="240" w:lineRule="auto"/>
            </w:pPr>
            <w:r>
              <w:t>20</w:t>
            </w:r>
          </w:p>
        </w:tc>
        <w:tc>
          <w:tcPr>
            <w:tcW w:w="1799" w:type="dxa"/>
            <w:shd w:val="clear" w:color="auto" w:fill="E7E6E6" w:themeFill="background2"/>
          </w:tcPr>
          <w:p w14:paraId="22525B49" w14:textId="31F0276E" w:rsidR="005F2535" w:rsidRDefault="005F2535" w:rsidP="005F2535">
            <w:pPr>
              <w:spacing w:after="0" w:line="240" w:lineRule="auto"/>
            </w:pPr>
            <w:proofErr w:type="spellStart"/>
            <w:r>
              <w:t>cal_dac_busy</w:t>
            </w:r>
            <w:proofErr w:type="spellEnd"/>
          </w:p>
        </w:tc>
        <w:tc>
          <w:tcPr>
            <w:tcW w:w="5256" w:type="dxa"/>
            <w:shd w:val="clear" w:color="auto" w:fill="E7E6E6" w:themeFill="background2"/>
          </w:tcPr>
          <w:p w14:paraId="4C84C38E" w14:textId="6502D0E1" w:rsidR="005F2535" w:rsidRDefault="005F2535" w:rsidP="005F2535">
            <w:pPr>
              <w:spacing w:after="0" w:line="240" w:lineRule="auto"/>
            </w:pPr>
            <w:r>
              <w:t>1 = Calibration DAC FSM is busy programming DAC</w:t>
            </w:r>
          </w:p>
        </w:tc>
      </w:tr>
      <w:tr w:rsidR="005F2535" w14:paraId="2604521D" w14:textId="77777777" w:rsidTr="008F501F">
        <w:tc>
          <w:tcPr>
            <w:tcW w:w="1377" w:type="dxa"/>
            <w:shd w:val="clear" w:color="auto" w:fill="auto"/>
          </w:tcPr>
          <w:p w14:paraId="3B339C0C" w14:textId="77777777" w:rsidR="005F2535" w:rsidRDefault="005F2535" w:rsidP="005F2535">
            <w:pPr>
              <w:spacing w:after="0" w:line="240" w:lineRule="auto"/>
            </w:pPr>
            <w:r>
              <w:t>A00C0094</w:t>
            </w:r>
          </w:p>
        </w:tc>
        <w:tc>
          <w:tcPr>
            <w:tcW w:w="917" w:type="dxa"/>
            <w:shd w:val="clear" w:color="auto" w:fill="auto"/>
          </w:tcPr>
          <w:p w14:paraId="45F64EB7" w14:textId="4B8DA6FB" w:rsidR="005F2535" w:rsidRDefault="005F2535" w:rsidP="005F2535">
            <w:pPr>
              <w:spacing w:after="0" w:line="240" w:lineRule="auto"/>
            </w:pPr>
            <w:r>
              <w:t>14:0</w:t>
            </w:r>
          </w:p>
        </w:tc>
        <w:tc>
          <w:tcPr>
            <w:tcW w:w="1799" w:type="dxa"/>
            <w:shd w:val="clear" w:color="auto" w:fill="auto"/>
          </w:tcPr>
          <w:p w14:paraId="15369641" w14:textId="77777777" w:rsidR="005F2535" w:rsidRDefault="005F2535" w:rsidP="005F2535">
            <w:pPr>
              <w:spacing w:after="0" w:line="240" w:lineRule="auto"/>
            </w:pPr>
            <w:proofErr w:type="spellStart"/>
            <w:r>
              <w:t>spy_addr</w:t>
            </w:r>
            <w:proofErr w:type="spellEnd"/>
            <w:r>
              <w:t xml:space="preserve"> [0]</w:t>
            </w:r>
          </w:p>
        </w:tc>
        <w:tc>
          <w:tcPr>
            <w:tcW w:w="5256" w:type="dxa"/>
            <w:shd w:val="clear" w:color="auto" w:fill="auto"/>
          </w:tcPr>
          <w:p w14:paraId="6A2EF1EF" w14:textId="77777777" w:rsidR="005F2535" w:rsidRDefault="005F2535" w:rsidP="005F2535">
            <w:pPr>
              <w:spacing w:after="0" w:line="240" w:lineRule="auto"/>
            </w:pPr>
            <w:r>
              <w:t>Current memory address for spy memory 0, in bytes</w:t>
            </w:r>
          </w:p>
        </w:tc>
      </w:tr>
      <w:tr w:rsidR="005F2535" w14:paraId="22B8E659" w14:textId="77777777" w:rsidTr="008F501F">
        <w:tc>
          <w:tcPr>
            <w:tcW w:w="1377" w:type="dxa"/>
            <w:shd w:val="clear" w:color="auto" w:fill="auto"/>
          </w:tcPr>
          <w:p w14:paraId="3038ADF2" w14:textId="07EA6702" w:rsidR="005F2535" w:rsidRDefault="005F2535" w:rsidP="005F2535">
            <w:pPr>
              <w:spacing w:after="0" w:line="240" w:lineRule="auto"/>
            </w:pPr>
            <w:r>
              <w:t>A00C0094</w:t>
            </w:r>
          </w:p>
        </w:tc>
        <w:tc>
          <w:tcPr>
            <w:tcW w:w="917" w:type="dxa"/>
            <w:shd w:val="clear" w:color="auto" w:fill="auto"/>
          </w:tcPr>
          <w:p w14:paraId="0975EB4B" w14:textId="6DB42E7C" w:rsidR="005F2535" w:rsidRDefault="005F2535" w:rsidP="005F2535">
            <w:pPr>
              <w:spacing w:after="0" w:line="240" w:lineRule="auto"/>
            </w:pPr>
            <w:r>
              <w:t>30:16</w:t>
            </w:r>
          </w:p>
        </w:tc>
        <w:tc>
          <w:tcPr>
            <w:tcW w:w="1799" w:type="dxa"/>
            <w:shd w:val="clear" w:color="auto" w:fill="auto"/>
          </w:tcPr>
          <w:p w14:paraId="0BD04F93" w14:textId="791279F6" w:rsidR="005F2535" w:rsidRDefault="005F2535" w:rsidP="005F2535">
            <w:pPr>
              <w:spacing w:after="0" w:line="240" w:lineRule="auto"/>
            </w:pPr>
            <w:proofErr w:type="spellStart"/>
            <w:r>
              <w:t>spy_addr</w:t>
            </w:r>
            <w:proofErr w:type="spellEnd"/>
            <w:r>
              <w:t xml:space="preserve"> [1]</w:t>
            </w:r>
          </w:p>
        </w:tc>
        <w:tc>
          <w:tcPr>
            <w:tcW w:w="5256" w:type="dxa"/>
            <w:shd w:val="clear" w:color="auto" w:fill="auto"/>
          </w:tcPr>
          <w:p w14:paraId="51897E23" w14:textId="37848B77" w:rsidR="005F2535" w:rsidRDefault="005F2535" w:rsidP="005F2535">
            <w:pPr>
              <w:spacing w:after="0" w:line="240" w:lineRule="auto"/>
            </w:pPr>
            <w:r>
              <w:t>Current memory address for spy memory 1, in bytes</w:t>
            </w:r>
          </w:p>
        </w:tc>
      </w:tr>
      <w:tr w:rsidR="005F2535" w14:paraId="7CB2975C" w14:textId="77777777" w:rsidTr="008F501F">
        <w:tc>
          <w:tcPr>
            <w:tcW w:w="1377" w:type="dxa"/>
            <w:shd w:val="clear" w:color="auto" w:fill="E7E6E6" w:themeFill="background2"/>
          </w:tcPr>
          <w:p w14:paraId="0ECEF8C8" w14:textId="77777777" w:rsidR="005F2535" w:rsidRDefault="005F2535" w:rsidP="005F2535">
            <w:pPr>
              <w:spacing w:after="0" w:line="240" w:lineRule="auto"/>
            </w:pPr>
            <w:r>
              <w:t>A00C0098</w:t>
            </w:r>
          </w:p>
        </w:tc>
        <w:tc>
          <w:tcPr>
            <w:tcW w:w="917" w:type="dxa"/>
            <w:shd w:val="clear" w:color="auto" w:fill="E7E6E6" w:themeFill="background2"/>
          </w:tcPr>
          <w:p w14:paraId="352AC6C1" w14:textId="144BD596" w:rsidR="005F2535" w:rsidRDefault="005F2535" w:rsidP="005F2535">
            <w:pPr>
              <w:spacing w:after="0" w:line="240" w:lineRule="auto"/>
            </w:pPr>
            <w:r>
              <w:t>14:0</w:t>
            </w:r>
          </w:p>
        </w:tc>
        <w:tc>
          <w:tcPr>
            <w:tcW w:w="1799" w:type="dxa"/>
            <w:shd w:val="clear" w:color="auto" w:fill="E7E6E6" w:themeFill="background2"/>
          </w:tcPr>
          <w:p w14:paraId="4517B97F" w14:textId="3C4D8C45" w:rsidR="005F2535" w:rsidRDefault="005F2535" w:rsidP="005F2535">
            <w:pPr>
              <w:spacing w:after="0" w:line="240" w:lineRule="auto"/>
            </w:pPr>
            <w:proofErr w:type="spellStart"/>
            <w:r>
              <w:t>spy_addr</w:t>
            </w:r>
            <w:proofErr w:type="spellEnd"/>
            <w:r>
              <w:t xml:space="preserve"> [2]</w:t>
            </w:r>
          </w:p>
        </w:tc>
        <w:tc>
          <w:tcPr>
            <w:tcW w:w="5256" w:type="dxa"/>
            <w:shd w:val="clear" w:color="auto" w:fill="E7E6E6" w:themeFill="background2"/>
          </w:tcPr>
          <w:p w14:paraId="3A341FBE" w14:textId="060B166D" w:rsidR="005F2535" w:rsidRDefault="005F2535" w:rsidP="005F2535">
            <w:pPr>
              <w:spacing w:after="0" w:line="240" w:lineRule="auto"/>
            </w:pPr>
            <w:r>
              <w:t>Current memory address for spy memory 2, in bytes</w:t>
            </w:r>
          </w:p>
        </w:tc>
      </w:tr>
      <w:tr w:rsidR="005F2535" w14:paraId="6E3C4A9D" w14:textId="77777777" w:rsidTr="008F501F">
        <w:tc>
          <w:tcPr>
            <w:tcW w:w="1377" w:type="dxa"/>
            <w:shd w:val="clear" w:color="auto" w:fill="E7E6E6" w:themeFill="background2"/>
          </w:tcPr>
          <w:p w14:paraId="108E903F" w14:textId="69D4A982" w:rsidR="005F2535" w:rsidRDefault="005F2535" w:rsidP="005F2535">
            <w:pPr>
              <w:spacing w:after="0" w:line="240" w:lineRule="auto"/>
            </w:pPr>
            <w:r>
              <w:t>A00C0098</w:t>
            </w:r>
          </w:p>
        </w:tc>
        <w:tc>
          <w:tcPr>
            <w:tcW w:w="917" w:type="dxa"/>
            <w:shd w:val="clear" w:color="auto" w:fill="E7E6E6" w:themeFill="background2"/>
          </w:tcPr>
          <w:p w14:paraId="48406EE4" w14:textId="4020EC86" w:rsidR="005F2535" w:rsidRDefault="005F2535" w:rsidP="005F2535">
            <w:pPr>
              <w:spacing w:after="0" w:line="240" w:lineRule="auto"/>
            </w:pPr>
            <w:r>
              <w:t>30:16</w:t>
            </w:r>
          </w:p>
        </w:tc>
        <w:tc>
          <w:tcPr>
            <w:tcW w:w="1799" w:type="dxa"/>
            <w:shd w:val="clear" w:color="auto" w:fill="E7E6E6" w:themeFill="background2"/>
          </w:tcPr>
          <w:p w14:paraId="6AEB0EE5" w14:textId="41D5E391" w:rsidR="005F2535" w:rsidRDefault="005F2535" w:rsidP="005F2535">
            <w:pPr>
              <w:spacing w:after="0" w:line="240" w:lineRule="auto"/>
            </w:pPr>
            <w:proofErr w:type="spellStart"/>
            <w:r>
              <w:t>spy_addr</w:t>
            </w:r>
            <w:proofErr w:type="spellEnd"/>
            <w:r>
              <w:t xml:space="preserve"> [3]</w:t>
            </w:r>
          </w:p>
        </w:tc>
        <w:tc>
          <w:tcPr>
            <w:tcW w:w="5256" w:type="dxa"/>
            <w:shd w:val="clear" w:color="auto" w:fill="E7E6E6" w:themeFill="background2"/>
          </w:tcPr>
          <w:p w14:paraId="56A760E0" w14:textId="37D89F35" w:rsidR="005F2535" w:rsidRDefault="005F2535" w:rsidP="005F2535">
            <w:pPr>
              <w:spacing w:after="0" w:line="240" w:lineRule="auto"/>
            </w:pPr>
            <w:r>
              <w:t>Current memory address for spy memory 3, in bytes</w:t>
            </w:r>
          </w:p>
        </w:tc>
      </w:tr>
      <w:tr w:rsidR="005F2535" w14:paraId="1C8AD937" w14:textId="77777777" w:rsidTr="008F501F">
        <w:tc>
          <w:tcPr>
            <w:tcW w:w="1377" w:type="dxa"/>
            <w:shd w:val="clear" w:color="auto" w:fill="auto"/>
          </w:tcPr>
          <w:p w14:paraId="6A658E5E" w14:textId="77777777" w:rsidR="005F2535" w:rsidRDefault="005F2535" w:rsidP="005F2535">
            <w:pPr>
              <w:spacing w:after="0" w:line="240" w:lineRule="auto"/>
            </w:pPr>
            <w:r>
              <w:t>A00C00A0</w:t>
            </w:r>
          </w:p>
        </w:tc>
        <w:tc>
          <w:tcPr>
            <w:tcW w:w="917" w:type="dxa"/>
            <w:shd w:val="clear" w:color="auto" w:fill="auto"/>
          </w:tcPr>
          <w:p w14:paraId="5513A65B" w14:textId="77777777" w:rsidR="005F2535" w:rsidRDefault="005F2535" w:rsidP="005F2535">
            <w:pPr>
              <w:spacing w:after="0" w:line="240" w:lineRule="auto"/>
            </w:pPr>
            <w:r>
              <w:t>31:0</w:t>
            </w:r>
          </w:p>
        </w:tc>
        <w:tc>
          <w:tcPr>
            <w:tcW w:w="1799" w:type="dxa"/>
            <w:shd w:val="clear" w:color="auto" w:fill="auto"/>
          </w:tcPr>
          <w:p w14:paraId="6DE1D4B6" w14:textId="77777777" w:rsidR="005F2535" w:rsidRDefault="005F2535" w:rsidP="005F2535">
            <w:pPr>
              <w:spacing w:after="0" w:line="240" w:lineRule="auto"/>
            </w:pPr>
            <w:proofErr w:type="spellStart"/>
            <w:r>
              <w:t>ts_</w:t>
            </w:r>
            <w:proofErr w:type="gramStart"/>
            <w:r>
              <w:t>tstamp</w:t>
            </w:r>
            <w:proofErr w:type="spellEnd"/>
            <w:r>
              <w:t>[</w:t>
            </w:r>
            <w:proofErr w:type="gramEnd"/>
            <w:r>
              <w:t>31:0]</w:t>
            </w:r>
          </w:p>
        </w:tc>
        <w:tc>
          <w:tcPr>
            <w:tcW w:w="5256" w:type="dxa"/>
            <w:shd w:val="clear" w:color="auto" w:fill="auto"/>
          </w:tcPr>
          <w:p w14:paraId="0BAA3A4A" w14:textId="77777777" w:rsidR="005F2535" w:rsidRDefault="005F2535" w:rsidP="005F2535">
            <w:pPr>
              <w:spacing w:after="0" w:line="240" w:lineRule="auto"/>
            </w:pPr>
            <w:r>
              <w:t>Timing point time stamp bits 31:0</w:t>
            </w:r>
          </w:p>
        </w:tc>
      </w:tr>
      <w:tr w:rsidR="005F2535" w14:paraId="057E8C1C" w14:textId="77777777" w:rsidTr="008F501F">
        <w:tc>
          <w:tcPr>
            <w:tcW w:w="1377" w:type="dxa"/>
            <w:shd w:val="clear" w:color="auto" w:fill="E7E6E6" w:themeFill="background2"/>
          </w:tcPr>
          <w:p w14:paraId="15BBCC87" w14:textId="704C0811" w:rsidR="005F2535" w:rsidRDefault="005F2535" w:rsidP="005F2535">
            <w:pPr>
              <w:spacing w:after="0" w:line="240" w:lineRule="auto"/>
            </w:pPr>
            <w:r>
              <w:t>A00C00A4</w:t>
            </w:r>
          </w:p>
        </w:tc>
        <w:tc>
          <w:tcPr>
            <w:tcW w:w="917" w:type="dxa"/>
            <w:shd w:val="clear" w:color="auto" w:fill="E7E6E6" w:themeFill="background2"/>
          </w:tcPr>
          <w:p w14:paraId="60A21DB3" w14:textId="77777777" w:rsidR="005F2535" w:rsidRDefault="005F2535" w:rsidP="005F2535">
            <w:pPr>
              <w:spacing w:after="0" w:line="240" w:lineRule="auto"/>
            </w:pPr>
            <w:r>
              <w:t>63:32</w:t>
            </w:r>
          </w:p>
        </w:tc>
        <w:tc>
          <w:tcPr>
            <w:tcW w:w="1799" w:type="dxa"/>
            <w:shd w:val="clear" w:color="auto" w:fill="E7E6E6" w:themeFill="background2"/>
          </w:tcPr>
          <w:p w14:paraId="465A40E1" w14:textId="77777777" w:rsidR="005F2535" w:rsidRDefault="005F2535" w:rsidP="005F2535">
            <w:pPr>
              <w:spacing w:after="0" w:line="240" w:lineRule="auto"/>
            </w:pPr>
            <w:proofErr w:type="spellStart"/>
            <w:r>
              <w:t>ts_</w:t>
            </w:r>
            <w:proofErr w:type="gramStart"/>
            <w:r>
              <w:t>tstamp</w:t>
            </w:r>
            <w:proofErr w:type="spellEnd"/>
            <w:r>
              <w:t>[</w:t>
            </w:r>
            <w:proofErr w:type="gramEnd"/>
            <w:r>
              <w:t>63:32]</w:t>
            </w:r>
          </w:p>
        </w:tc>
        <w:tc>
          <w:tcPr>
            <w:tcW w:w="5256" w:type="dxa"/>
            <w:shd w:val="clear" w:color="auto" w:fill="E7E6E6" w:themeFill="background2"/>
          </w:tcPr>
          <w:p w14:paraId="0F77E450" w14:textId="77777777" w:rsidR="005F2535" w:rsidRDefault="005F2535" w:rsidP="005F2535">
            <w:pPr>
              <w:spacing w:after="0" w:line="240" w:lineRule="auto"/>
            </w:pPr>
            <w:r>
              <w:t>Timing point time stamp bits 63:32</w:t>
            </w:r>
          </w:p>
        </w:tc>
      </w:tr>
      <w:tr w:rsidR="005F2535" w14:paraId="32B8FBA0" w14:textId="77777777" w:rsidTr="008F501F">
        <w:tc>
          <w:tcPr>
            <w:tcW w:w="1377" w:type="dxa"/>
            <w:shd w:val="clear" w:color="auto" w:fill="auto"/>
          </w:tcPr>
          <w:p w14:paraId="639FC5E1" w14:textId="7759A448" w:rsidR="005F2535" w:rsidRDefault="005F2535" w:rsidP="005F2535">
            <w:pPr>
              <w:spacing w:after="0" w:line="240" w:lineRule="auto"/>
            </w:pPr>
            <w:r w:rsidRPr="008F501F">
              <w:t>A00C00A8</w:t>
            </w:r>
          </w:p>
        </w:tc>
        <w:tc>
          <w:tcPr>
            <w:tcW w:w="917" w:type="dxa"/>
            <w:shd w:val="clear" w:color="auto" w:fill="auto"/>
          </w:tcPr>
          <w:p w14:paraId="0377414D" w14:textId="1D2D0C8D" w:rsidR="005F2535" w:rsidRDefault="005F2535" w:rsidP="005F2535">
            <w:pPr>
              <w:spacing w:after="0" w:line="240" w:lineRule="auto"/>
            </w:pPr>
            <w:r>
              <w:t>7:0</w:t>
            </w:r>
          </w:p>
        </w:tc>
        <w:tc>
          <w:tcPr>
            <w:tcW w:w="1799" w:type="dxa"/>
            <w:shd w:val="clear" w:color="auto" w:fill="auto"/>
          </w:tcPr>
          <w:p w14:paraId="1110E46B" w14:textId="55F35D6E" w:rsidR="005F2535" w:rsidRDefault="005F2535" w:rsidP="005F2535">
            <w:pPr>
              <w:spacing w:after="0" w:line="240" w:lineRule="auto"/>
            </w:pPr>
            <w:proofErr w:type="spellStart"/>
            <w:r>
              <w:t>align_</w:t>
            </w:r>
            <w:proofErr w:type="gramStart"/>
            <w:r>
              <w:t>delay</w:t>
            </w:r>
            <w:proofErr w:type="spellEnd"/>
            <w:r>
              <w:t>[</w:t>
            </w:r>
            <w:proofErr w:type="gramEnd"/>
            <w:r>
              <w:t>0]</w:t>
            </w:r>
          </w:p>
        </w:tc>
        <w:tc>
          <w:tcPr>
            <w:tcW w:w="5256" w:type="dxa"/>
            <w:shd w:val="clear" w:color="auto" w:fill="auto"/>
          </w:tcPr>
          <w:p w14:paraId="50178E40" w14:textId="21544153" w:rsidR="005F2535" w:rsidRDefault="005F2535" w:rsidP="005F2535">
            <w:pPr>
              <w:keepNext/>
              <w:spacing w:after="0" w:line="240" w:lineRule="auto"/>
            </w:pPr>
            <w:r>
              <w:t>alignment delay for link 0, automatically calculated</w:t>
            </w:r>
          </w:p>
        </w:tc>
      </w:tr>
      <w:tr w:rsidR="005F2535" w14:paraId="17606C9D" w14:textId="77777777" w:rsidTr="008F501F">
        <w:tc>
          <w:tcPr>
            <w:tcW w:w="1377" w:type="dxa"/>
            <w:shd w:val="clear" w:color="auto" w:fill="auto"/>
          </w:tcPr>
          <w:p w14:paraId="7D9A02D0" w14:textId="293B70F7" w:rsidR="005F2535" w:rsidRDefault="005F2535" w:rsidP="005F2535">
            <w:pPr>
              <w:spacing w:after="0" w:line="240" w:lineRule="auto"/>
            </w:pPr>
            <w:r w:rsidRPr="008F501F">
              <w:t>A00C00A8</w:t>
            </w:r>
          </w:p>
        </w:tc>
        <w:tc>
          <w:tcPr>
            <w:tcW w:w="917" w:type="dxa"/>
            <w:shd w:val="clear" w:color="auto" w:fill="auto"/>
          </w:tcPr>
          <w:p w14:paraId="186ACFAA" w14:textId="10C4FDBA" w:rsidR="005F2535" w:rsidRDefault="005F2535" w:rsidP="005F2535">
            <w:pPr>
              <w:spacing w:after="0" w:line="240" w:lineRule="auto"/>
            </w:pPr>
            <w:r>
              <w:t>15:8</w:t>
            </w:r>
          </w:p>
        </w:tc>
        <w:tc>
          <w:tcPr>
            <w:tcW w:w="1799" w:type="dxa"/>
            <w:shd w:val="clear" w:color="auto" w:fill="auto"/>
          </w:tcPr>
          <w:p w14:paraId="54AD6806" w14:textId="3DA505AD"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w:t>
            </w:r>
            <w:r w:rsidRPr="00691E27">
              <w:t>]</w:t>
            </w:r>
          </w:p>
        </w:tc>
        <w:tc>
          <w:tcPr>
            <w:tcW w:w="5256" w:type="dxa"/>
            <w:shd w:val="clear" w:color="auto" w:fill="auto"/>
          </w:tcPr>
          <w:p w14:paraId="1B7CA205" w14:textId="6BF410E8" w:rsidR="005F2535" w:rsidRDefault="005F2535" w:rsidP="005F2535">
            <w:pPr>
              <w:keepNext/>
              <w:spacing w:after="0" w:line="240" w:lineRule="auto"/>
            </w:pPr>
            <w:r w:rsidRPr="00273D3C">
              <w:t xml:space="preserve">alignment delay for link </w:t>
            </w:r>
            <w:r>
              <w:t>1</w:t>
            </w:r>
            <w:r w:rsidRPr="00273D3C">
              <w:t>, automatically calculated</w:t>
            </w:r>
          </w:p>
        </w:tc>
      </w:tr>
      <w:tr w:rsidR="005F2535" w14:paraId="053F9613" w14:textId="77777777" w:rsidTr="008F501F">
        <w:tc>
          <w:tcPr>
            <w:tcW w:w="1377" w:type="dxa"/>
            <w:shd w:val="clear" w:color="auto" w:fill="auto"/>
          </w:tcPr>
          <w:p w14:paraId="693391DC" w14:textId="33E4AA50" w:rsidR="005F2535" w:rsidRDefault="005F2535" w:rsidP="005F2535">
            <w:pPr>
              <w:spacing w:after="0" w:line="240" w:lineRule="auto"/>
            </w:pPr>
            <w:r w:rsidRPr="008F501F">
              <w:t>A00C00A8</w:t>
            </w:r>
          </w:p>
        </w:tc>
        <w:tc>
          <w:tcPr>
            <w:tcW w:w="917" w:type="dxa"/>
            <w:shd w:val="clear" w:color="auto" w:fill="auto"/>
          </w:tcPr>
          <w:p w14:paraId="7A6F820E" w14:textId="2D8B3F71" w:rsidR="005F2535" w:rsidRDefault="005F2535" w:rsidP="005F2535">
            <w:pPr>
              <w:spacing w:after="0" w:line="240" w:lineRule="auto"/>
            </w:pPr>
            <w:r>
              <w:t>23:16</w:t>
            </w:r>
          </w:p>
        </w:tc>
        <w:tc>
          <w:tcPr>
            <w:tcW w:w="1799" w:type="dxa"/>
            <w:shd w:val="clear" w:color="auto" w:fill="auto"/>
          </w:tcPr>
          <w:p w14:paraId="22DD4AD3" w14:textId="328E17B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2</w:t>
            </w:r>
            <w:r w:rsidRPr="00691E27">
              <w:t>]</w:t>
            </w:r>
          </w:p>
        </w:tc>
        <w:tc>
          <w:tcPr>
            <w:tcW w:w="5256" w:type="dxa"/>
            <w:shd w:val="clear" w:color="auto" w:fill="auto"/>
          </w:tcPr>
          <w:p w14:paraId="1E8C3E52" w14:textId="5FD9739E" w:rsidR="005F2535" w:rsidRDefault="005F2535" w:rsidP="005F2535">
            <w:pPr>
              <w:keepNext/>
              <w:spacing w:after="0" w:line="240" w:lineRule="auto"/>
            </w:pPr>
            <w:r w:rsidRPr="00273D3C">
              <w:t xml:space="preserve">alignment delay for link </w:t>
            </w:r>
            <w:r>
              <w:t>2</w:t>
            </w:r>
            <w:r w:rsidRPr="00273D3C">
              <w:t>, automatically calculated</w:t>
            </w:r>
          </w:p>
        </w:tc>
      </w:tr>
      <w:tr w:rsidR="005F2535" w14:paraId="560A0479" w14:textId="77777777" w:rsidTr="008F501F">
        <w:tc>
          <w:tcPr>
            <w:tcW w:w="1377" w:type="dxa"/>
            <w:shd w:val="clear" w:color="auto" w:fill="auto"/>
          </w:tcPr>
          <w:p w14:paraId="736D18E9" w14:textId="2AD8DF2F" w:rsidR="005F2535" w:rsidRDefault="005F2535" w:rsidP="005F2535">
            <w:pPr>
              <w:spacing w:after="0" w:line="240" w:lineRule="auto"/>
            </w:pPr>
            <w:r w:rsidRPr="008F501F">
              <w:t>A00C00A8</w:t>
            </w:r>
          </w:p>
        </w:tc>
        <w:tc>
          <w:tcPr>
            <w:tcW w:w="917" w:type="dxa"/>
            <w:shd w:val="clear" w:color="auto" w:fill="auto"/>
          </w:tcPr>
          <w:p w14:paraId="3B61A3D2" w14:textId="5E47C220" w:rsidR="005F2535" w:rsidRDefault="005F2535" w:rsidP="005F2535">
            <w:pPr>
              <w:spacing w:after="0" w:line="240" w:lineRule="auto"/>
            </w:pPr>
            <w:r>
              <w:t>31:24</w:t>
            </w:r>
          </w:p>
        </w:tc>
        <w:tc>
          <w:tcPr>
            <w:tcW w:w="1799" w:type="dxa"/>
            <w:shd w:val="clear" w:color="auto" w:fill="auto"/>
          </w:tcPr>
          <w:p w14:paraId="2BD68ED3" w14:textId="36ECA6C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3</w:t>
            </w:r>
            <w:r w:rsidRPr="00691E27">
              <w:t>]</w:t>
            </w:r>
          </w:p>
        </w:tc>
        <w:tc>
          <w:tcPr>
            <w:tcW w:w="5256" w:type="dxa"/>
            <w:shd w:val="clear" w:color="auto" w:fill="auto"/>
          </w:tcPr>
          <w:p w14:paraId="6131FED4" w14:textId="487F667B" w:rsidR="005F2535" w:rsidRDefault="005F2535" w:rsidP="005F2535">
            <w:pPr>
              <w:keepNext/>
              <w:spacing w:after="0" w:line="240" w:lineRule="auto"/>
            </w:pPr>
            <w:r w:rsidRPr="00273D3C">
              <w:t xml:space="preserve">alignment delay for link </w:t>
            </w:r>
            <w:r>
              <w:t>3</w:t>
            </w:r>
            <w:r w:rsidRPr="00273D3C">
              <w:t>, automatically calculated</w:t>
            </w:r>
          </w:p>
        </w:tc>
      </w:tr>
      <w:tr w:rsidR="005F2535" w14:paraId="4901FFED" w14:textId="77777777" w:rsidTr="00D21DBA">
        <w:tc>
          <w:tcPr>
            <w:tcW w:w="1377" w:type="dxa"/>
            <w:shd w:val="clear" w:color="auto" w:fill="E7E6E6" w:themeFill="background2"/>
          </w:tcPr>
          <w:p w14:paraId="595A80A7" w14:textId="399C9D73" w:rsidR="005F2535" w:rsidRDefault="005F2535" w:rsidP="005F2535">
            <w:pPr>
              <w:spacing w:after="0" w:line="240" w:lineRule="auto"/>
            </w:pPr>
            <w:r w:rsidRPr="008F501F">
              <w:t>A00C00A</w:t>
            </w:r>
            <w:r>
              <w:t>C</w:t>
            </w:r>
          </w:p>
        </w:tc>
        <w:tc>
          <w:tcPr>
            <w:tcW w:w="917" w:type="dxa"/>
            <w:shd w:val="clear" w:color="auto" w:fill="E7E6E6" w:themeFill="background2"/>
          </w:tcPr>
          <w:p w14:paraId="000679B0" w14:textId="50907BEF" w:rsidR="005F2535" w:rsidRDefault="005F2535" w:rsidP="005F2535">
            <w:pPr>
              <w:spacing w:after="0" w:line="240" w:lineRule="auto"/>
            </w:pPr>
            <w:r>
              <w:t>7:0</w:t>
            </w:r>
          </w:p>
        </w:tc>
        <w:tc>
          <w:tcPr>
            <w:tcW w:w="1799" w:type="dxa"/>
            <w:shd w:val="clear" w:color="auto" w:fill="E7E6E6" w:themeFill="background2"/>
          </w:tcPr>
          <w:p w14:paraId="13770173" w14:textId="4B7C7C34"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4</w:t>
            </w:r>
            <w:r w:rsidRPr="00691E27">
              <w:t>]</w:t>
            </w:r>
          </w:p>
        </w:tc>
        <w:tc>
          <w:tcPr>
            <w:tcW w:w="5256" w:type="dxa"/>
            <w:shd w:val="clear" w:color="auto" w:fill="E7E6E6" w:themeFill="background2"/>
          </w:tcPr>
          <w:p w14:paraId="577F4835" w14:textId="546C5028" w:rsidR="005F2535" w:rsidRDefault="005F2535" w:rsidP="005F2535">
            <w:pPr>
              <w:keepNext/>
              <w:spacing w:after="0" w:line="240" w:lineRule="auto"/>
            </w:pPr>
            <w:r w:rsidRPr="00273D3C">
              <w:t xml:space="preserve">alignment delay for link </w:t>
            </w:r>
            <w:r>
              <w:t>4</w:t>
            </w:r>
            <w:r w:rsidRPr="00273D3C">
              <w:t>, automatically calculated</w:t>
            </w:r>
          </w:p>
        </w:tc>
      </w:tr>
      <w:tr w:rsidR="005F2535" w14:paraId="10061827" w14:textId="77777777" w:rsidTr="00D21DBA">
        <w:tc>
          <w:tcPr>
            <w:tcW w:w="1377" w:type="dxa"/>
            <w:shd w:val="clear" w:color="auto" w:fill="E7E6E6" w:themeFill="background2"/>
          </w:tcPr>
          <w:p w14:paraId="6CC3F339" w14:textId="4A1F39AF" w:rsidR="005F2535" w:rsidRDefault="005F2535" w:rsidP="005F2535">
            <w:pPr>
              <w:spacing w:after="0" w:line="240" w:lineRule="auto"/>
            </w:pPr>
            <w:r w:rsidRPr="008F501F">
              <w:t>A00C00A</w:t>
            </w:r>
            <w:r>
              <w:t>C</w:t>
            </w:r>
          </w:p>
        </w:tc>
        <w:tc>
          <w:tcPr>
            <w:tcW w:w="917" w:type="dxa"/>
            <w:shd w:val="clear" w:color="auto" w:fill="E7E6E6" w:themeFill="background2"/>
          </w:tcPr>
          <w:p w14:paraId="3456C087" w14:textId="51EF595D" w:rsidR="005F2535" w:rsidRDefault="005F2535" w:rsidP="005F2535">
            <w:pPr>
              <w:spacing w:after="0" w:line="240" w:lineRule="auto"/>
            </w:pPr>
            <w:r>
              <w:t>15:8</w:t>
            </w:r>
          </w:p>
        </w:tc>
        <w:tc>
          <w:tcPr>
            <w:tcW w:w="1799" w:type="dxa"/>
            <w:shd w:val="clear" w:color="auto" w:fill="E7E6E6" w:themeFill="background2"/>
          </w:tcPr>
          <w:p w14:paraId="7F24C764" w14:textId="59107C3E"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5</w:t>
            </w:r>
            <w:r w:rsidRPr="00691E27">
              <w:t>]</w:t>
            </w:r>
          </w:p>
        </w:tc>
        <w:tc>
          <w:tcPr>
            <w:tcW w:w="5256" w:type="dxa"/>
            <w:shd w:val="clear" w:color="auto" w:fill="E7E6E6" w:themeFill="background2"/>
          </w:tcPr>
          <w:p w14:paraId="41024B0D" w14:textId="19EA3CBD" w:rsidR="005F2535" w:rsidRDefault="005F2535" w:rsidP="005F2535">
            <w:pPr>
              <w:keepNext/>
              <w:spacing w:after="0" w:line="240" w:lineRule="auto"/>
            </w:pPr>
            <w:r w:rsidRPr="00273D3C">
              <w:t xml:space="preserve">alignment delay for link </w:t>
            </w:r>
            <w:r>
              <w:t>5</w:t>
            </w:r>
            <w:r w:rsidRPr="00273D3C">
              <w:t>, automatically calculated</w:t>
            </w:r>
          </w:p>
        </w:tc>
      </w:tr>
      <w:tr w:rsidR="005F2535" w14:paraId="126E519A" w14:textId="77777777" w:rsidTr="00D21DBA">
        <w:tc>
          <w:tcPr>
            <w:tcW w:w="1377" w:type="dxa"/>
            <w:shd w:val="clear" w:color="auto" w:fill="E7E6E6" w:themeFill="background2"/>
          </w:tcPr>
          <w:p w14:paraId="54D94F42" w14:textId="5516FDFD" w:rsidR="005F2535" w:rsidRDefault="005F2535" w:rsidP="005F2535">
            <w:pPr>
              <w:spacing w:after="0" w:line="240" w:lineRule="auto"/>
            </w:pPr>
            <w:r w:rsidRPr="008F501F">
              <w:t>A00C00A</w:t>
            </w:r>
            <w:r>
              <w:t>C</w:t>
            </w:r>
          </w:p>
        </w:tc>
        <w:tc>
          <w:tcPr>
            <w:tcW w:w="917" w:type="dxa"/>
            <w:shd w:val="clear" w:color="auto" w:fill="E7E6E6" w:themeFill="background2"/>
          </w:tcPr>
          <w:p w14:paraId="2FC26E92" w14:textId="664420F2" w:rsidR="005F2535" w:rsidRDefault="005F2535" w:rsidP="005F2535">
            <w:pPr>
              <w:spacing w:after="0" w:line="240" w:lineRule="auto"/>
            </w:pPr>
            <w:r>
              <w:t>23:16</w:t>
            </w:r>
          </w:p>
        </w:tc>
        <w:tc>
          <w:tcPr>
            <w:tcW w:w="1799" w:type="dxa"/>
            <w:shd w:val="clear" w:color="auto" w:fill="E7E6E6" w:themeFill="background2"/>
          </w:tcPr>
          <w:p w14:paraId="5118977A" w14:textId="7D01FED8"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6</w:t>
            </w:r>
            <w:r w:rsidRPr="00691E27">
              <w:t>]</w:t>
            </w:r>
          </w:p>
        </w:tc>
        <w:tc>
          <w:tcPr>
            <w:tcW w:w="5256" w:type="dxa"/>
            <w:shd w:val="clear" w:color="auto" w:fill="E7E6E6" w:themeFill="background2"/>
          </w:tcPr>
          <w:p w14:paraId="37780541" w14:textId="05DF3940" w:rsidR="005F2535" w:rsidRDefault="005F2535" w:rsidP="005F2535">
            <w:pPr>
              <w:keepNext/>
              <w:spacing w:after="0" w:line="240" w:lineRule="auto"/>
            </w:pPr>
            <w:r w:rsidRPr="00273D3C">
              <w:t xml:space="preserve">alignment delay for link </w:t>
            </w:r>
            <w:r>
              <w:t>6</w:t>
            </w:r>
            <w:r w:rsidRPr="00273D3C">
              <w:t>, automatically calculated</w:t>
            </w:r>
          </w:p>
        </w:tc>
      </w:tr>
      <w:tr w:rsidR="005F2535" w14:paraId="334A21EF" w14:textId="77777777" w:rsidTr="00D21DBA">
        <w:tc>
          <w:tcPr>
            <w:tcW w:w="1377" w:type="dxa"/>
            <w:shd w:val="clear" w:color="auto" w:fill="E7E6E6" w:themeFill="background2"/>
          </w:tcPr>
          <w:p w14:paraId="2D3D4342" w14:textId="32AC6449" w:rsidR="005F2535" w:rsidRDefault="005F2535" w:rsidP="005F2535">
            <w:pPr>
              <w:spacing w:after="0" w:line="240" w:lineRule="auto"/>
            </w:pPr>
            <w:r w:rsidRPr="008F501F">
              <w:t>A00C00A</w:t>
            </w:r>
            <w:r>
              <w:t>C</w:t>
            </w:r>
          </w:p>
        </w:tc>
        <w:tc>
          <w:tcPr>
            <w:tcW w:w="917" w:type="dxa"/>
            <w:shd w:val="clear" w:color="auto" w:fill="E7E6E6" w:themeFill="background2"/>
          </w:tcPr>
          <w:p w14:paraId="224A0B4D" w14:textId="5EB0CDC9" w:rsidR="005F2535" w:rsidRDefault="005F2535" w:rsidP="005F2535">
            <w:pPr>
              <w:spacing w:after="0" w:line="240" w:lineRule="auto"/>
            </w:pPr>
            <w:r>
              <w:t>31:24</w:t>
            </w:r>
          </w:p>
        </w:tc>
        <w:tc>
          <w:tcPr>
            <w:tcW w:w="1799" w:type="dxa"/>
            <w:shd w:val="clear" w:color="auto" w:fill="E7E6E6" w:themeFill="background2"/>
          </w:tcPr>
          <w:p w14:paraId="0DA05807" w14:textId="3F36F9A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7</w:t>
            </w:r>
            <w:r w:rsidRPr="00691E27">
              <w:t>]</w:t>
            </w:r>
          </w:p>
        </w:tc>
        <w:tc>
          <w:tcPr>
            <w:tcW w:w="5256" w:type="dxa"/>
            <w:shd w:val="clear" w:color="auto" w:fill="E7E6E6" w:themeFill="background2"/>
          </w:tcPr>
          <w:p w14:paraId="5B5DA9DB" w14:textId="53A7CAFB" w:rsidR="005F2535" w:rsidRDefault="005F2535" w:rsidP="005F2535">
            <w:pPr>
              <w:keepNext/>
              <w:spacing w:after="0" w:line="240" w:lineRule="auto"/>
            </w:pPr>
            <w:r w:rsidRPr="00273D3C">
              <w:t xml:space="preserve">alignment delay for link </w:t>
            </w:r>
            <w:r>
              <w:t>7</w:t>
            </w:r>
            <w:r w:rsidRPr="00273D3C">
              <w:t>, automatically calculated</w:t>
            </w:r>
          </w:p>
        </w:tc>
      </w:tr>
      <w:tr w:rsidR="005F2535" w14:paraId="7316C91A" w14:textId="77777777" w:rsidTr="008F501F">
        <w:tc>
          <w:tcPr>
            <w:tcW w:w="1377" w:type="dxa"/>
            <w:shd w:val="clear" w:color="auto" w:fill="auto"/>
          </w:tcPr>
          <w:p w14:paraId="0F782B13" w14:textId="3C8BB4DA" w:rsidR="005F2535" w:rsidRDefault="005F2535" w:rsidP="005F2535">
            <w:pPr>
              <w:spacing w:after="0" w:line="240" w:lineRule="auto"/>
            </w:pPr>
            <w:r w:rsidRPr="008F501F">
              <w:lastRenderedPageBreak/>
              <w:t>A00C00</w:t>
            </w:r>
            <w:r>
              <w:t>B0</w:t>
            </w:r>
          </w:p>
        </w:tc>
        <w:tc>
          <w:tcPr>
            <w:tcW w:w="917" w:type="dxa"/>
            <w:shd w:val="clear" w:color="auto" w:fill="auto"/>
          </w:tcPr>
          <w:p w14:paraId="10193BDE" w14:textId="177FC3B0" w:rsidR="005F2535" w:rsidRDefault="005F2535" w:rsidP="005F2535">
            <w:pPr>
              <w:spacing w:after="0" w:line="240" w:lineRule="auto"/>
            </w:pPr>
            <w:r>
              <w:t>7:0</w:t>
            </w:r>
          </w:p>
        </w:tc>
        <w:tc>
          <w:tcPr>
            <w:tcW w:w="1799" w:type="dxa"/>
            <w:shd w:val="clear" w:color="auto" w:fill="auto"/>
          </w:tcPr>
          <w:p w14:paraId="331A5D76" w14:textId="3B1497A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8</w:t>
            </w:r>
            <w:r w:rsidRPr="00691E27">
              <w:t>]</w:t>
            </w:r>
          </w:p>
        </w:tc>
        <w:tc>
          <w:tcPr>
            <w:tcW w:w="5256" w:type="dxa"/>
            <w:shd w:val="clear" w:color="auto" w:fill="auto"/>
          </w:tcPr>
          <w:p w14:paraId="158038FC" w14:textId="19328191" w:rsidR="005F2535" w:rsidRDefault="005F2535" w:rsidP="005F2535">
            <w:pPr>
              <w:keepNext/>
              <w:spacing w:after="0" w:line="240" w:lineRule="auto"/>
            </w:pPr>
            <w:r w:rsidRPr="00273D3C">
              <w:t xml:space="preserve">alignment delay for link </w:t>
            </w:r>
            <w:r>
              <w:t>8</w:t>
            </w:r>
            <w:r w:rsidRPr="00273D3C">
              <w:t>, automatically calculated</w:t>
            </w:r>
          </w:p>
        </w:tc>
      </w:tr>
      <w:tr w:rsidR="005F2535" w14:paraId="1153B028" w14:textId="77777777" w:rsidTr="008F501F">
        <w:tc>
          <w:tcPr>
            <w:tcW w:w="1377" w:type="dxa"/>
            <w:shd w:val="clear" w:color="auto" w:fill="auto"/>
          </w:tcPr>
          <w:p w14:paraId="4C2DD511" w14:textId="14EFC29F" w:rsidR="005F2535" w:rsidRDefault="005F2535" w:rsidP="005F2535">
            <w:pPr>
              <w:spacing w:after="0" w:line="240" w:lineRule="auto"/>
            </w:pPr>
            <w:r w:rsidRPr="008F501F">
              <w:t>A00C00</w:t>
            </w:r>
            <w:r>
              <w:t>B0</w:t>
            </w:r>
          </w:p>
        </w:tc>
        <w:tc>
          <w:tcPr>
            <w:tcW w:w="917" w:type="dxa"/>
            <w:shd w:val="clear" w:color="auto" w:fill="auto"/>
          </w:tcPr>
          <w:p w14:paraId="1553D94D" w14:textId="1B82FF9F" w:rsidR="005F2535" w:rsidRDefault="005F2535" w:rsidP="005F2535">
            <w:pPr>
              <w:spacing w:after="0" w:line="240" w:lineRule="auto"/>
            </w:pPr>
            <w:r>
              <w:t>15:8</w:t>
            </w:r>
          </w:p>
        </w:tc>
        <w:tc>
          <w:tcPr>
            <w:tcW w:w="1799" w:type="dxa"/>
            <w:shd w:val="clear" w:color="auto" w:fill="auto"/>
          </w:tcPr>
          <w:p w14:paraId="4CC41692" w14:textId="4E0CF586"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9</w:t>
            </w:r>
            <w:r w:rsidRPr="00691E27">
              <w:t>]</w:t>
            </w:r>
          </w:p>
        </w:tc>
        <w:tc>
          <w:tcPr>
            <w:tcW w:w="5256" w:type="dxa"/>
            <w:shd w:val="clear" w:color="auto" w:fill="auto"/>
          </w:tcPr>
          <w:p w14:paraId="19A2B057" w14:textId="57434987" w:rsidR="005F2535" w:rsidRDefault="005F2535" w:rsidP="005F2535">
            <w:pPr>
              <w:keepNext/>
              <w:spacing w:after="0" w:line="240" w:lineRule="auto"/>
            </w:pPr>
            <w:r w:rsidRPr="00273D3C">
              <w:t xml:space="preserve">alignment delay for link </w:t>
            </w:r>
            <w:r>
              <w:t>9</w:t>
            </w:r>
            <w:r w:rsidRPr="00273D3C">
              <w:t>, automatically calculated</w:t>
            </w:r>
          </w:p>
        </w:tc>
      </w:tr>
      <w:tr w:rsidR="005F2535" w14:paraId="6C98347A" w14:textId="77777777" w:rsidTr="008F501F">
        <w:tc>
          <w:tcPr>
            <w:tcW w:w="1377" w:type="dxa"/>
            <w:shd w:val="clear" w:color="auto" w:fill="auto"/>
          </w:tcPr>
          <w:p w14:paraId="5299AAFF" w14:textId="56397BA5" w:rsidR="005F2535" w:rsidRDefault="005F2535" w:rsidP="005F2535">
            <w:pPr>
              <w:spacing w:after="0" w:line="240" w:lineRule="auto"/>
            </w:pPr>
            <w:r w:rsidRPr="008F501F">
              <w:t>A00C00</w:t>
            </w:r>
            <w:r>
              <w:t>B0</w:t>
            </w:r>
          </w:p>
        </w:tc>
        <w:tc>
          <w:tcPr>
            <w:tcW w:w="917" w:type="dxa"/>
            <w:shd w:val="clear" w:color="auto" w:fill="auto"/>
          </w:tcPr>
          <w:p w14:paraId="6C41E8E0" w14:textId="0B953195" w:rsidR="005F2535" w:rsidRDefault="005F2535" w:rsidP="005F2535">
            <w:pPr>
              <w:spacing w:after="0" w:line="240" w:lineRule="auto"/>
            </w:pPr>
            <w:r>
              <w:t>23:16</w:t>
            </w:r>
          </w:p>
        </w:tc>
        <w:tc>
          <w:tcPr>
            <w:tcW w:w="1799" w:type="dxa"/>
            <w:shd w:val="clear" w:color="auto" w:fill="auto"/>
          </w:tcPr>
          <w:p w14:paraId="378FDD53" w14:textId="0F813FB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10</w:t>
            </w:r>
            <w:r w:rsidRPr="00691E27">
              <w:t>]</w:t>
            </w:r>
          </w:p>
        </w:tc>
        <w:tc>
          <w:tcPr>
            <w:tcW w:w="5256" w:type="dxa"/>
            <w:shd w:val="clear" w:color="auto" w:fill="auto"/>
          </w:tcPr>
          <w:p w14:paraId="252A8E0C" w14:textId="6CA4F99B" w:rsidR="005F2535" w:rsidRDefault="005F2535" w:rsidP="005F2535">
            <w:pPr>
              <w:keepNext/>
              <w:spacing w:after="0" w:line="240" w:lineRule="auto"/>
            </w:pPr>
            <w:r w:rsidRPr="00273D3C">
              <w:t xml:space="preserve">alignment delay for link </w:t>
            </w:r>
            <w:r>
              <w:t>10</w:t>
            </w:r>
            <w:r w:rsidRPr="00273D3C">
              <w:t>, automatically calculated</w:t>
            </w:r>
          </w:p>
        </w:tc>
      </w:tr>
      <w:tr w:rsidR="005F2535" w14:paraId="7252890E" w14:textId="77777777" w:rsidTr="008F501F">
        <w:tc>
          <w:tcPr>
            <w:tcW w:w="1377" w:type="dxa"/>
            <w:shd w:val="clear" w:color="auto" w:fill="auto"/>
          </w:tcPr>
          <w:p w14:paraId="26222F86" w14:textId="53D09AD1" w:rsidR="005F2535" w:rsidRDefault="005F2535" w:rsidP="005F2535">
            <w:pPr>
              <w:spacing w:after="0" w:line="240" w:lineRule="auto"/>
            </w:pPr>
            <w:r w:rsidRPr="008F501F">
              <w:t>A00C00</w:t>
            </w:r>
            <w:r>
              <w:t>B0</w:t>
            </w:r>
          </w:p>
        </w:tc>
        <w:tc>
          <w:tcPr>
            <w:tcW w:w="917" w:type="dxa"/>
            <w:shd w:val="clear" w:color="auto" w:fill="auto"/>
          </w:tcPr>
          <w:p w14:paraId="0885DD42" w14:textId="759BEB28" w:rsidR="005F2535" w:rsidRDefault="005F2535" w:rsidP="005F2535">
            <w:pPr>
              <w:spacing w:after="0" w:line="240" w:lineRule="auto"/>
            </w:pPr>
            <w:r>
              <w:t>31:24</w:t>
            </w:r>
          </w:p>
        </w:tc>
        <w:tc>
          <w:tcPr>
            <w:tcW w:w="1799" w:type="dxa"/>
            <w:shd w:val="clear" w:color="auto" w:fill="auto"/>
          </w:tcPr>
          <w:p w14:paraId="1285DB96" w14:textId="6843902F"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11</w:t>
            </w:r>
            <w:r w:rsidRPr="00691E27">
              <w:t>]</w:t>
            </w:r>
          </w:p>
        </w:tc>
        <w:tc>
          <w:tcPr>
            <w:tcW w:w="5256" w:type="dxa"/>
            <w:shd w:val="clear" w:color="auto" w:fill="auto"/>
          </w:tcPr>
          <w:p w14:paraId="3445BC38" w14:textId="1F6235A0" w:rsidR="005F2535" w:rsidRDefault="005F2535" w:rsidP="005F2535">
            <w:pPr>
              <w:keepNext/>
              <w:spacing w:after="0" w:line="240" w:lineRule="auto"/>
            </w:pPr>
            <w:r w:rsidRPr="00273D3C">
              <w:t xml:space="preserve">alignment delay for link </w:t>
            </w:r>
            <w:r>
              <w:t>11</w:t>
            </w:r>
            <w:r w:rsidRPr="00273D3C">
              <w:t>, automatically calculated</w:t>
            </w:r>
          </w:p>
        </w:tc>
      </w:tr>
      <w:tr w:rsidR="005F2535" w14:paraId="56842E2E" w14:textId="77777777" w:rsidTr="00D21DBA">
        <w:tc>
          <w:tcPr>
            <w:tcW w:w="1377" w:type="dxa"/>
            <w:shd w:val="clear" w:color="auto" w:fill="E7E6E6" w:themeFill="background2"/>
          </w:tcPr>
          <w:p w14:paraId="1E1D2BFD" w14:textId="4F402299" w:rsidR="005F2535" w:rsidRDefault="005F2535" w:rsidP="005F2535">
            <w:pPr>
              <w:spacing w:after="0" w:line="240" w:lineRule="auto"/>
            </w:pPr>
            <w:r w:rsidRPr="008F501F">
              <w:t>A00C00</w:t>
            </w:r>
            <w:r>
              <w:t>B4</w:t>
            </w:r>
          </w:p>
        </w:tc>
        <w:tc>
          <w:tcPr>
            <w:tcW w:w="917" w:type="dxa"/>
            <w:shd w:val="clear" w:color="auto" w:fill="E7E6E6" w:themeFill="background2"/>
          </w:tcPr>
          <w:p w14:paraId="602D58B5" w14:textId="7B332F03" w:rsidR="005F2535" w:rsidRDefault="005F2535" w:rsidP="005F2535">
            <w:pPr>
              <w:spacing w:after="0" w:line="240" w:lineRule="auto"/>
            </w:pPr>
            <w:r>
              <w:t>7:0</w:t>
            </w:r>
          </w:p>
        </w:tc>
        <w:tc>
          <w:tcPr>
            <w:tcW w:w="1799" w:type="dxa"/>
            <w:shd w:val="clear" w:color="auto" w:fill="E7E6E6" w:themeFill="background2"/>
          </w:tcPr>
          <w:p w14:paraId="46B102C0" w14:textId="32B28DA0"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12</w:t>
            </w:r>
            <w:r w:rsidRPr="00691E27">
              <w:t>]</w:t>
            </w:r>
          </w:p>
        </w:tc>
        <w:tc>
          <w:tcPr>
            <w:tcW w:w="5256" w:type="dxa"/>
            <w:shd w:val="clear" w:color="auto" w:fill="E7E6E6" w:themeFill="background2"/>
          </w:tcPr>
          <w:p w14:paraId="0FC36847" w14:textId="4DA27228" w:rsidR="005F2535" w:rsidRDefault="005F2535" w:rsidP="005F2535">
            <w:pPr>
              <w:keepNext/>
              <w:spacing w:after="0" w:line="240" w:lineRule="auto"/>
            </w:pPr>
            <w:r w:rsidRPr="00273D3C">
              <w:t xml:space="preserve">alignment delay for link </w:t>
            </w:r>
            <w:r>
              <w:t>12</w:t>
            </w:r>
            <w:r w:rsidRPr="00273D3C">
              <w:t>, automatically calculated</w:t>
            </w:r>
          </w:p>
        </w:tc>
      </w:tr>
      <w:tr w:rsidR="005F2535" w14:paraId="1E7D067B" w14:textId="77777777" w:rsidTr="00D21DBA">
        <w:tc>
          <w:tcPr>
            <w:tcW w:w="1377" w:type="dxa"/>
            <w:shd w:val="clear" w:color="auto" w:fill="E7E6E6" w:themeFill="background2"/>
          </w:tcPr>
          <w:p w14:paraId="00FD1CB0" w14:textId="51D6EF99" w:rsidR="005F2535" w:rsidRDefault="005F2535" w:rsidP="005F2535">
            <w:pPr>
              <w:spacing w:after="0" w:line="240" w:lineRule="auto"/>
            </w:pPr>
            <w:r w:rsidRPr="008F501F">
              <w:t>A00C00</w:t>
            </w:r>
            <w:r>
              <w:t>B4</w:t>
            </w:r>
          </w:p>
        </w:tc>
        <w:tc>
          <w:tcPr>
            <w:tcW w:w="917" w:type="dxa"/>
            <w:shd w:val="clear" w:color="auto" w:fill="E7E6E6" w:themeFill="background2"/>
          </w:tcPr>
          <w:p w14:paraId="09424004" w14:textId="759F8072" w:rsidR="005F2535" w:rsidRDefault="005F2535" w:rsidP="005F2535">
            <w:pPr>
              <w:spacing w:after="0" w:line="240" w:lineRule="auto"/>
            </w:pPr>
            <w:r>
              <w:t>15:8</w:t>
            </w:r>
          </w:p>
        </w:tc>
        <w:tc>
          <w:tcPr>
            <w:tcW w:w="1799" w:type="dxa"/>
            <w:shd w:val="clear" w:color="auto" w:fill="E7E6E6" w:themeFill="background2"/>
          </w:tcPr>
          <w:p w14:paraId="4D9E9625" w14:textId="43ADDC6C"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13</w:t>
            </w:r>
            <w:r w:rsidRPr="00691E27">
              <w:t>]</w:t>
            </w:r>
          </w:p>
        </w:tc>
        <w:tc>
          <w:tcPr>
            <w:tcW w:w="5256" w:type="dxa"/>
            <w:shd w:val="clear" w:color="auto" w:fill="E7E6E6" w:themeFill="background2"/>
          </w:tcPr>
          <w:p w14:paraId="57F2F3BA" w14:textId="66F18714" w:rsidR="005F2535" w:rsidRDefault="005F2535" w:rsidP="005F2535">
            <w:pPr>
              <w:keepNext/>
              <w:spacing w:after="0" w:line="240" w:lineRule="auto"/>
            </w:pPr>
            <w:r w:rsidRPr="00273D3C">
              <w:t xml:space="preserve">alignment delay for link </w:t>
            </w:r>
            <w:r>
              <w:t>13</w:t>
            </w:r>
            <w:r w:rsidRPr="00273D3C">
              <w:t>, automatically calculated</w:t>
            </w:r>
          </w:p>
        </w:tc>
      </w:tr>
      <w:tr w:rsidR="005F2535" w14:paraId="269A097C" w14:textId="77777777" w:rsidTr="00D21DBA">
        <w:tc>
          <w:tcPr>
            <w:tcW w:w="1377" w:type="dxa"/>
            <w:shd w:val="clear" w:color="auto" w:fill="E7E6E6" w:themeFill="background2"/>
          </w:tcPr>
          <w:p w14:paraId="51922D13" w14:textId="32DC9A6D" w:rsidR="005F2535" w:rsidRDefault="005F2535" w:rsidP="005F2535">
            <w:pPr>
              <w:spacing w:after="0" w:line="240" w:lineRule="auto"/>
            </w:pPr>
            <w:r w:rsidRPr="008F501F">
              <w:t>A00C00</w:t>
            </w:r>
            <w:r>
              <w:t>B4</w:t>
            </w:r>
          </w:p>
        </w:tc>
        <w:tc>
          <w:tcPr>
            <w:tcW w:w="917" w:type="dxa"/>
            <w:shd w:val="clear" w:color="auto" w:fill="E7E6E6" w:themeFill="background2"/>
          </w:tcPr>
          <w:p w14:paraId="6FD81EB2" w14:textId="030F8716" w:rsidR="005F2535" w:rsidRDefault="005F2535" w:rsidP="005F2535">
            <w:pPr>
              <w:spacing w:after="0" w:line="240" w:lineRule="auto"/>
            </w:pPr>
            <w:r>
              <w:t>23:16</w:t>
            </w:r>
          </w:p>
        </w:tc>
        <w:tc>
          <w:tcPr>
            <w:tcW w:w="1799" w:type="dxa"/>
            <w:shd w:val="clear" w:color="auto" w:fill="E7E6E6" w:themeFill="background2"/>
          </w:tcPr>
          <w:p w14:paraId="511E88FA" w14:textId="5E318549"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14</w:t>
            </w:r>
            <w:r w:rsidRPr="00691E27">
              <w:t>]</w:t>
            </w:r>
          </w:p>
        </w:tc>
        <w:tc>
          <w:tcPr>
            <w:tcW w:w="5256" w:type="dxa"/>
            <w:shd w:val="clear" w:color="auto" w:fill="E7E6E6" w:themeFill="background2"/>
          </w:tcPr>
          <w:p w14:paraId="1B79B178" w14:textId="430EA4F1" w:rsidR="005F2535" w:rsidRDefault="005F2535" w:rsidP="005F2535">
            <w:pPr>
              <w:keepNext/>
              <w:spacing w:after="0" w:line="240" w:lineRule="auto"/>
            </w:pPr>
            <w:r w:rsidRPr="00273D3C">
              <w:t xml:space="preserve">alignment delay for link </w:t>
            </w:r>
            <w:r>
              <w:t>14</w:t>
            </w:r>
            <w:r w:rsidRPr="00273D3C">
              <w:t>, automatically calculated</w:t>
            </w:r>
          </w:p>
        </w:tc>
      </w:tr>
      <w:tr w:rsidR="005F2535" w14:paraId="7508BD61" w14:textId="77777777" w:rsidTr="00D21DBA">
        <w:tc>
          <w:tcPr>
            <w:tcW w:w="1377" w:type="dxa"/>
            <w:shd w:val="clear" w:color="auto" w:fill="E7E6E6" w:themeFill="background2"/>
          </w:tcPr>
          <w:p w14:paraId="2FA7D9EC" w14:textId="72157745" w:rsidR="005F2535" w:rsidRDefault="005F2535" w:rsidP="005F2535">
            <w:pPr>
              <w:spacing w:after="0" w:line="240" w:lineRule="auto"/>
            </w:pPr>
            <w:r w:rsidRPr="008F501F">
              <w:t>A00C00</w:t>
            </w:r>
            <w:r>
              <w:t>B4</w:t>
            </w:r>
          </w:p>
        </w:tc>
        <w:tc>
          <w:tcPr>
            <w:tcW w:w="917" w:type="dxa"/>
            <w:shd w:val="clear" w:color="auto" w:fill="E7E6E6" w:themeFill="background2"/>
          </w:tcPr>
          <w:p w14:paraId="556004C8" w14:textId="05BDF93D" w:rsidR="005F2535" w:rsidRDefault="005F2535" w:rsidP="005F2535">
            <w:pPr>
              <w:spacing w:after="0" w:line="240" w:lineRule="auto"/>
            </w:pPr>
            <w:r>
              <w:t>31:24</w:t>
            </w:r>
          </w:p>
        </w:tc>
        <w:tc>
          <w:tcPr>
            <w:tcW w:w="1799" w:type="dxa"/>
            <w:shd w:val="clear" w:color="auto" w:fill="E7E6E6" w:themeFill="background2"/>
          </w:tcPr>
          <w:p w14:paraId="5FA44286" w14:textId="5B47687B" w:rsidR="005F2535" w:rsidRDefault="005F2535" w:rsidP="005F2535">
            <w:pPr>
              <w:spacing w:after="0" w:line="240" w:lineRule="auto"/>
            </w:pPr>
            <w:proofErr w:type="spellStart"/>
            <w:r w:rsidRPr="00691E27">
              <w:t>align_</w:t>
            </w:r>
            <w:proofErr w:type="gramStart"/>
            <w:r w:rsidRPr="00691E27">
              <w:t>delay</w:t>
            </w:r>
            <w:proofErr w:type="spellEnd"/>
            <w:r w:rsidRPr="00691E27">
              <w:t>[</w:t>
            </w:r>
            <w:proofErr w:type="gramEnd"/>
            <w:r>
              <w:t>15</w:t>
            </w:r>
            <w:r w:rsidRPr="00691E27">
              <w:t>]</w:t>
            </w:r>
          </w:p>
        </w:tc>
        <w:tc>
          <w:tcPr>
            <w:tcW w:w="5256" w:type="dxa"/>
            <w:shd w:val="clear" w:color="auto" w:fill="E7E6E6" w:themeFill="background2"/>
          </w:tcPr>
          <w:p w14:paraId="3B98EEAA" w14:textId="7A5C7B20" w:rsidR="005F2535" w:rsidRDefault="005F2535" w:rsidP="005F2535">
            <w:pPr>
              <w:keepNext/>
              <w:spacing w:after="0" w:line="240" w:lineRule="auto"/>
            </w:pPr>
            <w:r w:rsidRPr="00273D3C">
              <w:t xml:space="preserve">alignment delay for link </w:t>
            </w:r>
            <w:r>
              <w:t>15</w:t>
            </w:r>
            <w:r w:rsidRPr="00273D3C">
              <w:t>, automatically calculated</w:t>
            </w:r>
          </w:p>
        </w:tc>
      </w:tr>
      <w:tr w:rsidR="005F2535" w14:paraId="0A27B8C2" w14:textId="77777777" w:rsidTr="009478B9">
        <w:tc>
          <w:tcPr>
            <w:tcW w:w="1377" w:type="dxa"/>
            <w:shd w:val="clear" w:color="auto" w:fill="auto"/>
          </w:tcPr>
          <w:p w14:paraId="78F11E78" w14:textId="0947A328" w:rsidR="005F2535" w:rsidRPr="008F501F" w:rsidRDefault="005F2535" w:rsidP="005F2535">
            <w:pPr>
              <w:spacing w:after="0" w:line="240" w:lineRule="auto"/>
            </w:pPr>
            <w:r w:rsidRPr="006A2323">
              <w:t>A00C00B8</w:t>
            </w:r>
          </w:p>
        </w:tc>
        <w:tc>
          <w:tcPr>
            <w:tcW w:w="917" w:type="dxa"/>
            <w:shd w:val="clear" w:color="auto" w:fill="auto"/>
          </w:tcPr>
          <w:p w14:paraId="552ADC07" w14:textId="0293A3FB" w:rsidR="005F2535" w:rsidRDefault="005F2535" w:rsidP="005F2535">
            <w:pPr>
              <w:spacing w:after="0" w:line="240" w:lineRule="auto"/>
            </w:pPr>
            <w:r>
              <w:t>1:0</w:t>
            </w:r>
          </w:p>
        </w:tc>
        <w:tc>
          <w:tcPr>
            <w:tcW w:w="1799" w:type="dxa"/>
            <w:shd w:val="clear" w:color="auto" w:fill="auto"/>
          </w:tcPr>
          <w:p w14:paraId="6847CAE3" w14:textId="105A015B" w:rsidR="005F2535" w:rsidRPr="00691E27" w:rsidRDefault="005F2535" w:rsidP="005F2535">
            <w:pPr>
              <w:spacing w:after="0" w:line="240" w:lineRule="auto"/>
            </w:pPr>
            <w:proofErr w:type="spellStart"/>
            <w:r>
              <w:t>crc_</w:t>
            </w:r>
            <w:proofErr w:type="gramStart"/>
            <w:r>
              <w:t>err</w:t>
            </w:r>
            <w:proofErr w:type="spellEnd"/>
            <w:r>
              <w:t>[</w:t>
            </w:r>
            <w:proofErr w:type="gramEnd"/>
            <w:r>
              <w:t>0]</w:t>
            </w:r>
          </w:p>
        </w:tc>
        <w:tc>
          <w:tcPr>
            <w:tcW w:w="5256" w:type="dxa"/>
            <w:shd w:val="clear" w:color="auto" w:fill="auto"/>
          </w:tcPr>
          <w:p w14:paraId="253F5835" w14:textId="1F93E2CF" w:rsidR="005F2535" w:rsidRPr="00273D3C" w:rsidRDefault="005F2535" w:rsidP="005F2535">
            <w:pPr>
              <w:keepNext/>
              <w:spacing w:after="0" w:line="240" w:lineRule="auto"/>
            </w:pPr>
            <w:r>
              <w:t xml:space="preserve">CRC error sticky flags for COLDATA link 0, </w:t>
            </w:r>
            <w:proofErr w:type="gramStart"/>
            <w:r>
              <w:t>ADC[</w:t>
            </w:r>
            <w:proofErr w:type="gramEnd"/>
            <w:r>
              <w:t>1:0]</w:t>
            </w:r>
          </w:p>
        </w:tc>
      </w:tr>
      <w:tr w:rsidR="005F2535" w14:paraId="52CF56B2" w14:textId="77777777" w:rsidTr="009478B9">
        <w:tc>
          <w:tcPr>
            <w:tcW w:w="1377" w:type="dxa"/>
            <w:shd w:val="clear" w:color="auto" w:fill="auto"/>
          </w:tcPr>
          <w:p w14:paraId="50C528AB" w14:textId="48E3BD17" w:rsidR="005F2535" w:rsidRPr="008F501F" w:rsidRDefault="005F2535" w:rsidP="005F2535">
            <w:pPr>
              <w:spacing w:after="0" w:line="240" w:lineRule="auto"/>
            </w:pPr>
            <w:r w:rsidRPr="006A2323">
              <w:t>A00C00B8</w:t>
            </w:r>
          </w:p>
        </w:tc>
        <w:tc>
          <w:tcPr>
            <w:tcW w:w="917" w:type="dxa"/>
            <w:shd w:val="clear" w:color="auto" w:fill="auto"/>
          </w:tcPr>
          <w:p w14:paraId="36B60269" w14:textId="1858EE16" w:rsidR="005F2535" w:rsidRDefault="005F2535" w:rsidP="005F2535">
            <w:pPr>
              <w:spacing w:after="0" w:line="240" w:lineRule="auto"/>
            </w:pPr>
            <w:r>
              <w:t>3:2</w:t>
            </w:r>
          </w:p>
        </w:tc>
        <w:tc>
          <w:tcPr>
            <w:tcW w:w="1799" w:type="dxa"/>
            <w:shd w:val="clear" w:color="auto" w:fill="auto"/>
          </w:tcPr>
          <w:p w14:paraId="7F874B42" w14:textId="49EF9C5B" w:rsidR="005F2535" w:rsidRPr="00691E27" w:rsidRDefault="005F2535" w:rsidP="005F2535">
            <w:pPr>
              <w:spacing w:after="0" w:line="240" w:lineRule="auto"/>
            </w:pPr>
            <w:proofErr w:type="spellStart"/>
            <w:r>
              <w:t>crc_</w:t>
            </w:r>
            <w:proofErr w:type="gramStart"/>
            <w:r>
              <w:t>err</w:t>
            </w:r>
            <w:proofErr w:type="spellEnd"/>
            <w:r>
              <w:t>[</w:t>
            </w:r>
            <w:proofErr w:type="gramEnd"/>
            <w:r>
              <w:t>1]</w:t>
            </w:r>
          </w:p>
        </w:tc>
        <w:tc>
          <w:tcPr>
            <w:tcW w:w="5256" w:type="dxa"/>
            <w:shd w:val="clear" w:color="auto" w:fill="auto"/>
          </w:tcPr>
          <w:p w14:paraId="045F305F" w14:textId="42CE5959" w:rsidR="005F2535" w:rsidRPr="00273D3C" w:rsidRDefault="005F2535" w:rsidP="005F2535">
            <w:pPr>
              <w:keepNext/>
              <w:spacing w:after="0" w:line="240" w:lineRule="auto"/>
            </w:pPr>
            <w:r>
              <w:t xml:space="preserve">CRC error sticky flags for COLDATA link 1, </w:t>
            </w:r>
            <w:proofErr w:type="gramStart"/>
            <w:r>
              <w:t>ADC[</w:t>
            </w:r>
            <w:proofErr w:type="gramEnd"/>
            <w:r>
              <w:t>1:0]</w:t>
            </w:r>
          </w:p>
        </w:tc>
      </w:tr>
      <w:tr w:rsidR="005F2535" w14:paraId="4395ECF3" w14:textId="77777777" w:rsidTr="009478B9">
        <w:tc>
          <w:tcPr>
            <w:tcW w:w="1377" w:type="dxa"/>
            <w:shd w:val="clear" w:color="auto" w:fill="auto"/>
          </w:tcPr>
          <w:p w14:paraId="72BFBEBE" w14:textId="7CED3B83" w:rsidR="005F2535" w:rsidRPr="008F501F" w:rsidRDefault="005F2535" w:rsidP="005F2535">
            <w:pPr>
              <w:spacing w:after="0" w:line="240" w:lineRule="auto"/>
            </w:pPr>
            <w:r w:rsidRPr="006A2323">
              <w:t>A00C00B8</w:t>
            </w:r>
          </w:p>
        </w:tc>
        <w:tc>
          <w:tcPr>
            <w:tcW w:w="917" w:type="dxa"/>
            <w:shd w:val="clear" w:color="auto" w:fill="auto"/>
          </w:tcPr>
          <w:p w14:paraId="41056F6B" w14:textId="48D403A3" w:rsidR="005F2535" w:rsidRDefault="005F2535" w:rsidP="005F2535">
            <w:pPr>
              <w:spacing w:after="0" w:line="240" w:lineRule="auto"/>
            </w:pPr>
            <w:r>
              <w:t>5:4</w:t>
            </w:r>
          </w:p>
        </w:tc>
        <w:tc>
          <w:tcPr>
            <w:tcW w:w="1799" w:type="dxa"/>
            <w:shd w:val="clear" w:color="auto" w:fill="auto"/>
          </w:tcPr>
          <w:p w14:paraId="08902109" w14:textId="49BBAC8C" w:rsidR="005F2535" w:rsidRPr="00691E27" w:rsidRDefault="005F2535" w:rsidP="005F2535">
            <w:pPr>
              <w:spacing w:after="0" w:line="240" w:lineRule="auto"/>
            </w:pPr>
            <w:proofErr w:type="spellStart"/>
            <w:r>
              <w:t>crc_</w:t>
            </w:r>
            <w:proofErr w:type="gramStart"/>
            <w:r>
              <w:t>err</w:t>
            </w:r>
            <w:proofErr w:type="spellEnd"/>
            <w:r>
              <w:t>[</w:t>
            </w:r>
            <w:proofErr w:type="gramEnd"/>
            <w:r>
              <w:t>2]</w:t>
            </w:r>
          </w:p>
        </w:tc>
        <w:tc>
          <w:tcPr>
            <w:tcW w:w="5256" w:type="dxa"/>
            <w:shd w:val="clear" w:color="auto" w:fill="auto"/>
          </w:tcPr>
          <w:p w14:paraId="1C4FFC7C" w14:textId="10D5526B" w:rsidR="005F2535" w:rsidRPr="00273D3C" w:rsidRDefault="005F2535" w:rsidP="005F2535">
            <w:pPr>
              <w:keepNext/>
              <w:spacing w:after="0" w:line="240" w:lineRule="auto"/>
            </w:pPr>
            <w:r>
              <w:t xml:space="preserve">CRC error sticky flags for COLDATA link 2, </w:t>
            </w:r>
            <w:proofErr w:type="gramStart"/>
            <w:r>
              <w:t>ADC[</w:t>
            </w:r>
            <w:proofErr w:type="gramEnd"/>
            <w:r>
              <w:t>1:0]</w:t>
            </w:r>
          </w:p>
        </w:tc>
      </w:tr>
      <w:tr w:rsidR="005F2535" w14:paraId="6D9FB6FD" w14:textId="77777777" w:rsidTr="009478B9">
        <w:tc>
          <w:tcPr>
            <w:tcW w:w="1377" w:type="dxa"/>
            <w:shd w:val="clear" w:color="auto" w:fill="auto"/>
          </w:tcPr>
          <w:p w14:paraId="6142A9DA" w14:textId="2AFCA94A" w:rsidR="005F2535" w:rsidRPr="008F501F" w:rsidRDefault="005F2535" w:rsidP="005F2535">
            <w:pPr>
              <w:spacing w:after="0" w:line="240" w:lineRule="auto"/>
            </w:pPr>
            <w:r w:rsidRPr="006A2323">
              <w:t>A00C00B8</w:t>
            </w:r>
          </w:p>
        </w:tc>
        <w:tc>
          <w:tcPr>
            <w:tcW w:w="917" w:type="dxa"/>
            <w:shd w:val="clear" w:color="auto" w:fill="auto"/>
          </w:tcPr>
          <w:p w14:paraId="557AEA7C" w14:textId="5D54AD8F" w:rsidR="005F2535" w:rsidRDefault="005F2535" w:rsidP="005F2535">
            <w:pPr>
              <w:spacing w:after="0" w:line="240" w:lineRule="auto"/>
            </w:pPr>
            <w:r>
              <w:t>7:6</w:t>
            </w:r>
          </w:p>
        </w:tc>
        <w:tc>
          <w:tcPr>
            <w:tcW w:w="1799" w:type="dxa"/>
            <w:shd w:val="clear" w:color="auto" w:fill="auto"/>
          </w:tcPr>
          <w:p w14:paraId="67826C2A" w14:textId="37EA55A1" w:rsidR="005F2535" w:rsidRPr="00691E27" w:rsidRDefault="005F2535" w:rsidP="005F2535">
            <w:pPr>
              <w:spacing w:after="0" w:line="240" w:lineRule="auto"/>
            </w:pPr>
            <w:proofErr w:type="spellStart"/>
            <w:r>
              <w:t>crc_</w:t>
            </w:r>
            <w:proofErr w:type="gramStart"/>
            <w:r>
              <w:t>err</w:t>
            </w:r>
            <w:proofErr w:type="spellEnd"/>
            <w:r>
              <w:t>[</w:t>
            </w:r>
            <w:proofErr w:type="gramEnd"/>
            <w:r>
              <w:t>3]</w:t>
            </w:r>
          </w:p>
        </w:tc>
        <w:tc>
          <w:tcPr>
            <w:tcW w:w="5256" w:type="dxa"/>
            <w:shd w:val="clear" w:color="auto" w:fill="auto"/>
          </w:tcPr>
          <w:p w14:paraId="117C6E4A" w14:textId="1133ECC9" w:rsidR="005F2535" w:rsidRPr="00273D3C" w:rsidRDefault="005F2535" w:rsidP="005F2535">
            <w:pPr>
              <w:keepNext/>
              <w:spacing w:after="0" w:line="240" w:lineRule="auto"/>
            </w:pPr>
            <w:r>
              <w:t xml:space="preserve">CRC error sticky flags for COLDATA link 3, </w:t>
            </w:r>
            <w:proofErr w:type="gramStart"/>
            <w:r>
              <w:t>ADC[</w:t>
            </w:r>
            <w:proofErr w:type="gramEnd"/>
            <w:r>
              <w:t>1:0]</w:t>
            </w:r>
          </w:p>
        </w:tc>
      </w:tr>
      <w:tr w:rsidR="005F2535" w14:paraId="28790F84" w14:textId="77777777" w:rsidTr="009478B9">
        <w:tc>
          <w:tcPr>
            <w:tcW w:w="1377" w:type="dxa"/>
            <w:shd w:val="clear" w:color="auto" w:fill="auto"/>
          </w:tcPr>
          <w:p w14:paraId="1F6CACFE" w14:textId="71BEF8A0" w:rsidR="005F2535" w:rsidRPr="008F501F" w:rsidRDefault="005F2535" w:rsidP="005F2535">
            <w:pPr>
              <w:spacing w:after="0" w:line="240" w:lineRule="auto"/>
            </w:pPr>
            <w:r w:rsidRPr="006A2323">
              <w:t>A00C00B8</w:t>
            </w:r>
          </w:p>
        </w:tc>
        <w:tc>
          <w:tcPr>
            <w:tcW w:w="917" w:type="dxa"/>
            <w:shd w:val="clear" w:color="auto" w:fill="auto"/>
          </w:tcPr>
          <w:p w14:paraId="27355F39" w14:textId="4420541B" w:rsidR="005F2535" w:rsidRDefault="005F2535" w:rsidP="005F2535">
            <w:pPr>
              <w:spacing w:after="0" w:line="240" w:lineRule="auto"/>
            </w:pPr>
            <w:r>
              <w:t>9:8</w:t>
            </w:r>
          </w:p>
        </w:tc>
        <w:tc>
          <w:tcPr>
            <w:tcW w:w="1799" w:type="dxa"/>
            <w:shd w:val="clear" w:color="auto" w:fill="auto"/>
          </w:tcPr>
          <w:p w14:paraId="4592C41B" w14:textId="493C655D" w:rsidR="005F2535" w:rsidRPr="00691E27" w:rsidRDefault="005F2535" w:rsidP="005F2535">
            <w:pPr>
              <w:spacing w:after="0" w:line="240" w:lineRule="auto"/>
            </w:pPr>
            <w:proofErr w:type="spellStart"/>
            <w:r>
              <w:t>crc_</w:t>
            </w:r>
            <w:proofErr w:type="gramStart"/>
            <w:r>
              <w:t>err</w:t>
            </w:r>
            <w:proofErr w:type="spellEnd"/>
            <w:r>
              <w:t>[</w:t>
            </w:r>
            <w:proofErr w:type="gramEnd"/>
            <w:r>
              <w:t>4]</w:t>
            </w:r>
          </w:p>
        </w:tc>
        <w:tc>
          <w:tcPr>
            <w:tcW w:w="5256" w:type="dxa"/>
            <w:shd w:val="clear" w:color="auto" w:fill="auto"/>
          </w:tcPr>
          <w:p w14:paraId="2A7A14B4" w14:textId="7797BC81" w:rsidR="005F2535" w:rsidRPr="00273D3C" w:rsidRDefault="005F2535" w:rsidP="005F2535">
            <w:pPr>
              <w:keepNext/>
              <w:spacing w:after="0" w:line="240" w:lineRule="auto"/>
            </w:pPr>
            <w:r>
              <w:t xml:space="preserve">CRC error sticky flags for COLDATA link 4, </w:t>
            </w:r>
            <w:proofErr w:type="gramStart"/>
            <w:r>
              <w:t>ADC[</w:t>
            </w:r>
            <w:proofErr w:type="gramEnd"/>
            <w:r>
              <w:t>1:0]</w:t>
            </w:r>
          </w:p>
        </w:tc>
      </w:tr>
      <w:tr w:rsidR="005F2535" w14:paraId="1849DC5E" w14:textId="77777777" w:rsidTr="009478B9">
        <w:tc>
          <w:tcPr>
            <w:tcW w:w="1377" w:type="dxa"/>
            <w:shd w:val="clear" w:color="auto" w:fill="auto"/>
          </w:tcPr>
          <w:p w14:paraId="3E4D7F8C" w14:textId="719E219E" w:rsidR="005F2535" w:rsidRPr="008F501F" w:rsidRDefault="005F2535" w:rsidP="005F2535">
            <w:pPr>
              <w:spacing w:after="0" w:line="240" w:lineRule="auto"/>
            </w:pPr>
            <w:r w:rsidRPr="006A2323">
              <w:t>A00C00B8</w:t>
            </w:r>
          </w:p>
        </w:tc>
        <w:tc>
          <w:tcPr>
            <w:tcW w:w="917" w:type="dxa"/>
            <w:shd w:val="clear" w:color="auto" w:fill="auto"/>
          </w:tcPr>
          <w:p w14:paraId="3E23045D" w14:textId="74148CF8" w:rsidR="005F2535" w:rsidRDefault="005F2535" w:rsidP="005F2535">
            <w:pPr>
              <w:spacing w:after="0" w:line="240" w:lineRule="auto"/>
            </w:pPr>
            <w:r>
              <w:t>11:10</w:t>
            </w:r>
          </w:p>
        </w:tc>
        <w:tc>
          <w:tcPr>
            <w:tcW w:w="1799" w:type="dxa"/>
            <w:shd w:val="clear" w:color="auto" w:fill="auto"/>
          </w:tcPr>
          <w:p w14:paraId="606B29D7" w14:textId="6E0C7AF8" w:rsidR="005F2535" w:rsidRPr="00691E27" w:rsidRDefault="005F2535" w:rsidP="005F2535">
            <w:pPr>
              <w:spacing w:after="0" w:line="240" w:lineRule="auto"/>
            </w:pPr>
            <w:proofErr w:type="spellStart"/>
            <w:r>
              <w:t>crc_</w:t>
            </w:r>
            <w:proofErr w:type="gramStart"/>
            <w:r>
              <w:t>err</w:t>
            </w:r>
            <w:proofErr w:type="spellEnd"/>
            <w:r>
              <w:t>[</w:t>
            </w:r>
            <w:proofErr w:type="gramEnd"/>
            <w:r>
              <w:t>5]</w:t>
            </w:r>
          </w:p>
        </w:tc>
        <w:tc>
          <w:tcPr>
            <w:tcW w:w="5256" w:type="dxa"/>
            <w:shd w:val="clear" w:color="auto" w:fill="auto"/>
          </w:tcPr>
          <w:p w14:paraId="0A3116F1" w14:textId="5081DBEE" w:rsidR="005F2535" w:rsidRPr="00273D3C" w:rsidRDefault="005F2535" w:rsidP="005F2535">
            <w:pPr>
              <w:keepNext/>
              <w:spacing w:after="0" w:line="240" w:lineRule="auto"/>
            </w:pPr>
            <w:r>
              <w:t xml:space="preserve">CRC error sticky flags for COLDATA link 5, </w:t>
            </w:r>
            <w:proofErr w:type="gramStart"/>
            <w:r>
              <w:t>ADC[</w:t>
            </w:r>
            <w:proofErr w:type="gramEnd"/>
            <w:r>
              <w:t>1:0]</w:t>
            </w:r>
          </w:p>
        </w:tc>
      </w:tr>
      <w:tr w:rsidR="005F2535" w14:paraId="5B66BD95" w14:textId="77777777" w:rsidTr="009478B9">
        <w:tc>
          <w:tcPr>
            <w:tcW w:w="1377" w:type="dxa"/>
            <w:shd w:val="clear" w:color="auto" w:fill="auto"/>
          </w:tcPr>
          <w:p w14:paraId="34F65086" w14:textId="3F687565" w:rsidR="005F2535" w:rsidRPr="008F501F" w:rsidRDefault="005F2535" w:rsidP="005F2535">
            <w:pPr>
              <w:spacing w:after="0" w:line="240" w:lineRule="auto"/>
            </w:pPr>
            <w:r w:rsidRPr="006A2323">
              <w:t>A00C00B8</w:t>
            </w:r>
          </w:p>
        </w:tc>
        <w:tc>
          <w:tcPr>
            <w:tcW w:w="917" w:type="dxa"/>
            <w:shd w:val="clear" w:color="auto" w:fill="auto"/>
          </w:tcPr>
          <w:p w14:paraId="687C04E3" w14:textId="26541645" w:rsidR="005F2535" w:rsidRDefault="005F2535" w:rsidP="005F2535">
            <w:pPr>
              <w:spacing w:after="0" w:line="240" w:lineRule="auto"/>
            </w:pPr>
            <w:r>
              <w:t>13:11</w:t>
            </w:r>
          </w:p>
        </w:tc>
        <w:tc>
          <w:tcPr>
            <w:tcW w:w="1799" w:type="dxa"/>
            <w:shd w:val="clear" w:color="auto" w:fill="auto"/>
          </w:tcPr>
          <w:p w14:paraId="78D45AFE" w14:textId="4419B73C" w:rsidR="005F2535" w:rsidRPr="00691E27" w:rsidRDefault="005F2535" w:rsidP="005F2535">
            <w:pPr>
              <w:spacing w:after="0" w:line="240" w:lineRule="auto"/>
            </w:pPr>
            <w:proofErr w:type="spellStart"/>
            <w:r>
              <w:t>crc_</w:t>
            </w:r>
            <w:proofErr w:type="gramStart"/>
            <w:r>
              <w:t>err</w:t>
            </w:r>
            <w:proofErr w:type="spellEnd"/>
            <w:r>
              <w:t>[</w:t>
            </w:r>
            <w:proofErr w:type="gramEnd"/>
            <w:r>
              <w:t>6]</w:t>
            </w:r>
          </w:p>
        </w:tc>
        <w:tc>
          <w:tcPr>
            <w:tcW w:w="5256" w:type="dxa"/>
            <w:shd w:val="clear" w:color="auto" w:fill="auto"/>
          </w:tcPr>
          <w:p w14:paraId="05B3BD03" w14:textId="3B79F3EC" w:rsidR="005F2535" w:rsidRPr="00273D3C" w:rsidRDefault="005F2535" w:rsidP="005F2535">
            <w:pPr>
              <w:keepNext/>
              <w:spacing w:after="0" w:line="240" w:lineRule="auto"/>
            </w:pPr>
            <w:r>
              <w:t xml:space="preserve">CRC error sticky flags for COLDATA link 6, </w:t>
            </w:r>
            <w:proofErr w:type="gramStart"/>
            <w:r>
              <w:t>ADC[</w:t>
            </w:r>
            <w:proofErr w:type="gramEnd"/>
            <w:r>
              <w:t>1:0]</w:t>
            </w:r>
          </w:p>
        </w:tc>
      </w:tr>
      <w:tr w:rsidR="005F2535" w14:paraId="2CD60F31" w14:textId="77777777" w:rsidTr="009478B9">
        <w:tc>
          <w:tcPr>
            <w:tcW w:w="1377" w:type="dxa"/>
            <w:shd w:val="clear" w:color="auto" w:fill="auto"/>
          </w:tcPr>
          <w:p w14:paraId="3D073A83" w14:textId="55BF4E27" w:rsidR="005F2535" w:rsidRPr="008F501F" w:rsidRDefault="005F2535" w:rsidP="005F2535">
            <w:pPr>
              <w:spacing w:after="0" w:line="240" w:lineRule="auto"/>
            </w:pPr>
            <w:r w:rsidRPr="006A2323">
              <w:t>A00C00B8</w:t>
            </w:r>
          </w:p>
        </w:tc>
        <w:tc>
          <w:tcPr>
            <w:tcW w:w="917" w:type="dxa"/>
            <w:shd w:val="clear" w:color="auto" w:fill="auto"/>
          </w:tcPr>
          <w:p w14:paraId="595C996B" w14:textId="30D5E27E" w:rsidR="005F2535" w:rsidRDefault="005F2535" w:rsidP="005F2535">
            <w:pPr>
              <w:spacing w:after="0" w:line="240" w:lineRule="auto"/>
            </w:pPr>
            <w:r>
              <w:t>15:14</w:t>
            </w:r>
          </w:p>
        </w:tc>
        <w:tc>
          <w:tcPr>
            <w:tcW w:w="1799" w:type="dxa"/>
            <w:shd w:val="clear" w:color="auto" w:fill="auto"/>
          </w:tcPr>
          <w:p w14:paraId="507671F1" w14:textId="2F75C57F" w:rsidR="005F2535" w:rsidRPr="00691E27" w:rsidRDefault="005F2535" w:rsidP="005F2535">
            <w:pPr>
              <w:spacing w:after="0" w:line="240" w:lineRule="auto"/>
            </w:pPr>
            <w:proofErr w:type="spellStart"/>
            <w:r>
              <w:t>crc_</w:t>
            </w:r>
            <w:proofErr w:type="gramStart"/>
            <w:r>
              <w:t>err</w:t>
            </w:r>
            <w:proofErr w:type="spellEnd"/>
            <w:r>
              <w:t>[</w:t>
            </w:r>
            <w:proofErr w:type="gramEnd"/>
            <w:r>
              <w:t>7]</w:t>
            </w:r>
          </w:p>
        </w:tc>
        <w:tc>
          <w:tcPr>
            <w:tcW w:w="5256" w:type="dxa"/>
            <w:shd w:val="clear" w:color="auto" w:fill="auto"/>
          </w:tcPr>
          <w:p w14:paraId="6AFDFCBF" w14:textId="4985A7A9" w:rsidR="005F2535" w:rsidRPr="00273D3C" w:rsidRDefault="005F2535" w:rsidP="005F2535">
            <w:pPr>
              <w:keepNext/>
              <w:spacing w:after="0" w:line="240" w:lineRule="auto"/>
            </w:pPr>
            <w:r>
              <w:t xml:space="preserve">CRC error sticky flags for COLDATA link 7, </w:t>
            </w:r>
            <w:proofErr w:type="gramStart"/>
            <w:r>
              <w:t>ADC[</w:t>
            </w:r>
            <w:proofErr w:type="gramEnd"/>
            <w:r>
              <w:t>1:0]</w:t>
            </w:r>
          </w:p>
        </w:tc>
      </w:tr>
      <w:tr w:rsidR="005F2535" w14:paraId="137F113E" w14:textId="77777777" w:rsidTr="009478B9">
        <w:tc>
          <w:tcPr>
            <w:tcW w:w="1377" w:type="dxa"/>
            <w:shd w:val="clear" w:color="auto" w:fill="auto"/>
          </w:tcPr>
          <w:p w14:paraId="47C46304" w14:textId="5048A061" w:rsidR="005F2535" w:rsidRPr="008F501F" w:rsidRDefault="005F2535" w:rsidP="005F2535">
            <w:pPr>
              <w:spacing w:after="0" w:line="240" w:lineRule="auto"/>
            </w:pPr>
            <w:r w:rsidRPr="006A2323">
              <w:t>A00C00B8</w:t>
            </w:r>
          </w:p>
        </w:tc>
        <w:tc>
          <w:tcPr>
            <w:tcW w:w="917" w:type="dxa"/>
            <w:shd w:val="clear" w:color="auto" w:fill="auto"/>
          </w:tcPr>
          <w:p w14:paraId="541779E0" w14:textId="35C70455" w:rsidR="005F2535" w:rsidRDefault="005F2535" w:rsidP="005F2535">
            <w:pPr>
              <w:spacing w:after="0" w:line="240" w:lineRule="auto"/>
            </w:pPr>
            <w:r>
              <w:t>17:16</w:t>
            </w:r>
          </w:p>
        </w:tc>
        <w:tc>
          <w:tcPr>
            <w:tcW w:w="1799" w:type="dxa"/>
            <w:shd w:val="clear" w:color="auto" w:fill="auto"/>
          </w:tcPr>
          <w:p w14:paraId="23AB7605" w14:textId="72D8098F" w:rsidR="005F2535" w:rsidRPr="00691E27" w:rsidRDefault="005F2535" w:rsidP="005F2535">
            <w:pPr>
              <w:spacing w:after="0" w:line="240" w:lineRule="auto"/>
            </w:pPr>
            <w:proofErr w:type="spellStart"/>
            <w:r>
              <w:t>crc_</w:t>
            </w:r>
            <w:proofErr w:type="gramStart"/>
            <w:r>
              <w:t>err</w:t>
            </w:r>
            <w:proofErr w:type="spellEnd"/>
            <w:r>
              <w:t>[</w:t>
            </w:r>
            <w:proofErr w:type="gramEnd"/>
            <w:r>
              <w:t>8]</w:t>
            </w:r>
          </w:p>
        </w:tc>
        <w:tc>
          <w:tcPr>
            <w:tcW w:w="5256" w:type="dxa"/>
            <w:shd w:val="clear" w:color="auto" w:fill="auto"/>
          </w:tcPr>
          <w:p w14:paraId="03DB6A06" w14:textId="57DC5BAE" w:rsidR="005F2535" w:rsidRPr="00273D3C" w:rsidRDefault="005F2535" w:rsidP="005F2535">
            <w:pPr>
              <w:keepNext/>
              <w:spacing w:after="0" w:line="240" w:lineRule="auto"/>
            </w:pPr>
            <w:r>
              <w:t xml:space="preserve">CRC error sticky flags for COLDATA link 8, </w:t>
            </w:r>
            <w:proofErr w:type="gramStart"/>
            <w:r>
              <w:t>ADC[</w:t>
            </w:r>
            <w:proofErr w:type="gramEnd"/>
            <w:r>
              <w:t>1:0]</w:t>
            </w:r>
          </w:p>
        </w:tc>
      </w:tr>
      <w:tr w:rsidR="005F2535" w14:paraId="760B1073" w14:textId="77777777" w:rsidTr="009478B9">
        <w:tc>
          <w:tcPr>
            <w:tcW w:w="1377" w:type="dxa"/>
            <w:shd w:val="clear" w:color="auto" w:fill="auto"/>
          </w:tcPr>
          <w:p w14:paraId="457D18CE" w14:textId="58342303" w:rsidR="005F2535" w:rsidRPr="008F501F" w:rsidRDefault="005F2535" w:rsidP="005F2535">
            <w:pPr>
              <w:spacing w:after="0" w:line="240" w:lineRule="auto"/>
            </w:pPr>
            <w:r w:rsidRPr="006A2323">
              <w:t>A00C00B8</w:t>
            </w:r>
          </w:p>
        </w:tc>
        <w:tc>
          <w:tcPr>
            <w:tcW w:w="917" w:type="dxa"/>
            <w:shd w:val="clear" w:color="auto" w:fill="auto"/>
          </w:tcPr>
          <w:p w14:paraId="6B2D6270" w14:textId="722FD10E" w:rsidR="005F2535" w:rsidRDefault="005F2535" w:rsidP="005F2535">
            <w:pPr>
              <w:spacing w:after="0" w:line="240" w:lineRule="auto"/>
            </w:pPr>
            <w:r>
              <w:t>19:18</w:t>
            </w:r>
          </w:p>
        </w:tc>
        <w:tc>
          <w:tcPr>
            <w:tcW w:w="1799" w:type="dxa"/>
            <w:shd w:val="clear" w:color="auto" w:fill="auto"/>
          </w:tcPr>
          <w:p w14:paraId="47264717" w14:textId="6FF74105" w:rsidR="005F2535" w:rsidRPr="00691E27" w:rsidRDefault="005F2535" w:rsidP="005F2535">
            <w:pPr>
              <w:spacing w:after="0" w:line="240" w:lineRule="auto"/>
            </w:pPr>
            <w:proofErr w:type="spellStart"/>
            <w:r>
              <w:t>crc_</w:t>
            </w:r>
            <w:proofErr w:type="gramStart"/>
            <w:r>
              <w:t>err</w:t>
            </w:r>
            <w:proofErr w:type="spellEnd"/>
            <w:r>
              <w:t>[</w:t>
            </w:r>
            <w:proofErr w:type="gramEnd"/>
            <w:r>
              <w:t>9]</w:t>
            </w:r>
          </w:p>
        </w:tc>
        <w:tc>
          <w:tcPr>
            <w:tcW w:w="5256" w:type="dxa"/>
            <w:shd w:val="clear" w:color="auto" w:fill="auto"/>
          </w:tcPr>
          <w:p w14:paraId="2282267B" w14:textId="0CC392CE" w:rsidR="005F2535" w:rsidRPr="00273D3C" w:rsidRDefault="005F2535" w:rsidP="005F2535">
            <w:pPr>
              <w:keepNext/>
              <w:spacing w:after="0" w:line="240" w:lineRule="auto"/>
            </w:pPr>
            <w:r>
              <w:t xml:space="preserve">CRC error sticky flags for COLDATA link 9, </w:t>
            </w:r>
            <w:proofErr w:type="gramStart"/>
            <w:r>
              <w:t>ADC[</w:t>
            </w:r>
            <w:proofErr w:type="gramEnd"/>
            <w:r>
              <w:t>1:0]</w:t>
            </w:r>
          </w:p>
        </w:tc>
      </w:tr>
      <w:tr w:rsidR="005F2535" w14:paraId="64057738" w14:textId="77777777" w:rsidTr="009478B9">
        <w:tc>
          <w:tcPr>
            <w:tcW w:w="1377" w:type="dxa"/>
            <w:shd w:val="clear" w:color="auto" w:fill="auto"/>
          </w:tcPr>
          <w:p w14:paraId="62B27B0F" w14:textId="6A8FC2EB" w:rsidR="005F2535" w:rsidRPr="008F501F" w:rsidRDefault="005F2535" w:rsidP="005F2535">
            <w:pPr>
              <w:spacing w:after="0" w:line="240" w:lineRule="auto"/>
            </w:pPr>
            <w:r w:rsidRPr="006A2323">
              <w:t>A00C00B8</w:t>
            </w:r>
          </w:p>
        </w:tc>
        <w:tc>
          <w:tcPr>
            <w:tcW w:w="917" w:type="dxa"/>
            <w:shd w:val="clear" w:color="auto" w:fill="auto"/>
          </w:tcPr>
          <w:p w14:paraId="7427C92F" w14:textId="53C9F1D6" w:rsidR="005F2535" w:rsidRDefault="005F2535" w:rsidP="005F2535">
            <w:pPr>
              <w:spacing w:after="0" w:line="240" w:lineRule="auto"/>
            </w:pPr>
            <w:r>
              <w:t>21:20</w:t>
            </w:r>
          </w:p>
        </w:tc>
        <w:tc>
          <w:tcPr>
            <w:tcW w:w="1799" w:type="dxa"/>
            <w:shd w:val="clear" w:color="auto" w:fill="auto"/>
          </w:tcPr>
          <w:p w14:paraId="355E0F01" w14:textId="23B6B9FF" w:rsidR="005F2535" w:rsidRPr="00691E27" w:rsidRDefault="005F2535" w:rsidP="005F2535">
            <w:pPr>
              <w:spacing w:after="0" w:line="240" w:lineRule="auto"/>
            </w:pPr>
            <w:proofErr w:type="spellStart"/>
            <w:r>
              <w:t>crc_</w:t>
            </w:r>
            <w:proofErr w:type="gramStart"/>
            <w:r>
              <w:t>err</w:t>
            </w:r>
            <w:proofErr w:type="spellEnd"/>
            <w:r>
              <w:t>[</w:t>
            </w:r>
            <w:proofErr w:type="gramEnd"/>
            <w:r>
              <w:t>10]</w:t>
            </w:r>
          </w:p>
        </w:tc>
        <w:tc>
          <w:tcPr>
            <w:tcW w:w="5256" w:type="dxa"/>
            <w:shd w:val="clear" w:color="auto" w:fill="auto"/>
          </w:tcPr>
          <w:p w14:paraId="747267CF" w14:textId="41C609A9" w:rsidR="005F2535" w:rsidRPr="00273D3C" w:rsidRDefault="005F2535" w:rsidP="005F2535">
            <w:pPr>
              <w:keepNext/>
              <w:spacing w:after="0" w:line="240" w:lineRule="auto"/>
            </w:pPr>
            <w:r>
              <w:t xml:space="preserve">CRC error sticky flags for COLDATA link 10, </w:t>
            </w:r>
            <w:proofErr w:type="gramStart"/>
            <w:r>
              <w:t>ADC[</w:t>
            </w:r>
            <w:proofErr w:type="gramEnd"/>
            <w:r>
              <w:t>1:0]</w:t>
            </w:r>
          </w:p>
        </w:tc>
      </w:tr>
      <w:tr w:rsidR="005F2535" w14:paraId="5714A186" w14:textId="77777777" w:rsidTr="009478B9">
        <w:tc>
          <w:tcPr>
            <w:tcW w:w="1377" w:type="dxa"/>
            <w:shd w:val="clear" w:color="auto" w:fill="auto"/>
          </w:tcPr>
          <w:p w14:paraId="56D34189" w14:textId="7B33C986" w:rsidR="005F2535" w:rsidRPr="008F501F" w:rsidRDefault="005F2535" w:rsidP="005F2535">
            <w:pPr>
              <w:spacing w:after="0" w:line="240" w:lineRule="auto"/>
            </w:pPr>
            <w:r w:rsidRPr="006A2323">
              <w:t>A00C00B8</w:t>
            </w:r>
          </w:p>
        </w:tc>
        <w:tc>
          <w:tcPr>
            <w:tcW w:w="917" w:type="dxa"/>
            <w:shd w:val="clear" w:color="auto" w:fill="auto"/>
          </w:tcPr>
          <w:p w14:paraId="01861817" w14:textId="59651615" w:rsidR="005F2535" w:rsidRDefault="005F2535" w:rsidP="005F2535">
            <w:pPr>
              <w:spacing w:after="0" w:line="240" w:lineRule="auto"/>
            </w:pPr>
            <w:r>
              <w:t>23:22</w:t>
            </w:r>
          </w:p>
        </w:tc>
        <w:tc>
          <w:tcPr>
            <w:tcW w:w="1799" w:type="dxa"/>
            <w:shd w:val="clear" w:color="auto" w:fill="auto"/>
          </w:tcPr>
          <w:p w14:paraId="1056E361" w14:textId="6DBF72A3" w:rsidR="005F2535" w:rsidRPr="00691E27" w:rsidRDefault="005F2535" w:rsidP="005F2535">
            <w:pPr>
              <w:spacing w:after="0" w:line="240" w:lineRule="auto"/>
            </w:pPr>
            <w:proofErr w:type="spellStart"/>
            <w:r>
              <w:t>crc_</w:t>
            </w:r>
            <w:proofErr w:type="gramStart"/>
            <w:r>
              <w:t>err</w:t>
            </w:r>
            <w:proofErr w:type="spellEnd"/>
            <w:r>
              <w:t>[</w:t>
            </w:r>
            <w:proofErr w:type="gramEnd"/>
            <w:r>
              <w:t>11]</w:t>
            </w:r>
          </w:p>
        </w:tc>
        <w:tc>
          <w:tcPr>
            <w:tcW w:w="5256" w:type="dxa"/>
            <w:shd w:val="clear" w:color="auto" w:fill="auto"/>
          </w:tcPr>
          <w:p w14:paraId="705DBC7B" w14:textId="66048746" w:rsidR="005F2535" w:rsidRPr="00273D3C" w:rsidRDefault="005F2535" w:rsidP="005F2535">
            <w:pPr>
              <w:keepNext/>
              <w:spacing w:after="0" w:line="240" w:lineRule="auto"/>
            </w:pPr>
            <w:r>
              <w:t xml:space="preserve">CRC error sticky flags for COLDATA link 11, </w:t>
            </w:r>
            <w:proofErr w:type="gramStart"/>
            <w:r>
              <w:t>ADC[</w:t>
            </w:r>
            <w:proofErr w:type="gramEnd"/>
            <w:r>
              <w:t>1:0]</w:t>
            </w:r>
          </w:p>
        </w:tc>
      </w:tr>
      <w:tr w:rsidR="005F2535" w14:paraId="0779235C" w14:textId="77777777" w:rsidTr="009478B9">
        <w:tc>
          <w:tcPr>
            <w:tcW w:w="1377" w:type="dxa"/>
            <w:shd w:val="clear" w:color="auto" w:fill="auto"/>
          </w:tcPr>
          <w:p w14:paraId="15E9DB00" w14:textId="1848A0F6" w:rsidR="005F2535" w:rsidRPr="008F501F" w:rsidRDefault="005F2535" w:rsidP="005F2535">
            <w:pPr>
              <w:spacing w:after="0" w:line="240" w:lineRule="auto"/>
            </w:pPr>
            <w:r w:rsidRPr="006A2323">
              <w:t>A00C00B8</w:t>
            </w:r>
          </w:p>
        </w:tc>
        <w:tc>
          <w:tcPr>
            <w:tcW w:w="917" w:type="dxa"/>
            <w:shd w:val="clear" w:color="auto" w:fill="auto"/>
          </w:tcPr>
          <w:p w14:paraId="47834C97" w14:textId="51B9F857" w:rsidR="005F2535" w:rsidRDefault="005F2535" w:rsidP="005F2535">
            <w:pPr>
              <w:spacing w:after="0" w:line="240" w:lineRule="auto"/>
            </w:pPr>
            <w:r>
              <w:t>25:24</w:t>
            </w:r>
          </w:p>
        </w:tc>
        <w:tc>
          <w:tcPr>
            <w:tcW w:w="1799" w:type="dxa"/>
            <w:shd w:val="clear" w:color="auto" w:fill="auto"/>
          </w:tcPr>
          <w:p w14:paraId="131E2289" w14:textId="7DABB458" w:rsidR="005F2535" w:rsidRPr="00691E27" w:rsidRDefault="005F2535" w:rsidP="005F2535">
            <w:pPr>
              <w:spacing w:after="0" w:line="240" w:lineRule="auto"/>
            </w:pPr>
            <w:proofErr w:type="spellStart"/>
            <w:r>
              <w:t>crc_</w:t>
            </w:r>
            <w:proofErr w:type="gramStart"/>
            <w:r>
              <w:t>err</w:t>
            </w:r>
            <w:proofErr w:type="spellEnd"/>
            <w:r>
              <w:t>[</w:t>
            </w:r>
            <w:proofErr w:type="gramEnd"/>
            <w:r>
              <w:t>12]</w:t>
            </w:r>
          </w:p>
        </w:tc>
        <w:tc>
          <w:tcPr>
            <w:tcW w:w="5256" w:type="dxa"/>
            <w:shd w:val="clear" w:color="auto" w:fill="auto"/>
          </w:tcPr>
          <w:p w14:paraId="061FA7E8" w14:textId="31970D97" w:rsidR="005F2535" w:rsidRPr="00273D3C" w:rsidRDefault="005F2535" w:rsidP="005F2535">
            <w:pPr>
              <w:keepNext/>
              <w:spacing w:after="0" w:line="240" w:lineRule="auto"/>
            </w:pPr>
            <w:r>
              <w:t xml:space="preserve">CRC error sticky flags for COLDATA link 12, </w:t>
            </w:r>
            <w:proofErr w:type="gramStart"/>
            <w:r>
              <w:t>ADC[</w:t>
            </w:r>
            <w:proofErr w:type="gramEnd"/>
            <w:r>
              <w:t>1:0]</w:t>
            </w:r>
          </w:p>
        </w:tc>
      </w:tr>
      <w:tr w:rsidR="005F2535" w14:paraId="716AEC44" w14:textId="77777777" w:rsidTr="009478B9">
        <w:tc>
          <w:tcPr>
            <w:tcW w:w="1377" w:type="dxa"/>
            <w:shd w:val="clear" w:color="auto" w:fill="auto"/>
          </w:tcPr>
          <w:p w14:paraId="42201B57" w14:textId="58336E69" w:rsidR="005F2535" w:rsidRPr="008F501F" w:rsidRDefault="005F2535" w:rsidP="005F2535">
            <w:pPr>
              <w:spacing w:after="0" w:line="240" w:lineRule="auto"/>
            </w:pPr>
            <w:r w:rsidRPr="006A2323">
              <w:t>A00C00B8</w:t>
            </w:r>
          </w:p>
        </w:tc>
        <w:tc>
          <w:tcPr>
            <w:tcW w:w="917" w:type="dxa"/>
            <w:shd w:val="clear" w:color="auto" w:fill="auto"/>
          </w:tcPr>
          <w:p w14:paraId="64C5AE2C" w14:textId="7BB293F5" w:rsidR="005F2535" w:rsidRDefault="005F2535" w:rsidP="005F2535">
            <w:pPr>
              <w:spacing w:after="0" w:line="240" w:lineRule="auto"/>
            </w:pPr>
            <w:r>
              <w:t>27:26</w:t>
            </w:r>
          </w:p>
        </w:tc>
        <w:tc>
          <w:tcPr>
            <w:tcW w:w="1799" w:type="dxa"/>
            <w:shd w:val="clear" w:color="auto" w:fill="auto"/>
          </w:tcPr>
          <w:p w14:paraId="0EB7B876" w14:textId="6E64CDE7" w:rsidR="005F2535" w:rsidRPr="00691E27" w:rsidRDefault="005F2535" w:rsidP="005F2535">
            <w:pPr>
              <w:spacing w:after="0" w:line="240" w:lineRule="auto"/>
            </w:pPr>
            <w:proofErr w:type="spellStart"/>
            <w:r>
              <w:t>crc_</w:t>
            </w:r>
            <w:proofErr w:type="gramStart"/>
            <w:r>
              <w:t>err</w:t>
            </w:r>
            <w:proofErr w:type="spellEnd"/>
            <w:r>
              <w:t>[</w:t>
            </w:r>
            <w:proofErr w:type="gramEnd"/>
            <w:r>
              <w:t>13]</w:t>
            </w:r>
          </w:p>
        </w:tc>
        <w:tc>
          <w:tcPr>
            <w:tcW w:w="5256" w:type="dxa"/>
            <w:shd w:val="clear" w:color="auto" w:fill="auto"/>
          </w:tcPr>
          <w:p w14:paraId="392C3E9D" w14:textId="0E40327B" w:rsidR="005F2535" w:rsidRPr="00273D3C" w:rsidRDefault="005F2535" w:rsidP="005F2535">
            <w:pPr>
              <w:keepNext/>
              <w:spacing w:after="0" w:line="240" w:lineRule="auto"/>
            </w:pPr>
            <w:r>
              <w:t xml:space="preserve">CRC error sticky flags for COLDATA link 13, </w:t>
            </w:r>
            <w:proofErr w:type="gramStart"/>
            <w:r>
              <w:t>ADC[</w:t>
            </w:r>
            <w:proofErr w:type="gramEnd"/>
            <w:r>
              <w:t>1:0]</w:t>
            </w:r>
          </w:p>
        </w:tc>
      </w:tr>
      <w:tr w:rsidR="005F2535" w14:paraId="139B4D77" w14:textId="77777777" w:rsidTr="009478B9">
        <w:tc>
          <w:tcPr>
            <w:tcW w:w="1377" w:type="dxa"/>
            <w:shd w:val="clear" w:color="auto" w:fill="auto"/>
          </w:tcPr>
          <w:p w14:paraId="00C65E79" w14:textId="3F9E97DA" w:rsidR="005F2535" w:rsidRPr="008F501F" w:rsidRDefault="005F2535" w:rsidP="005F2535">
            <w:pPr>
              <w:spacing w:after="0" w:line="240" w:lineRule="auto"/>
            </w:pPr>
            <w:r w:rsidRPr="006A2323">
              <w:t>A00C00B8</w:t>
            </w:r>
          </w:p>
        </w:tc>
        <w:tc>
          <w:tcPr>
            <w:tcW w:w="917" w:type="dxa"/>
            <w:shd w:val="clear" w:color="auto" w:fill="auto"/>
          </w:tcPr>
          <w:p w14:paraId="55230300" w14:textId="7900DE9E" w:rsidR="005F2535" w:rsidRDefault="005F2535" w:rsidP="005F2535">
            <w:pPr>
              <w:spacing w:after="0" w:line="240" w:lineRule="auto"/>
            </w:pPr>
            <w:r>
              <w:t>29:28</w:t>
            </w:r>
          </w:p>
        </w:tc>
        <w:tc>
          <w:tcPr>
            <w:tcW w:w="1799" w:type="dxa"/>
            <w:shd w:val="clear" w:color="auto" w:fill="auto"/>
          </w:tcPr>
          <w:p w14:paraId="3B36F5F0" w14:textId="515D6D7D" w:rsidR="005F2535" w:rsidRPr="00691E27" w:rsidRDefault="005F2535" w:rsidP="005F2535">
            <w:pPr>
              <w:spacing w:after="0" w:line="240" w:lineRule="auto"/>
            </w:pPr>
            <w:proofErr w:type="spellStart"/>
            <w:r>
              <w:t>crc_</w:t>
            </w:r>
            <w:proofErr w:type="gramStart"/>
            <w:r>
              <w:t>err</w:t>
            </w:r>
            <w:proofErr w:type="spellEnd"/>
            <w:r>
              <w:t>[</w:t>
            </w:r>
            <w:proofErr w:type="gramEnd"/>
            <w:r>
              <w:t>14]</w:t>
            </w:r>
          </w:p>
        </w:tc>
        <w:tc>
          <w:tcPr>
            <w:tcW w:w="5256" w:type="dxa"/>
            <w:shd w:val="clear" w:color="auto" w:fill="auto"/>
          </w:tcPr>
          <w:p w14:paraId="4685BC72" w14:textId="21C2ED53" w:rsidR="005F2535" w:rsidRPr="00273D3C" w:rsidRDefault="005F2535" w:rsidP="005F2535">
            <w:pPr>
              <w:keepNext/>
              <w:spacing w:after="0" w:line="240" w:lineRule="auto"/>
            </w:pPr>
            <w:r>
              <w:t xml:space="preserve">CRC error sticky flags for COLDATA link 14, </w:t>
            </w:r>
            <w:proofErr w:type="gramStart"/>
            <w:r>
              <w:t>ADC[</w:t>
            </w:r>
            <w:proofErr w:type="gramEnd"/>
            <w:r>
              <w:t>1:0]</w:t>
            </w:r>
          </w:p>
        </w:tc>
      </w:tr>
      <w:tr w:rsidR="005F2535" w14:paraId="5FA13B4B" w14:textId="77777777" w:rsidTr="009478B9">
        <w:tc>
          <w:tcPr>
            <w:tcW w:w="1377" w:type="dxa"/>
            <w:shd w:val="clear" w:color="auto" w:fill="auto"/>
          </w:tcPr>
          <w:p w14:paraId="3004846D" w14:textId="7A78C772" w:rsidR="005F2535" w:rsidRPr="008F501F" w:rsidRDefault="005F2535" w:rsidP="005F2535">
            <w:pPr>
              <w:spacing w:after="0" w:line="240" w:lineRule="auto"/>
            </w:pPr>
            <w:r w:rsidRPr="006A2323">
              <w:t>A00C00B8</w:t>
            </w:r>
          </w:p>
        </w:tc>
        <w:tc>
          <w:tcPr>
            <w:tcW w:w="917" w:type="dxa"/>
            <w:shd w:val="clear" w:color="auto" w:fill="auto"/>
          </w:tcPr>
          <w:p w14:paraId="38590B3C" w14:textId="0F8E774F" w:rsidR="005F2535" w:rsidRDefault="005F2535" w:rsidP="005F2535">
            <w:pPr>
              <w:spacing w:after="0" w:line="240" w:lineRule="auto"/>
            </w:pPr>
            <w:r>
              <w:t>31:30</w:t>
            </w:r>
          </w:p>
        </w:tc>
        <w:tc>
          <w:tcPr>
            <w:tcW w:w="1799" w:type="dxa"/>
            <w:shd w:val="clear" w:color="auto" w:fill="auto"/>
          </w:tcPr>
          <w:p w14:paraId="4B10DB22" w14:textId="0FC0D35D" w:rsidR="005F2535" w:rsidRPr="00691E27" w:rsidRDefault="005F2535" w:rsidP="005F2535">
            <w:pPr>
              <w:spacing w:after="0" w:line="240" w:lineRule="auto"/>
            </w:pPr>
            <w:proofErr w:type="spellStart"/>
            <w:r>
              <w:t>crc_</w:t>
            </w:r>
            <w:proofErr w:type="gramStart"/>
            <w:r>
              <w:t>err</w:t>
            </w:r>
            <w:proofErr w:type="spellEnd"/>
            <w:r>
              <w:t>[</w:t>
            </w:r>
            <w:proofErr w:type="gramEnd"/>
            <w:r>
              <w:t>15]</w:t>
            </w:r>
          </w:p>
        </w:tc>
        <w:tc>
          <w:tcPr>
            <w:tcW w:w="5256" w:type="dxa"/>
            <w:shd w:val="clear" w:color="auto" w:fill="auto"/>
          </w:tcPr>
          <w:p w14:paraId="60B37520" w14:textId="1A7A1E4E" w:rsidR="005F2535" w:rsidRPr="00273D3C" w:rsidRDefault="005F2535" w:rsidP="005F2535">
            <w:pPr>
              <w:keepNext/>
              <w:spacing w:after="0" w:line="240" w:lineRule="auto"/>
            </w:pPr>
            <w:r>
              <w:t xml:space="preserve">CRC error sticky flags for COLDATA link 15, </w:t>
            </w:r>
            <w:proofErr w:type="gramStart"/>
            <w:r>
              <w:t>ADC[</w:t>
            </w:r>
            <w:proofErr w:type="gramEnd"/>
            <w:r>
              <w:t>1:0]</w:t>
            </w:r>
          </w:p>
        </w:tc>
      </w:tr>
      <w:tr w:rsidR="005F2535" w14:paraId="0CF66651" w14:textId="77777777" w:rsidTr="009478B9">
        <w:tc>
          <w:tcPr>
            <w:tcW w:w="1377" w:type="dxa"/>
            <w:shd w:val="clear" w:color="auto" w:fill="D9D9D9" w:themeFill="background1" w:themeFillShade="D9"/>
          </w:tcPr>
          <w:p w14:paraId="62D1C6BE" w14:textId="77777777" w:rsidR="005F2535" w:rsidRDefault="005F2535" w:rsidP="005F2535">
            <w:pPr>
              <w:spacing w:after="0" w:line="240" w:lineRule="auto"/>
            </w:pPr>
            <w:r>
              <w:t>A00C00BC</w:t>
            </w:r>
          </w:p>
        </w:tc>
        <w:tc>
          <w:tcPr>
            <w:tcW w:w="917" w:type="dxa"/>
            <w:shd w:val="clear" w:color="auto" w:fill="D9D9D9" w:themeFill="background1" w:themeFillShade="D9"/>
          </w:tcPr>
          <w:p w14:paraId="24C2462F" w14:textId="77777777" w:rsidR="005F2535" w:rsidRDefault="005F2535" w:rsidP="005F2535">
            <w:pPr>
              <w:spacing w:after="0" w:line="240" w:lineRule="auto"/>
            </w:pPr>
            <w:r>
              <w:t>31:0</w:t>
            </w:r>
          </w:p>
        </w:tc>
        <w:tc>
          <w:tcPr>
            <w:tcW w:w="1799" w:type="dxa"/>
            <w:shd w:val="clear" w:color="auto" w:fill="D9D9D9" w:themeFill="background1" w:themeFillShade="D9"/>
          </w:tcPr>
          <w:p w14:paraId="4C0B46C6" w14:textId="77777777" w:rsidR="005F2535" w:rsidRDefault="005F2535" w:rsidP="005F2535">
            <w:pPr>
              <w:spacing w:after="0" w:line="240" w:lineRule="auto"/>
            </w:pPr>
            <w:proofErr w:type="spellStart"/>
            <w:r>
              <w:t>test_pattern</w:t>
            </w:r>
            <w:proofErr w:type="spellEnd"/>
          </w:p>
        </w:tc>
        <w:tc>
          <w:tcPr>
            <w:tcW w:w="5256" w:type="dxa"/>
            <w:shd w:val="clear" w:color="auto" w:fill="D9D9D9" w:themeFill="background1" w:themeFillShade="D9"/>
          </w:tcPr>
          <w:p w14:paraId="67A701A1" w14:textId="77777777" w:rsidR="005F2535" w:rsidRDefault="005F2535" w:rsidP="005F2535">
            <w:pPr>
              <w:keepNext/>
              <w:spacing w:after="0" w:line="240" w:lineRule="auto"/>
            </w:pPr>
            <w:r>
              <w:t>Hardwired value = 0xbabeface</w:t>
            </w:r>
          </w:p>
        </w:tc>
      </w:tr>
      <w:tr w:rsidR="005F2535" w14:paraId="35B21C9F" w14:textId="77777777" w:rsidTr="00566DFE">
        <w:tc>
          <w:tcPr>
            <w:tcW w:w="1377" w:type="dxa"/>
            <w:tcBorders>
              <w:top w:val="single" w:sz="4" w:space="0" w:color="auto"/>
              <w:bottom w:val="single" w:sz="4" w:space="0" w:color="auto"/>
            </w:tcBorders>
            <w:shd w:val="clear" w:color="auto" w:fill="auto"/>
          </w:tcPr>
          <w:p w14:paraId="6116C94C" w14:textId="3FBCF702"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4235472B" w14:textId="642B20B7"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auto"/>
          </w:tcPr>
          <w:p w14:paraId="10F81F4E" w14:textId="324283F3" w:rsidR="005F2535" w:rsidRDefault="005F2535" w:rsidP="005F2535">
            <w:pPr>
              <w:spacing w:after="0" w:line="240" w:lineRule="auto"/>
            </w:pPr>
            <w:proofErr w:type="spellStart"/>
            <w:r>
              <w:t>mon_adc_</w:t>
            </w:r>
            <w:proofErr w:type="gramStart"/>
            <w:r>
              <w:t>val</w:t>
            </w:r>
            <w:proofErr w:type="spellEnd"/>
            <w:r>
              <w:t>[</w:t>
            </w:r>
            <w:proofErr w:type="gramEnd"/>
            <w:r>
              <w:t>0]</w:t>
            </w:r>
          </w:p>
        </w:tc>
        <w:tc>
          <w:tcPr>
            <w:tcW w:w="5256" w:type="dxa"/>
            <w:tcBorders>
              <w:top w:val="single" w:sz="4" w:space="0" w:color="auto"/>
              <w:bottom w:val="single" w:sz="4" w:space="0" w:color="auto"/>
            </w:tcBorders>
            <w:shd w:val="clear" w:color="auto" w:fill="auto"/>
          </w:tcPr>
          <w:p w14:paraId="19D5AF48" w14:textId="18CFD090" w:rsidR="005F2535" w:rsidRDefault="005F2535" w:rsidP="005F2535">
            <w:pPr>
              <w:keepNext/>
              <w:spacing w:after="0" w:line="240" w:lineRule="auto"/>
            </w:pPr>
            <w:r>
              <w:t>Monitoring ADC measurement result, chip U100</w:t>
            </w:r>
          </w:p>
        </w:tc>
      </w:tr>
      <w:tr w:rsidR="005F2535" w14:paraId="48BC403F" w14:textId="77777777" w:rsidTr="00566DFE">
        <w:tc>
          <w:tcPr>
            <w:tcW w:w="1377" w:type="dxa"/>
            <w:tcBorders>
              <w:top w:val="single" w:sz="4" w:space="0" w:color="auto"/>
              <w:bottom w:val="single" w:sz="4" w:space="0" w:color="auto"/>
            </w:tcBorders>
            <w:shd w:val="clear" w:color="auto" w:fill="auto"/>
          </w:tcPr>
          <w:p w14:paraId="6C8D6044" w14:textId="44C9D89F" w:rsidR="005F2535" w:rsidRDefault="005F2535" w:rsidP="005F2535">
            <w:pPr>
              <w:spacing w:after="0" w:line="240" w:lineRule="auto"/>
            </w:pPr>
            <w:r>
              <w:t>A00C00C4</w:t>
            </w:r>
          </w:p>
        </w:tc>
        <w:tc>
          <w:tcPr>
            <w:tcW w:w="917" w:type="dxa"/>
            <w:tcBorders>
              <w:top w:val="single" w:sz="4" w:space="0" w:color="auto"/>
              <w:bottom w:val="single" w:sz="4" w:space="0" w:color="auto"/>
            </w:tcBorders>
            <w:shd w:val="clear" w:color="auto" w:fill="auto"/>
          </w:tcPr>
          <w:p w14:paraId="06B309A4" w14:textId="0A4A131D"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auto"/>
          </w:tcPr>
          <w:p w14:paraId="1D8592A6" w14:textId="76F86820" w:rsidR="005F2535" w:rsidRDefault="005F2535" w:rsidP="005F2535">
            <w:pPr>
              <w:spacing w:after="0" w:line="240" w:lineRule="auto"/>
            </w:pPr>
            <w:proofErr w:type="spellStart"/>
            <w:r>
              <w:t>mon_adc_</w:t>
            </w:r>
            <w:proofErr w:type="gramStart"/>
            <w:r>
              <w:t>val</w:t>
            </w:r>
            <w:proofErr w:type="spellEnd"/>
            <w:r>
              <w:t>[</w:t>
            </w:r>
            <w:proofErr w:type="gramEnd"/>
            <w:r>
              <w:t>1]</w:t>
            </w:r>
          </w:p>
        </w:tc>
        <w:tc>
          <w:tcPr>
            <w:tcW w:w="5256" w:type="dxa"/>
            <w:tcBorders>
              <w:top w:val="single" w:sz="4" w:space="0" w:color="auto"/>
              <w:bottom w:val="single" w:sz="4" w:space="0" w:color="auto"/>
            </w:tcBorders>
            <w:shd w:val="clear" w:color="auto" w:fill="auto"/>
          </w:tcPr>
          <w:p w14:paraId="2857BB61" w14:textId="000B873C" w:rsidR="005F2535" w:rsidRDefault="005F2535" w:rsidP="005F2535">
            <w:pPr>
              <w:keepNext/>
              <w:spacing w:after="0" w:line="240" w:lineRule="auto"/>
            </w:pPr>
            <w:r>
              <w:t>Monitoring ADC measurement result, chip U103</w:t>
            </w:r>
          </w:p>
        </w:tc>
      </w:tr>
      <w:tr w:rsidR="005F2535" w14:paraId="542E04CC" w14:textId="77777777" w:rsidTr="00566DFE">
        <w:tc>
          <w:tcPr>
            <w:tcW w:w="1377" w:type="dxa"/>
            <w:tcBorders>
              <w:top w:val="single" w:sz="4" w:space="0" w:color="auto"/>
              <w:bottom w:val="single" w:sz="4" w:space="0" w:color="auto"/>
            </w:tcBorders>
            <w:shd w:val="clear" w:color="auto" w:fill="D0CECE" w:themeFill="background2" w:themeFillShade="E6"/>
          </w:tcPr>
          <w:p w14:paraId="32FE1CC5" w14:textId="7C273631"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59A27FA4" w14:textId="51B1591E" w:rsidR="005F2535" w:rsidRDefault="005F2535" w:rsidP="005F2535">
            <w:pPr>
              <w:spacing w:after="0" w:line="240" w:lineRule="auto"/>
            </w:pPr>
            <w:r>
              <w:t>13:0</w:t>
            </w:r>
          </w:p>
        </w:tc>
        <w:tc>
          <w:tcPr>
            <w:tcW w:w="1799" w:type="dxa"/>
            <w:tcBorders>
              <w:top w:val="single" w:sz="4" w:space="0" w:color="auto"/>
              <w:bottom w:val="single" w:sz="4" w:space="0" w:color="auto"/>
            </w:tcBorders>
            <w:shd w:val="clear" w:color="auto" w:fill="D0CECE" w:themeFill="background2" w:themeFillShade="E6"/>
          </w:tcPr>
          <w:p w14:paraId="4A079AC2" w14:textId="3A7B614C" w:rsidR="005F2535" w:rsidRDefault="005F2535" w:rsidP="005F2535">
            <w:pPr>
              <w:spacing w:after="0" w:line="240" w:lineRule="auto"/>
            </w:pPr>
            <w:proofErr w:type="spellStart"/>
            <w:r>
              <w:t>mon_adc_</w:t>
            </w:r>
            <w:proofErr w:type="gramStart"/>
            <w:r>
              <w:t>val</w:t>
            </w:r>
            <w:proofErr w:type="spellEnd"/>
            <w:r>
              <w:t>[</w:t>
            </w:r>
            <w:proofErr w:type="gramEnd"/>
            <w:r>
              <w:t>2]</w:t>
            </w:r>
          </w:p>
        </w:tc>
        <w:tc>
          <w:tcPr>
            <w:tcW w:w="5256" w:type="dxa"/>
            <w:tcBorders>
              <w:top w:val="single" w:sz="4" w:space="0" w:color="auto"/>
              <w:bottom w:val="single" w:sz="4" w:space="0" w:color="auto"/>
            </w:tcBorders>
            <w:shd w:val="clear" w:color="auto" w:fill="D0CECE" w:themeFill="background2" w:themeFillShade="E6"/>
          </w:tcPr>
          <w:p w14:paraId="20C8D8B3" w14:textId="748A7FB0" w:rsidR="005F2535" w:rsidRDefault="005F2535" w:rsidP="005F2535">
            <w:pPr>
              <w:keepNext/>
              <w:spacing w:after="0" w:line="240" w:lineRule="auto"/>
            </w:pPr>
            <w:r>
              <w:t>Monitoring ADC measurement result, chip U104</w:t>
            </w:r>
          </w:p>
        </w:tc>
      </w:tr>
      <w:tr w:rsidR="005F2535" w14:paraId="059585CC" w14:textId="77777777" w:rsidTr="00566DFE">
        <w:tc>
          <w:tcPr>
            <w:tcW w:w="1377" w:type="dxa"/>
            <w:tcBorders>
              <w:top w:val="single" w:sz="4" w:space="0" w:color="auto"/>
              <w:bottom w:val="single" w:sz="4" w:space="0" w:color="auto"/>
            </w:tcBorders>
            <w:shd w:val="clear" w:color="auto" w:fill="D0CECE" w:themeFill="background2" w:themeFillShade="E6"/>
          </w:tcPr>
          <w:p w14:paraId="5B903478" w14:textId="5478A749" w:rsidR="005F2535" w:rsidRDefault="005F2535" w:rsidP="005F2535">
            <w:pPr>
              <w:spacing w:after="0" w:line="240" w:lineRule="auto"/>
            </w:pPr>
            <w:r>
              <w:t>A00C00C8</w:t>
            </w:r>
          </w:p>
        </w:tc>
        <w:tc>
          <w:tcPr>
            <w:tcW w:w="917" w:type="dxa"/>
            <w:tcBorders>
              <w:top w:val="single" w:sz="4" w:space="0" w:color="auto"/>
              <w:bottom w:val="single" w:sz="4" w:space="0" w:color="auto"/>
            </w:tcBorders>
            <w:shd w:val="clear" w:color="auto" w:fill="D0CECE" w:themeFill="background2" w:themeFillShade="E6"/>
          </w:tcPr>
          <w:p w14:paraId="4639B4A3" w14:textId="6556AE86" w:rsidR="005F2535" w:rsidRDefault="005F2535" w:rsidP="005F2535">
            <w:pPr>
              <w:spacing w:after="0" w:line="240" w:lineRule="auto"/>
            </w:pPr>
            <w:r>
              <w:t>29:16</w:t>
            </w:r>
          </w:p>
        </w:tc>
        <w:tc>
          <w:tcPr>
            <w:tcW w:w="1799" w:type="dxa"/>
            <w:tcBorders>
              <w:top w:val="single" w:sz="4" w:space="0" w:color="auto"/>
              <w:bottom w:val="single" w:sz="4" w:space="0" w:color="auto"/>
            </w:tcBorders>
            <w:shd w:val="clear" w:color="auto" w:fill="D0CECE" w:themeFill="background2" w:themeFillShade="E6"/>
          </w:tcPr>
          <w:p w14:paraId="2ED3B146" w14:textId="1F7DB755" w:rsidR="005F2535" w:rsidRDefault="005F2535" w:rsidP="005F2535">
            <w:pPr>
              <w:spacing w:after="0" w:line="240" w:lineRule="auto"/>
            </w:pPr>
            <w:proofErr w:type="spellStart"/>
            <w:r>
              <w:t>mon_adc_</w:t>
            </w:r>
            <w:proofErr w:type="gramStart"/>
            <w:r>
              <w:t>val</w:t>
            </w:r>
            <w:proofErr w:type="spellEnd"/>
            <w:r>
              <w:t>[</w:t>
            </w:r>
            <w:proofErr w:type="gramEnd"/>
            <w:r>
              <w:t>3]</w:t>
            </w:r>
          </w:p>
        </w:tc>
        <w:tc>
          <w:tcPr>
            <w:tcW w:w="5256" w:type="dxa"/>
            <w:tcBorders>
              <w:top w:val="single" w:sz="4" w:space="0" w:color="auto"/>
              <w:bottom w:val="single" w:sz="4" w:space="0" w:color="auto"/>
            </w:tcBorders>
            <w:shd w:val="clear" w:color="auto" w:fill="D0CECE" w:themeFill="background2" w:themeFillShade="E6"/>
          </w:tcPr>
          <w:p w14:paraId="0A449F07" w14:textId="6815F4E6" w:rsidR="005F2535" w:rsidRDefault="005F2535" w:rsidP="005F2535">
            <w:pPr>
              <w:keepNext/>
              <w:spacing w:after="0" w:line="240" w:lineRule="auto"/>
            </w:pPr>
            <w:r>
              <w:t>Monitoring ADC measurement result, chip U105</w:t>
            </w:r>
          </w:p>
        </w:tc>
      </w:tr>
      <w:tr w:rsidR="005F2535" w14:paraId="5F2FD255" w14:textId="77777777" w:rsidTr="006C35DE">
        <w:tc>
          <w:tcPr>
            <w:tcW w:w="1377" w:type="dxa"/>
            <w:tcBorders>
              <w:top w:val="single" w:sz="4" w:space="0" w:color="auto"/>
              <w:bottom w:val="single" w:sz="4" w:space="0" w:color="auto"/>
            </w:tcBorders>
            <w:shd w:val="clear" w:color="auto" w:fill="auto"/>
          </w:tcPr>
          <w:p w14:paraId="2B7C78E8" w14:textId="35EF3380"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61371E84" w14:textId="002270C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auto"/>
          </w:tcPr>
          <w:p w14:paraId="1A9A9DAC" w14:textId="4A99C593" w:rsidR="005F2535" w:rsidRDefault="005F2535" w:rsidP="005F2535">
            <w:pPr>
              <w:spacing w:after="0" w:line="240" w:lineRule="auto"/>
            </w:pPr>
            <w:proofErr w:type="spellStart"/>
            <w:r>
              <w:t>spy_addr</w:t>
            </w:r>
            <w:proofErr w:type="spellEnd"/>
            <w:r>
              <w:t xml:space="preserve"> [4]</w:t>
            </w:r>
          </w:p>
        </w:tc>
        <w:tc>
          <w:tcPr>
            <w:tcW w:w="5256" w:type="dxa"/>
            <w:tcBorders>
              <w:top w:val="single" w:sz="4" w:space="0" w:color="auto"/>
              <w:bottom w:val="single" w:sz="4" w:space="0" w:color="auto"/>
            </w:tcBorders>
            <w:shd w:val="clear" w:color="auto" w:fill="auto"/>
          </w:tcPr>
          <w:p w14:paraId="389FA2A8" w14:textId="1F96AD09" w:rsidR="005F2535" w:rsidRDefault="005F2535" w:rsidP="005F2535">
            <w:pPr>
              <w:keepNext/>
              <w:spacing w:after="0" w:line="240" w:lineRule="auto"/>
            </w:pPr>
            <w:r>
              <w:t>Current memory address for spy memory 4, in bytes</w:t>
            </w:r>
          </w:p>
        </w:tc>
      </w:tr>
      <w:tr w:rsidR="005F2535" w14:paraId="46CFD0D0" w14:textId="77777777" w:rsidTr="006C35DE">
        <w:tc>
          <w:tcPr>
            <w:tcW w:w="1377" w:type="dxa"/>
            <w:tcBorders>
              <w:top w:val="single" w:sz="4" w:space="0" w:color="auto"/>
              <w:bottom w:val="single" w:sz="4" w:space="0" w:color="auto"/>
            </w:tcBorders>
            <w:shd w:val="clear" w:color="auto" w:fill="auto"/>
          </w:tcPr>
          <w:p w14:paraId="5D2E2F16" w14:textId="2215D886" w:rsidR="005F2535" w:rsidRDefault="005F2535" w:rsidP="005F2535">
            <w:pPr>
              <w:spacing w:after="0" w:line="240" w:lineRule="auto"/>
            </w:pPr>
            <w:r>
              <w:t>A00C00CC</w:t>
            </w:r>
          </w:p>
        </w:tc>
        <w:tc>
          <w:tcPr>
            <w:tcW w:w="917" w:type="dxa"/>
            <w:tcBorders>
              <w:top w:val="single" w:sz="4" w:space="0" w:color="auto"/>
              <w:bottom w:val="single" w:sz="4" w:space="0" w:color="auto"/>
            </w:tcBorders>
            <w:shd w:val="clear" w:color="auto" w:fill="auto"/>
          </w:tcPr>
          <w:p w14:paraId="4FD1450B" w14:textId="65D9FEB3" w:rsidR="005F2535" w:rsidRDefault="005F2535" w:rsidP="005F2535">
            <w:pPr>
              <w:spacing w:after="0" w:line="240" w:lineRule="auto"/>
            </w:pPr>
            <w:r>
              <w:t>30:16</w:t>
            </w:r>
          </w:p>
        </w:tc>
        <w:tc>
          <w:tcPr>
            <w:tcW w:w="1799" w:type="dxa"/>
            <w:tcBorders>
              <w:top w:val="single" w:sz="4" w:space="0" w:color="auto"/>
              <w:bottom w:val="single" w:sz="4" w:space="0" w:color="auto"/>
            </w:tcBorders>
            <w:shd w:val="clear" w:color="auto" w:fill="auto"/>
          </w:tcPr>
          <w:p w14:paraId="2A529FF9" w14:textId="133788F0" w:rsidR="005F2535" w:rsidRDefault="005F2535" w:rsidP="005F2535">
            <w:pPr>
              <w:spacing w:after="0" w:line="240" w:lineRule="auto"/>
            </w:pPr>
            <w:proofErr w:type="spellStart"/>
            <w:r>
              <w:t>spy_addr</w:t>
            </w:r>
            <w:proofErr w:type="spellEnd"/>
            <w:r>
              <w:t xml:space="preserve"> [5]</w:t>
            </w:r>
          </w:p>
        </w:tc>
        <w:tc>
          <w:tcPr>
            <w:tcW w:w="5256" w:type="dxa"/>
            <w:tcBorders>
              <w:top w:val="single" w:sz="4" w:space="0" w:color="auto"/>
              <w:bottom w:val="single" w:sz="4" w:space="0" w:color="auto"/>
            </w:tcBorders>
            <w:shd w:val="clear" w:color="auto" w:fill="auto"/>
          </w:tcPr>
          <w:p w14:paraId="3ECFD94A" w14:textId="4CBD607F" w:rsidR="005F2535" w:rsidRDefault="005F2535" w:rsidP="005F2535">
            <w:pPr>
              <w:keepNext/>
              <w:spacing w:after="0" w:line="240" w:lineRule="auto"/>
            </w:pPr>
            <w:r>
              <w:t>Current memory address for spy memory 5, in bytes</w:t>
            </w:r>
          </w:p>
        </w:tc>
      </w:tr>
      <w:tr w:rsidR="005F2535" w14:paraId="4526D21C" w14:textId="77777777" w:rsidTr="00566DFE">
        <w:tc>
          <w:tcPr>
            <w:tcW w:w="1377" w:type="dxa"/>
            <w:tcBorders>
              <w:top w:val="single" w:sz="4" w:space="0" w:color="auto"/>
              <w:bottom w:val="single" w:sz="4" w:space="0" w:color="auto"/>
            </w:tcBorders>
            <w:shd w:val="clear" w:color="auto" w:fill="D0CECE" w:themeFill="background2" w:themeFillShade="E6"/>
          </w:tcPr>
          <w:p w14:paraId="2A756706" w14:textId="1C19C2AE" w:rsidR="005F2535" w:rsidRDefault="005F2535" w:rsidP="005F2535">
            <w:pPr>
              <w:spacing w:after="0" w:line="240" w:lineRule="auto"/>
            </w:pPr>
            <w:r>
              <w:t>A00C00D0</w:t>
            </w:r>
          </w:p>
        </w:tc>
        <w:tc>
          <w:tcPr>
            <w:tcW w:w="917" w:type="dxa"/>
            <w:tcBorders>
              <w:top w:val="single" w:sz="4" w:space="0" w:color="auto"/>
              <w:bottom w:val="single" w:sz="4" w:space="0" w:color="auto"/>
            </w:tcBorders>
            <w:shd w:val="clear" w:color="auto" w:fill="D0CECE" w:themeFill="background2" w:themeFillShade="E6"/>
          </w:tcPr>
          <w:p w14:paraId="74FE1031" w14:textId="23232CFF" w:rsidR="005F2535" w:rsidRDefault="005F2535" w:rsidP="005F2535">
            <w:pPr>
              <w:spacing w:after="0" w:line="240" w:lineRule="auto"/>
            </w:pPr>
            <w:r>
              <w:t>14:0</w:t>
            </w:r>
          </w:p>
        </w:tc>
        <w:tc>
          <w:tcPr>
            <w:tcW w:w="1799" w:type="dxa"/>
            <w:tcBorders>
              <w:top w:val="single" w:sz="4" w:space="0" w:color="auto"/>
              <w:bottom w:val="single" w:sz="4" w:space="0" w:color="auto"/>
            </w:tcBorders>
            <w:shd w:val="clear" w:color="auto" w:fill="D0CECE" w:themeFill="background2" w:themeFillShade="E6"/>
          </w:tcPr>
          <w:p w14:paraId="51C01EC9" w14:textId="0DD4D9F7" w:rsidR="005F2535" w:rsidRDefault="005F2535" w:rsidP="005F2535">
            <w:pPr>
              <w:spacing w:after="0" w:line="240" w:lineRule="auto"/>
            </w:pPr>
            <w:proofErr w:type="spellStart"/>
            <w:r>
              <w:t>spy_addr</w:t>
            </w:r>
            <w:proofErr w:type="spellEnd"/>
            <w:r>
              <w:t xml:space="preserve"> [6]</w:t>
            </w:r>
          </w:p>
        </w:tc>
        <w:tc>
          <w:tcPr>
            <w:tcW w:w="5256" w:type="dxa"/>
            <w:tcBorders>
              <w:top w:val="single" w:sz="4" w:space="0" w:color="auto"/>
              <w:bottom w:val="single" w:sz="4" w:space="0" w:color="auto"/>
            </w:tcBorders>
            <w:shd w:val="clear" w:color="auto" w:fill="D0CECE" w:themeFill="background2" w:themeFillShade="E6"/>
          </w:tcPr>
          <w:p w14:paraId="5269EFF1" w14:textId="3335BA8B" w:rsidR="005F2535" w:rsidRDefault="005F2535" w:rsidP="005F2535">
            <w:pPr>
              <w:keepNext/>
              <w:spacing w:after="0" w:line="240" w:lineRule="auto"/>
            </w:pPr>
            <w:r>
              <w:t>Current memory address for spy memory 6, in bytes</w:t>
            </w:r>
          </w:p>
        </w:tc>
      </w:tr>
      <w:tr w:rsidR="005F2535" w14:paraId="5EFBB615" w14:textId="77777777" w:rsidTr="00566DFE">
        <w:tc>
          <w:tcPr>
            <w:tcW w:w="1377" w:type="dxa"/>
            <w:tcBorders>
              <w:top w:val="single" w:sz="4" w:space="0" w:color="auto"/>
            </w:tcBorders>
            <w:shd w:val="clear" w:color="auto" w:fill="D0CECE" w:themeFill="background2" w:themeFillShade="E6"/>
          </w:tcPr>
          <w:p w14:paraId="022FE96A" w14:textId="2F2ACAF7" w:rsidR="005F2535" w:rsidRDefault="005F2535" w:rsidP="005F2535">
            <w:pPr>
              <w:spacing w:after="0" w:line="240" w:lineRule="auto"/>
            </w:pPr>
            <w:r>
              <w:t>A00C00D0</w:t>
            </w:r>
          </w:p>
        </w:tc>
        <w:tc>
          <w:tcPr>
            <w:tcW w:w="917" w:type="dxa"/>
            <w:tcBorders>
              <w:top w:val="single" w:sz="4" w:space="0" w:color="auto"/>
            </w:tcBorders>
            <w:shd w:val="clear" w:color="auto" w:fill="D0CECE" w:themeFill="background2" w:themeFillShade="E6"/>
          </w:tcPr>
          <w:p w14:paraId="031A2CAD" w14:textId="09AC0462" w:rsidR="005F2535" w:rsidRDefault="005F2535" w:rsidP="005F2535">
            <w:pPr>
              <w:spacing w:after="0" w:line="240" w:lineRule="auto"/>
            </w:pPr>
            <w:r>
              <w:t>30:16</w:t>
            </w:r>
          </w:p>
        </w:tc>
        <w:tc>
          <w:tcPr>
            <w:tcW w:w="1799" w:type="dxa"/>
            <w:tcBorders>
              <w:top w:val="single" w:sz="4" w:space="0" w:color="auto"/>
            </w:tcBorders>
            <w:shd w:val="clear" w:color="auto" w:fill="D0CECE" w:themeFill="background2" w:themeFillShade="E6"/>
          </w:tcPr>
          <w:p w14:paraId="1E309FED" w14:textId="6C2D51E5" w:rsidR="005F2535" w:rsidRDefault="005F2535" w:rsidP="005F2535">
            <w:pPr>
              <w:spacing w:after="0" w:line="240" w:lineRule="auto"/>
            </w:pPr>
            <w:proofErr w:type="spellStart"/>
            <w:r>
              <w:t>spy_addr</w:t>
            </w:r>
            <w:proofErr w:type="spellEnd"/>
            <w:r>
              <w:t xml:space="preserve"> [7]</w:t>
            </w:r>
          </w:p>
        </w:tc>
        <w:tc>
          <w:tcPr>
            <w:tcW w:w="5256" w:type="dxa"/>
            <w:tcBorders>
              <w:top w:val="single" w:sz="4" w:space="0" w:color="auto"/>
            </w:tcBorders>
            <w:shd w:val="clear" w:color="auto" w:fill="D0CECE" w:themeFill="background2" w:themeFillShade="E6"/>
          </w:tcPr>
          <w:p w14:paraId="4A73FE9D" w14:textId="730B14C9" w:rsidR="005F2535" w:rsidRDefault="005F2535" w:rsidP="005F2535">
            <w:pPr>
              <w:keepNext/>
              <w:spacing w:after="0" w:line="240" w:lineRule="auto"/>
            </w:pPr>
            <w:r>
              <w:t>Current memory address for spy memory 7, in bytes</w:t>
            </w:r>
          </w:p>
        </w:tc>
      </w:tr>
    </w:tbl>
    <w:p w14:paraId="6002BF0A" w14:textId="43CF4093" w:rsidR="00633859" w:rsidRDefault="00B42BE1">
      <w:pPr>
        <w:pStyle w:val="Caption"/>
      </w:pPr>
      <w:r>
        <w:t xml:space="preserve">Table </w:t>
      </w:r>
      <w:fldSimple w:instr=" SEQ Table \* ARABIC ">
        <w:r w:rsidR="008D0268">
          <w:rPr>
            <w:noProof/>
          </w:rPr>
          <w:t>9</w:t>
        </w:r>
      </w:fldSimple>
      <w:r>
        <w:t>. Status registers</w:t>
      </w:r>
    </w:p>
    <w:p w14:paraId="6467CC81" w14:textId="77777777" w:rsidR="00633859" w:rsidRDefault="00B42BE1">
      <w:pPr>
        <w:pStyle w:val="Heading2"/>
      </w:pPr>
      <w:bookmarkStart w:id="38" w:name="_Toc132296129"/>
      <w:r>
        <w:t>Timing Endpoint</w:t>
      </w:r>
      <w:bookmarkEnd w:id="38"/>
    </w:p>
    <w:p w14:paraId="7D1D63F3" w14:textId="1E41D242" w:rsidR="00633859" w:rsidRDefault="00B42BE1">
      <w:r>
        <w:t>This is a timing endpoint module. The only parameter that need</w:t>
      </w:r>
      <w:r w:rsidR="0039412E">
        <w:t>s</w:t>
      </w:r>
      <w:r>
        <w:t xml:space="preserve"> programming </w:t>
      </w:r>
      <w:r w:rsidR="0039412E">
        <w:t xml:space="preserve">is the </w:t>
      </w:r>
      <w:r>
        <w:t xml:space="preserve">Address. See </w:t>
      </w:r>
      <w:bookmarkStart w:id="39" w:name="__DdeLink__2052_3214169308"/>
      <w:proofErr w:type="spellStart"/>
      <w:r>
        <w:rPr>
          <w:rFonts w:ascii="Courier New" w:hAnsi="Courier New" w:cs="Courier New"/>
          <w:b/>
        </w:rPr>
        <w:t>ts_addr</w:t>
      </w:r>
      <w:bookmarkEnd w:id="39"/>
      <w:proofErr w:type="spellEnd"/>
      <w:r>
        <w:t xml:space="preserve"> register in Control and Status registers section above for details. Use </w:t>
      </w:r>
      <w:proofErr w:type="spellStart"/>
      <w:r>
        <w:rPr>
          <w:rFonts w:ascii="Courier New" w:hAnsi="Courier New" w:cs="Courier New"/>
          <w:b/>
        </w:rPr>
        <w:t>ts_srst</w:t>
      </w:r>
      <w:proofErr w:type="spellEnd"/>
      <w:r>
        <w:t xml:space="preserve"> register to reset the endpoint, by writing 1 and then 0. </w:t>
      </w:r>
      <w:commentRangeStart w:id="40"/>
      <w:r w:rsidR="002B531C">
        <w:t>The</w:t>
      </w:r>
      <w:commentRangeEnd w:id="40"/>
      <w:r w:rsidR="00CD171A">
        <w:rPr>
          <w:rStyle w:val="CommentReference"/>
        </w:rPr>
        <w:commentReference w:id="40"/>
      </w:r>
      <w:r w:rsidR="002B531C">
        <w:t xml:space="preserve"> endpoint must only be reset after the external clock (from the </w:t>
      </w:r>
      <w:r w:rsidR="0039412E">
        <w:t>SFP</w:t>
      </w:r>
      <w:r w:rsidR="002B531C">
        <w:t xml:space="preserve"> on WIB) is stable. There are additional requirements on the PLL configuration found in [11], and the PLL configuration is implemented by a series of I2C register writes to the PLL from the WIB software. </w:t>
      </w:r>
      <w:r>
        <w:t xml:space="preserve">The source code for this module is provided by the timing system developers. More details can be found in </w:t>
      </w:r>
      <w:r>
        <w:fldChar w:fldCharType="begin"/>
      </w:r>
      <w:r>
        <w:instrText>REF __RefNumPara__1870_3214169308 \r \h</w:instrText>
      </w:r>
      <w:r>
        <w:fldChar w:fldCharType="separate"/>
      </w:r>
      <w:r w:rsidR="00750EC7">
        <w:t>[7]</w:t>
      </w:r>
      <w:r>
        <w:fldChar w:fldCharType="end"/>
      </w:r>
      <w:r>
        <w:t>.</w:t>
      </w:r>
    </w:p>
    <w:p w14:paraId="6B90617A" w14:textId="77777777" w:rsidR="00633859" w:rsidRDefault="00B42BE1">
      <w:pPr>
        <w:pStyle w:val="Heading2"/>
      </w:pPr>
      <w:bookmarkStart w:id="41" w:name="_Toc132296130"/>
      <w:r>
        <w:lastRenderedPageBreak/>
        <w:t>DAQ spy memory</w:t>
      </w:r>
      <w:bookmarkEnd w:id="41"/>
    </w:p>
    <w:p w14:paraId="1CF87D6F" w14:textId="1F09A3A0" w:rsidR="00633859" w:rsidRDefault="00B42BE1">
      <w:r>
        <w:t xml:space="preserve">There are </w:t>
      </w:r>
      <w:r w:rsidR="00566DFE">
        <w:t>eight</w:t>
      </w:r>
      <w:r>
        <w:t xml:space="preserve"> DAQ spy memory modules, one for </w:t>
      </w:r>
      <w:r w:rsidR="00566DFE">
        <w:t>each COLDATA chip</w:t>
      </w:r>
      <w:r>
        <w:t xml:space="preserve">. Each memory unit is </w:t>
      </w:r>
      <w:r w:rsidR="00566DFE">
        <w:t>256KB</w:t>
      </w:r>
      <w:r>
        <w:t xml:space="preserve"> in size. They operate in </w:t>
      </w:r>
      <w:r w:rsidR="00566DFE">
        <w:t>64</w:t>
      </w:r>
      <w:r>
        <w:t xml:space="preserve">-bit words, so the size is </w:t>
      </w:r>
      <w:r w:rsidR="00566DFE">
        <w:t>32</w:t>
      </w:r>
      <w:r>
        <w:t xml:space="preserve">K </w:t>
      </w:r>
      <w:r w:rsidR="00566DFE">
        <w:t>64</w:t>
      </w:r>
      <w:r>
        <w:t>-bit words. The spy memory controllers implement a “ring” buffer functionality, with the possibility to trigger using a signal distributed by the timing master (</w:t>
      </w:r>
      <w:r w:rsidR="00395CB9">
        <w:t>DTS</w:t>
      </w:r>
      <w:r>
        <w:t>). How to operate:</w:t>
      </w:r>
    </w:p>
    <w:p w14:paraId="03F0C566" w14:textId="77777777" w:rsidR="00633859" w:rsidRDefault="00B42BE1">
      <w:pPr>
        <w:pStyle w:val="Heading3"/>
      </w:pPr>
      <w:bookmarkStart w:id="42" w:name="_Toc132296131"/>
      <w:r>
        <w:t>Preliminary steps</w:t>
      </w:r>
      <w:bookmarkEnd w:id="42"/>
    </w:p>
    <w:p w14:paraId="46D184C4" w14:textId="7EF59E98" w:rsidR="00633859" w:rsidRDefault="00B42BE1">
      <w:pPr>
        <w:pStyle w:val="ListParagraph"/>
        <w:numPr>
          <w:ilvl w:val="0"/>
          <w:numId w:val="10"/>
        </w:numPr>
      </w:pPr>
      <w:r>
        <w:t xml:space="preserve">Program </w:t>
      </w:r>
      <w:proofErr w:type="spellStart"/>
      <w:r>
        <w:rPr>
          <w:rFonts w:ascii="Courier New" w:hAnsi="Courier New" w:cs="Courier New"/>
          <w:b/>
        </w:rPr>
        <w:t>cmd_code_trigger</w:t>
      </w:r>
      <w:proofErr w:type="spellEnd"/>
      <w:r>
        <w:t xml:space="preserve"> </w:t>
      </w:r>
      <w:r w:rsidR="00B53D81">
        <w:t xml:space="preserve">and </w:t>
      </w:r>
      <w:proofErr w:type="spellStart"/>
      <w:r w:rsidR="00B53D81">
        <w:rPr>
          <w:rFonts w:ascii="Courier New" w:hAnsi="Courier New" w:cs="Courier New"/>
          <w:b/>
        </w:rPr>
        <w:t>cmd_en_trigger</w:t>
      </w:r>
      <w:proofErr w:type="spellEnd"/>
      <w:r w:rsidR="00B53D81">
        <w:t xml:space="preserve"> </w:t>
      </w:r>
      <w:r>
        <w:t>register</w:t>
      </w:r>
      <w:r w:rsidR="00B53D81">
        <w:t>s</w:t>
      </w:r>
      <w:r>
        <w:t xml:space="preserve"> with the </w:t>
      </w:r>
      <w:r w:rsidR="00395CB9">
        <w:t>DTS</w:t>
      </w:r>
      <w:r>
        <w:t xml:space="preserve"> command for external trigger</w:t>
      </w:r>
    </w:p>
    <w:p w14:paraId="6EDF1B35" w14:textId="5846AE22" w:rsidR="00633859" w:rsidRDefault="00B42BE1">
      <w:pPr>
        <w:pStyle w:val="ListParagraph"/>
        <w:numPr>
          <w:ilvl w:val="0"/>
          <w:numId w:val="10"/>
        </w:numPr>
        <w:rPr>
          <w:rFonts w:ascii="Courier New" w:hAnsi="Courier New" w:cs="Courier New"/>
          <w:b/>
        </w:rPr>
      </w:pPr>
      <w:r>
        <w:t xml:space="preserve">Program </w:t>
      </w:r>
      <w:proofErr w:type="spellStart"/>
      <w:r>
        <w:rPr>
          <w:rFonts w:ascii="Courier New" w:hAnsi="Courier New" w:cs="Courier New"/>
          <w:b/>
        </w:rPr>
        <w:t>spy_rec_time</w:t>
      </w:r>
      <w:proofErr w:type="spellEnd"/>
      <w:r>
        <w:t xml:space="preserve"> parameter with the number of </w:t>
      </w:r>
      <w:r w:rsidR="00566DFE">
        <w:t>64</w:t>
      </w:r>
      <w:r>
        <w:t xml:space="preserve">-bit words to record after trigger. That number should be less or equal to </w:t>
      </w:r>
      <w:r w:rsidR="00566DFE">
        <w:rPr>
          <w:rFonts w:ascii="Courier New" w:hAnsi="Courier New" w:cs="Courier New"/>
          <w:b/>
        </w:rPr>
        <w:t>32</w:t>
      </w:r>
      <w:r>
        <w:rPr>
          <w:rFonts w:ascii="Courier New" w:hAnsi="Courier New" w:cs="Courier New"/>
          <w:b/>
        </w:rPr>
        <w:t xml:space="preserve">K – </w:t>
      </w:r>
      <w:proofErr w:type="spellStart"/>
      <w:r>
        <w:rPr>
          <w:rFonts w:ascii="Courier New" w:hAnsi="Courier New" w:cs="Courier New"/>
          <w:b/>
        </w:rPr>
        <w:t>trigger_latency</w:t>
      </w:r>
      <w:proofErr w:type="spellEnd"/>
      <w:r>
        <w:t xml:space="preserve">. Trigger latency time here is represented in terms of </w:t>
      </w:r>
      <w:r w:rsidR="00566DFE">
        <w:t>system</w:t>
      </w:r>
      <w:r>
        <w:t xml:space="preserve"> clock cycles, which is</w:t>
      </w:r>
      <w:r>
        <w:br/>
      </w:r>
      <w:r>
        <w:rPr>
          <w:rFonts w:ascii="Courier New" w:hAnsi="Courier New" w:cs="Courier New"/>
          <w:b/>
        </w:rPr>
        <w:t xml:space="preserve">1 / </w:t>
      </w:r>
      <w:r w:rsidR="00566DFE">
        <w:rPr>
          <w:rFonts w:ascii="Courier New" w:hAnsi="Courier New" w:cs="Courier New"/>
          <w:b/>
        </w:rPr>
        <w:t>62.5</w:t>
      </w:r>
      <w:r>
        <w:rPr>
          <w:rFonts w:ascii="Courier New" w:hAnsi="Courier New" w:cs="Courier New"/>
          <w:b/>
        </w:rPr>
        <w:t xml:space="preserve"> MHz = </w:t>
      </w:r>
      <w:r w:rsidR="00566DFE">
        <w:rPr>
          <w:rFonts w:ascii="Courier New" w:hAnsi="Courier New" w:cs="Courier New"/>
          <w:b/>
        </w:rPr>
        <w:t>16</w:t>
      </w:r>
      <w:r>
        <w:rPr>
          <w:rFonts w:ascii="Courier New" w:hAnsi="Courier New" w:cs="Courier New"/>
          <w:b/>
        </w:rPr>
        <w:t xml:space="preserve"> ns.</w:t>
      </w:r>
    </w:p>
    <w:p w14:paraId="0023AF74" w14:textId="683902C2" w:rsidR="00633859" w:rsidRDefault="00B42BE1">
      <w:pPr>
        <w:pStyle w:val="Heading3"/>
      </w:pPr>
      <w:bookmarkStart w:id="43" w:name="_Toc132296132"/>
      <w:r>
        <w:t xml:space="preserve">Operation with the trigger distributed by </w:t>
      </w:r>
      <w:proofErr w:type="gramStart"/>
      <w:r w:rsidR="00395CB9">
        <w:t>DTS</w:t>
      </w:r>
      <w:bookmarkEnd w:id="43"/>
      <w:proofErr w:type="gramEnd"/>
    </w:p>
    <w:p w14:paraId="740E9788" w14:textId="77777777" w:rsidR="00633859" w:rsidRDefault="00B42BE1">
      <w:pPr>
        <w:pStyle w:val="ListParagraph"/>
        <w:numPr>
          <w:ilvl w:val="0"/>
          <w:numId w:val="9"/>
        </w:numPr>
      </w:pPr>
      <w:r>
        <w:t xml:space="preserve">Disable external </w:t>
      </w:r>
      <w:proofErr w:type="gramStart"/>
      <w:r>
        <w:t>triggers</w:t>
      </w:r>
      <w:proofErr w:type="gramEnd"/>
    </w:p>
    <w:p w14:paraId="6ED8248E" w14:textId="090E3D81" w:rsidR="00633859" w:rsidRDefault="00B42BE1">
      <w:pPr>
        <w:pStyle w:val="ListParagraph"/>
        <w:numPr>
          <w:ilvl w:val="0"/>
          <w:numId w:val="9"/>
        </w:numPr>
      </w:pPr>
      <w:r>
        <w:t xml:space="preserve">Reset the spy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xml:space="preserve">. At the time of reset, the spy memory starts continuously recording data transmitted via </w:t>
      </w:r>
      <w:r w:rsidR="00566DFE">
        <w:t>HERMES</w:t>
      </w:r>
      <w:r>
        <w:t>. The memory address overwraps at maximum address back to 0.</w:t>
      </w:r>
    </w:p>
    <w:p w14:paraId="74FF563E" w14:textId="77777777" w:rsidR="00633859" w:rsidRDefault="00B42BE1">
      <w:pPr>
        <w:pStyle w:val="ListParagraph"/>
        <w:numPr>
          <w:ilvl w:val="0"/>
          <w:numId w:val="9"/>
        </w:numPr>
      </w:pPr>
      <w:r>
        <w:t>Wait for at least the trigger latency time or longer to let the memory record the data before trigger.</w:t>
      </w:r>
    </w:p>
    <w:p w14:paraId="029C6FB4" w14:textId="025A4413" w:rsidR="00633859" w:rsidRDefault="00B42BE1">
      <w:pPr>
        <w:pStyle w:val="ListParagraph"/>
        <w:numPr>
          <w:ilvl w:val="0"/>
          <w:numId w:val="9"/>
        </w:numPr>
      </w:pPr>
      <w:r>
        <w:t xml:space="preserve">Enable or issue a trigger command. At the time of the trigger command, the spy memory will start counting words stored in it. It will store </w:t>
      </w:r>
      <w:proofErr w:type="spellStart"/>
      <w:r>
        <w:rPr>
          <w:rFonts w:ascii="Courier New" w:hAnsi="Courier New" w:cs="Courier New"/>
          <w:b/>
        </w:rPr>
        <w:t>spy_rec_time</w:t>
      </w:r>
      <w:proofErr w:type="spellEnd"/>
      <w:r>
        <w:t xml:space="preserve"> </w:t>
      </w:r>
      <w:r w:rsidR="00566DFE">
        <w:t>64</w:t>
      </w:r>
      <w:r>
        <w:t xml:space="preserve">-bit words, then stop recording, and set </w:t>
      </w:r>
      <w:proofErr w:type="spellStart"/>
      <w:r>
        <w:rPr>
          <w:rFonts w:ascii="Courier New" w:hAnsi="Courier New" w:cs="Courier New"/>
          <w:b/>
        </w:rPr>
        <w:t>daq_spy_full</w:t>
      </w:r>
      <w:proofErr w:type="spellEnd"/>
      <w:r>
        <w:t xml:space="preserve"> bit to 1.</w:t>
      </w:r>
    </w:p>
    <w:p w14:paraId="46760483" w14:textId="77777777" w:rsidR="00633859" w:rsidRDefault="00B42BE1">
      <w:pPr>
        <w:pStyle w:val="ListParagraph"/>
        <w:numPr>
          <w:ilvl w:val="0"/>
          <w:numId w:val="9"/>
        </w:numPr>
      </w:pPr>
      <w:r>
        <w:t xml:space="preserve">Wait until </w:t>
      </w:r>
      <w:proofErr w:type="spellStart"/>
      <w:r>
        <w:rPr>
          <w:rFonts w:ascii="Courier New" w:hAnsi="Courier New" w:cs="Courier New"/>
          <w:b/>
        </w:rPr>
        <w:t>daq_spy_full</w:t>
      </w:r>
      <w:proofErr w:type="spellEnd"/>
      <w:r>
        <w:t xml:space="preserve"> bit from that module is set to 1.</w:t>
      </w:r>
    </w:p>
    <w:p w14:paraId="3897F14E" w14:textId="50B56258" w:rsidR="00633859" w:rsidRDefault="00B42BE1">
      <w:pPr>
        <w:pStyle w:val="ListParagraph"/>
        <w:numPr>
          <w:ilvl w:val="0"/>
          <w:numId w:val="9"/>
        </w:numPr>
      </w:pPr>
      <w:r>
        <w:t xml:space="preserve">Read out and store the entire memory array. The size of the array is </w:t>
      </w:r>
      <w:r w:rsidR="00566DFE">
        <w:t>256KB</w:t>
      </w:r>
      <w:r>
        <w:t xml:space="preserve"> = </w:t>
      </w:r>
      <w:r w:rsidR="00566DFE">
        <w:t>32</w:t>
      </w:r>
      <w:r>
        <w:t xml:space="preserve">K </w:t>
      </w:r>
      <w:r w:rsidR="00566DFE">
        <w:t>64</w:t>
      </w:r>
      <w:r>
        <w:t>-bit words.</w:t>
      </w:r>
    </w:p>
    <w:p w14:paraId="38111467" w14:textId="4C4567E1" w:rsidR="00633859" w:rsidRDefault="00B42BE1">
      <w:pPr>
        <w:pStyle w:val="ListParagraph"/>
        <w:numPr>
          <w:ilvl w:val="0"/>
          <w:numId w:val="9"/>
        </w:numPr>
      </w:pPr>
      <w:r>
        <w:t xml:space="preserve">Read out the current spy memory address, from this register: </w:t>
      </w:r>
      <w:proofErr w:type="spellStart"/>
      <w:r>
        <w:rPr>
          <w:rFonts w:ascii="Courier New" w:hAnsi="Courier New" w:cs="Courier New"/>
          <w:b/>
        </w:rPr>
        <w:t>spy_addr</w:t>
      </w:r>
      <w:proofErr w:type="spellEnd"/>
      <w:r>
        <w:rPr>
          <w:rFonts w:ascii="Courier New" w:hAnsi="Courier New" w:cs="Courier New"/>
          <w:b/>
        </w:rPr>
        <w:t>[N],</w:t>
      </w:r>
      <w:r>
        <w:t xml:space="preserve"> where </w:t>
      </w:r>
      <w:r>
        <w:rPr>
          <w:rFonts w:ascii="Courier New" w:hAnsi="Courier New" w:cs="Courier New"/>
          <w:b/>
        </w:rPr>
        <w:t xml:space="preserve">N = </w:t>
      </w:r>
      <w:proofErr w:type="gramStart"/>
      <w:r>
        <w:rPr>
          <w:rFonts w:ascii="Courier New" w:hAnsi="Courier New" w:cs="Courier New"/>
          <w:b/>
        </w:rPr>
        <w:t>0</w:t>
      </w:r>
      <w:r w:rsidR="00566DFE">
        <w:rPr>
          <w:rFonts w:ascii="Courier New" w:hAnsi="Courier New" w:cs="Courier New"/>
          <w:b/>
        </w:rPr>
        <w:t>..</w:t>
      </w:r>
      <w:proofErr w:type="gramEnd"/>
      <w:r w:rsidR="00566DFE">
        <w:rPr>
          <w:rFonts w:ascii="Courier New" w:hAnsi="Courier New" w:cs="Courier New"/>
          <w:b/>
        </w:rPr>
        <w:t>7</w:t>
      </w:r>
      <w:r>
        <w:t xml:space="preserve"> is the spy memory</w:t>
      </w:r>
      <w:r w:rsidR="00566DFE">
        <w:t>/COLDATA chip</w:t>
      </w:r>
      <w:r>
        <w:t xml:space="preserve"> number. This is the address where the recording stopped.</w:t>
      </w:r>
    </w:p>
    <w:p w14:paraId="02488FCF" w14:textId="57AAD834" w:rsidR="00633859" w:rsidRDefault="00B42BE1">
      <w:pPr>
        <w:pStyle w:val="ListParagraph"/>
        <w:numPr>
          <w:ilvl w:val="0"/>
          <w:numId w:val="9"/>
        </w:numPr>
      </w:pPr>
      <w:r>
        <w:t xml:space="preserve">Calculate the address where you need to start decoding memory data: </w:t>
      </w:r>
      <w:r>
        <w:br/>
      </w:r>
      <w:r>
        <w:br/>
      </w:r>
      <w:proofErr w:type="spellStart"/>
      <w:r>
        <w:rPr>
          <w:rFonts w:ascii="Courier New" w:hAnsi="Courier New" w:cs="Courier New"/>
          <w:b/>
        </w:rPr>
        <w:t>decoding_start_addr</w:t>
      </w:r>
      <w:proofErr w:type="spellEnd"/>
      <w:r>
        <w:rPr>
          <w:rFonts w:ascii="Courier New" w:hAnsi="Courier New" w:cs="Courier New"/>
          <w:b/>
        </w:rPr>
        <w:t xml:space="preserve"> = </w:t>
      </w:r>
      <w:proofErr w:type="spellStart"/>
      <w:r>
        <w:rPr>
          <w:rFonts w:ascii="Courier New" w:hAnsi="Courier New" w:cs="Courier New"/>
          <w:b/>
        </w:rPr>
        <w:t>spy_addr</w:t>
      </w:r>
      <w:proofErr w:type="spellEnd"/>
      <w:r>
        <w:rPr>
          <w:rFonts w:ascii="Courier New" w:hAnsi="Courier New" w:cs="Courier New"/>
          <w:b/>
        </w:rPr>
        <w:t>–</w:t>
      </w:r>
      <w:proofErr w:type="spellStart"/>
      <w:r>
        <w:rPr>
          <w:rFonts w:ascii="Courier New" w:hAnsi="Courier New" w:cs="Courier New"/>
          <w:b/>
        </w:rPr>
        <w:t>spy_rec_time</w:t>
      </w:r>
      <w:proofErr w:type="spellEnd"/>
      <w:r>
        <w:rPr>
          <w:rFonts w:ascii="Courier New" w:hAnsi="Courier New" w:cs="Courier New"/>
          <w:b/>
        </w:rPr>
        <w:t>–</w:t>
      </w:r>
      <w:proofErr w:type="spellStart"/>
      <w:r>
        <w:rPr>
          <w:rFonts w:ascii="Courier New" w:hAnsi="Courier New" w:cs="Courier New"/>
          <w:b/>
        </w:rPr>
        <w:t>trigger_latency</w:t>
      </w:r>
      <w:proofErr w:type="spellEnd"/>
      <w:r>
        <w:br/>
      </w:r>
      <w:r>
        <w:br/>
        <w:t xml:space="preserve">All </w:t>
      </w:r>
      <w:proofErr w:type="spellStart"/>
      <w:r>
        <w:t>arithmetic</w:t>
      </w:r>
      <w:r w:rsidR="00253403">
        <w:t>s</w:t>
      </w:r>
      <w:proofErr w:type="spellEnd"/>
      <w:r>
        <w:t xml:space="preserve"> here is 1</w:t>
      </w:r>
      <w:r w:rsidR="00566DFE">
        <w:t>5</w:t>
      </w:r>
      <w:r>
        <w:t xml:space="preserve">-bit, unsigned. The </w:t>
      </w:r>
      <w:proofErr w:type="spellStart"/>
      <w:r>
        <w:rPr>
          <w:rFonts w:ascii="Courier New" w:hAnsi="Courier New" w:cs="Courier New"/>
          <w:b/>
        </w:rPr>
        <w:t>decoding_start_addr</w:t>
      </w:r>
      <w:proofErr w:type="spellEnd"/>
      <w:r>
        <w:t xml:space="preserve"> result overwraps to maximum value of </w:t>
      </w:r>
      <w:r>
        <w:rPr>
          <w:rFonts w:ascii="Courier New" w:hAnsi="Courier New" w:cs="Courier New"/>
          <w:b/>
        </w:rPr>
        <w:t>0x</w:t>
      </w:r>
      <w:r w:rsidR="00253403">
        <w:rPr>
          <w:rFonts w:ascii="Courier New" w:hAnsi="Courier New" w:cs="Courier New"/>
          <w:b/>
        </w:rPr>
        <w:t>7</w:t>
      </w:r>
      <w:r>
        <w:rPr>
          <w:rFonts w:ascii="Courier New" w:hAnsi="Courier New" w:cs="Courier New"/>
          <w:b/>
        </w:rPr>
        <w:t xml:space="preserve">fff </w:t>
      </w:r>
      <w:r>
        <w:t xml:space="preserve">if it goes below 0. The result represents the </w:t>
      </w:r>
      <w:r w:rsidR="00253403">
        <w:t>64</w:t>
      </w:r>
      <w:r>
        <w:t>-bit word index.</w:t>
      </w:r>
      <w:r>
        <w:br/>
        <w:t xml:space="preserve">Note that the resulting address may not necessarily point at the first word of a </w:t>
      </w:r>
      <w:r w:rsidR="00253403">
        <w:t xml:space="preserve">HERMES </w:t>
      </w:r>
      <w:r>
        <w:t xml:space="preserve">data block. Start searching from that address until you detect the </w:t>
      </w:r>
      <w:r w:rsidR="00253403">
        <w:t>start of frame</w:t>
      </w:r>
      <w:r>
        <w:t xml:space="preserve">. </w:t>
      </w:r>
    </w:p>
    <w:p w14:paraId="34C1AA41" w14:textId="250E5065" w:rsidR="00633859" w:rsidRDefault="00B42BE1">
      <w:pPr>
        <w:pStyle w:val="ListParagraph"/>
        <w:numPr>
          <w:ilvl w:val="0"/>
          <w:numId w:val="9"/>
        </w:numPr>
      </w:pPr>
      <w:r>
        <w:t xml:space="preserve">Unpack the following number of </w:t>
      </w:r>
      <w:r w:rsidR="00253403">
        <w:t>64</w:t>
      </w:r>
      <w:r>
        <w:t>-bit words:</w:t>
      </w:r>
      <w:r>
        <w:br/>
      </w:r>
      <w:proofErr w:type="spellStart"/>
      <w:r>
        <w:rPr>
          <w:rFonts w:ascii="Courier New" w:hAnsi="Courier New" w:cs="Courier New"/>
          <w:b/>
        </w:rPr>
        <w:t>spy_rec_time</w:t>
      </w:r>
      <w:proofErr w:type="spellEnd"/>
      <w:r>
        <w:rPr>
          <w:rFonts w:ascii="Courier New" w:hAnsi="Courier New" w:cs="Courier New"/>
          <w:b/>
        </w:rPr>
        <w:t xml:space="preserve"> + </w:t>
      </w:r>
      <w:proofErr w:type="spellStart"/>
      <w:r>
        <w:rPr>
          <w:rFonts w:ascii="Courier New" w:hAnsi="Courier New" w:cs="Courier New"/>
          <w:b/>
        </w:rPr>
        <w:t>trigger_latency</w:t>
      </w:r>
      <w:proofErr w:type="spellEnd"/>
      <w:r>
        <w:br/>
        <w:t xml:space="preserve">rounded down to the </w:t>
      </w:r>
      <w:r w:rsidR="00253403">
        <w:t>HERMES frame</w:t>
      </w:r>
      <w:r>
        <w:t xml:space="preserve"> size</w:t>
      </w:r>
      <w:r w:rsidR="00253403">
        <w:t xml:space="preserve"> (899 words)</w:t>
      </w:r>
      <w:r>
        <w:t>.</w:t>
      </w:r>
    </w:p>
    <w:p w14:paraId="04AD3FFC" w14:textId="77777777" w:rsidR="00633859" w:rsidRDefault="00B42BE1">
      <w:pPr>
        <w:pStyle w:val="ListParagraph"/>
        <w:numPr>
          <w:ilvl w:val="0"/>
          <w:numId w:val="9"/>
        </w:numPr>
      </w:pPr>
      <w:r>
        <w:t>Go to step 1.</w:t>
      </w:r>
    </w:p>
    <w:p w14:paraId="057C4BCA" w14:textId="77777777" w:rsidR="00633859" w:rsidRDefault="00B42BE1">
      <w:pPr>
        <w:pStyle w:val="Heading3"/>
      </w:pPr>
      <w:bookmarkStart w:id="44" w:name="_Toc132296133"/>
      <w:r>
        <w:t>Operation with the software trigger</w:t>
      </w:r>
      <w:bookmarkEnd w:id="44"/>
    </w:p>
    <w:p w14:paraId="0C74426D" w14:textId="77777777" w:rsidR="00633859" w:rsidRDefault="00B42BE1">
      <w:pPr>
        <w:pStyle w:val="ListParagraph"/>
        <w:numPr>
          <w:ilvl w:val="0"/>
          <w:numId w:val="11"/>
        </w:numPr>
      </w:pPr>
      <w:r>
        <w:t xml:space="preserve">Reset the memory by driving </w:t>
      </w:r>
      <w:proofErr w:type="spellStart"/>
      <w:r>
        <w:rPr>
          <w:rFonts w:ascii="Courier New" w:hAnsi="Courier New" w:cs="Courier New"/>
          <w:b/>
        </w:rPr>
        <w:t>daq_spy_reset</w:t>
      </w:r>
      <w:proofErr w:type="spellEnd"/>
      <w:r>
        <w:rPr>
          <w:rFonts w:ascii="Courier New" w:hAnsi="Courier New" w:cs="Courier New"/>
          <w:b/>
        </w:rPr>
        <w:t>=1</w:t>
      </w:r>
      <w:r>
        <w:t xml:space="preserve"> and then </w:t>
      </w:r>
      <w:r>
        <w:rPr>
          <w:rFonts w:ascii="Courier New" w:hAnsi="Courier New" w:cs="Courier New"/>
          <w:b/>
        </w:rPr>
        <w:t>=0</w:t>
      </w:r>
      <w:r>
        <w:t>. The memory is now recording permanently.</w:t>
      </w:r>
    </w:p>
    <w:p w14:paraId="6325125B" w14:textId="6893A4D1" w:rsidR="00633859" w:rsidRDefault="00B42BE1">
      <w:pPr>
        <w:pStyle w:val="ListParagraph"/>
        <w:numPr>
          <w:ilvl w:val="0"/>
          <w:numId w:val="11"/>
        </w:numPr>
      </w:pPr>
      <w:r>
        <w:lastRenderedPageBreak/>
        <w:t>Wait for ~</w:t>
      </w:r>
      <w:r w:rsidR="00253403">
        <w:t>0.6</w:t>
      </w:r>
      <w:r>
        <w:t xml:space="preserve"> </w:t>
      </w:r>
      <w:proofErr w:type="spellStart"/>
      <w:r>
        <w:t>ms</w:t>
      </w:r>
      <w:proofErr w:type="spellEnd"/>
      <w:r>
        <w:t xml:space="preserve"> or longer, to overwrite the entire memory.</w:t>
      </w:r>
    </w:p>
    <w:p w14:paraId="203E2732" w14:textId="77777777" w:rsidR="00633859" w:rsidRDefault="00B42BE1">
      <w:pPr>
        <w:pStyle w:val="ListParagraph"/>
        <w:numPr>
          <w:ilvl w:val="0"/>
          <w:numId w:val="11"/>
        </w:numPr>
      </w:pPr>
      <w:r>
        <w:t xml:space="preserve">Stop recording by setting </w:t>
      </w:r>
      <w:proofErr w:type="spellStart"/>
      <w:r>
        <w:rPr>
          <w:rFonts w:ascii="Courier New" w:hAnsi="Courier New" w:cs="Courier New"/>
          <w:b/>
        </w:rPr>
        <w:t>daq_spy_reset</w:t>
      </w:r>
      <w:proofErr w:type="spellEnd"/>
      <w:r>
        <w:rPr>
          <w:rFonts w:ascii="Courier New" w:hAnsi="Courier New" w:cs="Courier New"/>
          <w:b/>
        </w:rPr>
        <w:t>=</w:t>
      </w:r>
      <w:proofErr w:type="gramStart"/>
      <w:r>
        <w:rPr>
          <w:rFonts w:ascii="Courier New" w:hAnsi="Courier New" w:cs="Courier New"/>
          <w:b/>
        </w:rPr>
        <w:t>1</w:t>
      </w:r>
      <w:r>
        <w:t>, and</w:t>
      </w:r>
      <w:proofErr w:type="gramEnd"/>
      <w:r>
        <w:t xml:space="preserve"> keep it </w:t>
      </w:r>
      <w:r>
        <w:rPr>
          <w:rFonts w:ascii="Courier New" w:hAnsi="Courier New" w:cs="Courier New"/>
          <w:b/>
        </w:rPr>
        <w:t>=1</w:t>
      </w:r>
      <w:r>
        <w:t>. The recording is now stopped at arbitrary address. There is no way to obtain that address, unfortunately.</w:t>
      </w:r>
    </w:p>
    <w:p w14:paraId="0B725F7E" w14:textId="77777777" w:rsidR="00633859" w:rsidRDefault="00B42BE1">
      <w:pPr>
        <w:pStyle w:val="ListParagraph"/>
        <w:numPr>
          <w:ilvl w:val="0"/>
          <w:numId w:val="11"/>
        </w:numPr>
      </w:pPr>
      <w:r>
        <w:t>Read out the entire spy memory.</w:t>
      </w:r>
    </w:p>
    <w:p w14:paraId="3DC60C56" w14:textId="1693D1B7" w:rsidR="00633859" w:rsidRDefault="00B42BE1">
      <w:pPr>
        <w:pStyle w:val="ListParagraph"/>
        <w:numPr>
          <w:ilvl w:val="0"/>
          <w:numId w:val="11"/>
        </w:numPr>
      </w:pPr>
      <w:r>
        <w:t xml:space="preserve">Search for valid DAQ data block header with the smallest time stamp value. This is the first block that you should be decoding. Start decoding from that block </w:t>
      </w:r>
      <w:r w:rsidR="00253403">
        <w:t>onward and</w:t>
      </w:r>
      <w:r>
        <w:t xml:space="preserve"> wrap the address around to 0 when it reaches the maximum value of </w:t>
      </w:r>
      <w:r w:rsidR="00253403">
        <w:t>256</w:t>
      </w:r>
      <w:r>
        <w:t xml:space="preserve"> </w:t>
      </w:r>
      <w:r w:rsidR="00253403">
        <w:t>K</w:t>
      </w:r>
      <w:r>
        <w:t>B.</w:t>
      </w:r>
    </w:p>
    <w:p w14:paraId="28332AE1" w14:textId="77777777" w:rsidR="005A37EE" w:rsidRDefault="00B42BE1">
      <w:r>
        <w:t xml:space="preserve">The data in the memory array are stored in the same DAQ format as transmitted </w:t>
      </w:r>
      <w:r w:rsidR="00253403">
        <w:t>via HERMES</w:t>
      </w:r>
      <w:r>
        <w:t xml:space="preserve">. Each frame is </w:t>
      </w:r>
      <w:r w:rsidR="00253403">
        <w:t>899</w:t>
      </w:r>
      <w:r>
        <w:t xml:space="preserve"> </w:t>
      </w:r>
      <w:r w:rsidR="00253403">
        <w:t>64</w:t>
      </w:r>
      <w:r>
        <w:t>-bit words in length.</w:t>
      </w:r>
      <w:r w:rsidR="00253403" w:rsidDel="00253403">
        <w:t xml:space="preserve"> </w:t>
      </w:r>
      <w:r w:rsidR="00253403">
        <w:t>T</w:t>
      </w:r>
      <w:r>
        <w:t xml:space="preserve">he format decoder should be using specific </w:t>
      </w:r>
      <w:r w:rsidR="00253403">
        <w:t>64</w:t>
      </w:r>
      <w:r>
        <w:t>-bit data patterns at the beginning of each frame to decode the data</w:t>
      </w:r>
      <w:r w:rsidR="00253403">
        <w:t>. Unfortunately, the HERMES header format does not contain a very distinctive data pattern that can be used to search for the start of the frame. A workaround that can be employed should use the</w:t>
      </w:r>
      <w:r w:rsidR="005A37EE">
        <w:t xml:space="preserve"> following</w:t>
      </w:r>
      <w:r w:rsidR="00253403">
        <w:t xml:space="preserve"> fact</w:t>
      </w:r>
      <w:r w:rsidR="005A37EE">
        <w:t>s:</w:t>
      </w:r>
    </w:p>
    <w:p w14:paraId="71D4157B" w14:textId="2D9590A1" w:rsidR="00633859" w:rsidRDefault="00253403" w:rsidP="005A37EE">
      <w:pPr>
        <w:pStyle w:val="ListParagraph"/>
        <w:numPr>
          <w:ilvl w:val="0"/>
          <w:numId w:val="41"/>
        </w:numPr>
      </w:pPr>
      <w:r>
        <w:t>Header word 1 contains 64-bit</w:t>
      </w:r>
      <w:r w:rsidR="005A37EE">
        <w:t xml:space="preserve"> DTS</w:t>
      </w:r>
      <w:r>
        <w:t xml:space="preserve"> time </w:t>
      </w:r>
      <w:proofErr w:type="gramStart"/>
      <w:r>
        <w:t>stamp</w:t>
      </w:r>
      <w:proofErr w:type="gramEnd"/>
    </w:p>
    <w:p w14:paraId="3F578263" w14:textId="7C4117CE" w:rsidR="005A37EE" w:rsidRDefault="005A37EE" w:rsidP="005A37EE">
      <w:pPr>
        <w:pStyle w:val="ListParagraph"/>
        <w:numPr>
          <w:ilvl w:val="0"/>
          <w:numId w:val="41"/>
        </w:numPr>
      </w:pPr>
      <w:r>
        <w:t xml:space="preserve">Time stamp difference from one DAQ frame to the next is always </w:t>
      </w:r>
      <w:proofErr w:type="gramStart"/>
      <w:r>
        <w:t>0x800</w:t>
      </w:r>
      <w:proofErr w:type="gramEnd"/>
    </w:p>
    <w:p w14:paraId="5C786855" w14:textId="3938C162" w:rsidR="005A37EE" w:rsidRDefault="005A37EE" w:rsidP="005A37EE">
      <w:pPr>
        <w:pStyle w:val="ListParagraph"/>
        <w:numPr>
          <w:ilvl w:val="0"/>
          <w:numId w:val="41"/>
        </w:numPr>
      </w:pPr>
      <w:r>
        <w:t xml:space="preserve">Length of each DAQ frame is 899 </w:t>
      </w:r>
      <w:proofErr w:type="gramStart"/>
      <w:r>
        <w:t>words</w:t>
      </w:r>
      <w:proofErr w:type="gramEnd"/>
    </w:p>
    <w:p w14:paraId="356D3392" w14:textId="33A39B4E" w:rsidR="005A37EE" w:rsidRDefault="005A37EE" w:rsidP="005A37EE">
      <w:r>
        <w:t>Alternatively, frame start can be found using the fact that Header word 3 currently contains all zeros. However, note that this will change in the future.</w:t>
      </w:r>
    </w:p>
    <w:p w14:paraId="1171841E" w14:textId="6579E1DD" w:rsidR="005A37EE" w:rsidRDefault="005A37EE" w:rsidP="005A37EE">
      <w:r>
        <w:t>Example scripts that reset and read out spy memory can be found here:</w:t>
      </w:r>
    </w:p>
    <w:p w14:paraId="3578992C" w14:textId="41B10A38" w:rsidR="005A37EE" w:rsidRDefault="005A37EE" w:rsidP="005A37EE">
      <w:pPr>
        <w:rPr>
          <w:rFonts w:ascii="Courier" w:hAnsi="Courier"/>
        </w:rPr>
      </w:pPr>
      <w:r w:rsidRPr="00D21DBA">
        <w:rPr>
          <w:rFonts w:ascii="Courier" w:hAnsi="Courier"/>
        </w:rPr>
        <w:t>soft_debug_p3</w:t>
      </w:r>
      <w:r>
        <w:rPr>
          <w:rFonts w:ascii="Courier" w:hAnsi="Courier"/>
        </w:rPr>
        <w:t>/daq_spy_reset.sh</w:t>
      </w:r>
    </w:p>
    <w:p w14:paraId="5D1B4F28" w14:textId="43AC02D9" w:rsidR="005A37EE" w:rsidRDefault="005A37EE" w:rsidP="005A37EE">
      <w:r w:rsidRPr="00D21DBA">
        <w:rPr>
          <w:rFonts w:ascii="Courier" w:hAnsi="Courier"/>
        </w:rPr>
        <w:t>soft_debug_p3</w:t>
      </w:r>
      <w:r>
        <w:rPr>
          <w:rFonts w:ascii="Courier" w:hAnsi="Courier"/>
        </w:rPr>
        <w:t>/daq_spy_read.sh</w:t>
      </w:r>
    </w:p>
    <w:p w14:paraId="2A2B196B" w14:textId="33590ECA" w:rsidR="005A37EE" w:rsidRDefault="005A37EE" w:rsidP="005A37EE">
      <w:r>
        <w:t xml:space="preserve">The </w:t>
      </w:r>
      <w:r w:rsidRPr="005A37EE">
        <w:rPr>
          <w:rFonts w:ascii="Courier New" w:hAnsi="Courier New" w:cs="Courier New"/>
          <w:b/>
        </w:rPr>
        <w:t>daq_spy_read.sh</w:t>
      </w:r>
      <w:r>
        <w:t xml:space="preserve"> script takes one argument that is the spy memory index, </w:t>
      </w:r>
      <w:proofErr w:type="gramStart"/>
      <w:r>
        <w:t>0..</w:t>
      </w:r>
      <w:proofErr w:type="gramEnd"/>
      <w:r>
        <w:t>7.</w:t>
      </w:r>
    </w:p>
    <w:p w14:paraId="7DAF8EDC" w14:textId="41711C8E" w:rsidR="00A0378F" w:rsidRDefault="00A0378F" w:rsidP="00A0378F">
      <w:pPr>
        <w:pStyle w:val="Heading2"/>
      </w:pPr>
      <w:bookmarkStart w:id="45" w:name="_Toc132296134"/>
      <w:r>
        <w:t>Monitoring ADCs</w:t>
      </w:r>
      <w:bookmarkEnd w:id="45"/>
    </w:p>
    <w:p w14:paraId="2B61433C" w14:textId="7A94CC39" w:rsidR="00CB6ACB" w:rsidRDefault="00CB6ACB" w:rsidP="00CB6ACB">
      <w:r>
        <w:t>Using monitoring ADCs:</w:t>
      </w:r>
    </w:p>
    <w:p w14:paraId="18AD7B86" w14:textId="44953FEB" w:rsidR="00B03827" w:rsidRDefault="00B03827" w:rsidP="00CB6ACB">
      <w:pPr>
        <w:pStyle w:val="ListParagraph"/>
        <w:numPr>
          <w:ilvl w:val="0"/>
          <w:numId w:val="32"/>
        </w:numPr>
      </w:pPr>
      <w:r>
        <w:t xml:space="preserve">Start conversion by setting </w:t>
      </w:r>
      <w:proofErr w:type="spellStart"/>
      <w:r w:rsidRPr="00075957">
        <w:rPr>
          <w:rFonts w:ascii="Courier New" w:hAnsi="Courier New" w:cs="Courier New"/>
          <w:b/>
        </w:rPr>
        <w:t>mon_adc_start</w:t>
      </w:r>
      <w:proofErr w:type="spellEnd"/>
      <w:r w:rsidRPr="00075957">
        <w:rPr>
          <w:rFonts w:ascii="Courier New" w:hAnsi="Courier New" w:cs="Courier New"/>
          <w:b/>
        </w:rPr>
        <w:t xml:space="preserve"> = 1</w:t>
      </w:r>
      <w:r>
        <w:t xml:space="preserve"> and then </w:t>
      </w:r>
      <w:r w:rsidRPr="00075957">
        <w:rPr>
          <w:rFonts w:ascii="Courier New" w:hAnsi="Courier New" w:cs="Courier New"/>
          <w:b/>
        </w:rPr>
        <w:t>= 0</w:t>
      </w:r>
    </w:p>
    <w:p w14:paraId="2CC1F0C4" w14:textId="61F7A34B" w:rsidR="00B03827" w:rsidRDefault="00B03827" w:rsidP="00CB6ACB">
      <w:pPr>
        <w:pStyle w:val="ListParagraph"/>
        <w:numPr>
          <w:ilvl w:val="0"/>
          <w:numId w:val="32"/>
        </w:numPr>
      </w:pPr>
      <w:r>
        <w:t xml:space="preserve">Wait until </w:t>
      </w:r>
      <w:proofErr w:type="spellStart"/>
      <w:r w:rsidRPr="00075957">
        <w:rPr>
          <w:rFonts w:ascii="Courier New" w:hAnsi="Courier New" w:cs="Courier New"/>
          <w:b/>
        </w:rPr>
        <w:t>mon_adc_busy</w:t>
      </w:r>
      <w:proofErr w:type="spellEnd"/>
      <w:r w:rsidRPr="00075957">
        <w:rPr>
          <w:rFonts w:ascii="Courier New" w:hAnsi="Courier New" w:cs="Courier New"/>
          <w:b/>
        </w:rPr>
        <w:t xml:space="preserve"> </w:t>
      </w:r>
      <w:r w:rsidR="00553DA8">
        <w:rPr>
          <w:rFonts w:ascii="Courier New" w:hAnsi="Courier New" w:cs="Courier New"/>
          <w:b/>
        </w:rPr>
        <w:t>=</w:t>
      </w:r>
      <w:r w:rsidRPr="00075957">
        <w:rPr>
          <w:rFonts w:ascii="Courier New" w:hAnsi="Courier New" w:cs="Courier New"/>
          <w:b/>
        </w:rPr>
        <w:t>= 0</w:t>
      </w:r>
    </w:p>
    <w:p w14:paraId="560050C1" w14:textId="79B60673" w:rsidR="00B03827" w:rsidRDefault="00B03827" w:rsidP="00075957">
      <w:pPr>
        <w:pStyle w:val="ListParagraph"/>
        <w:numPr>
          <w:ilvl w:val="0"/>
          <w:numId w:val="32"/>
        </w:numPr>
      </w:pPr>
      <w:r>
        <w:t xml:space="preserve">Read out measured values from </w:t>
      </w:r>
      <w:proofErr w:type="spellStart"/>
      <w:r w:rsidRPr="00075957">
        <w:rPr>
          <w:rFonts w:ascii="Courier New" w:hAnsi="Courier New" w:cs="Courier New"/>
          <w:b/>
        </w:rPr>
        <w:t>mon_adc_</w:t>
      </w:r>
      <w:proofErr w:type="gramStart"/>
      <w:r w:rsidRPr="00075957">
        <w:rPr>
          <w:rFonts w:ascii="Courier New" w:hAnsi="Courier New" w:cs="Courier New"/>
          <w:b/>
        </w:rPr>
        <w:t>val</w:t>
      </w:r>
      <w:proofErr w:type="spellEnd"/>
      <w:r w:rsidRPr="00075957">
        <w:rPr>
          <w:rFonts w:ascii="Courier New" w:hAnsi="Courier New" w:cs="Courier New"/>
          <w:b/>
        </w:rPr>
        <w:t>[</w:t>
      </w:r>
      <w:proofErr w:type="gramEnd"/>
      <w:r w:rsidRPr="00075957">
        <w:rPr>
          <w:rFonts w:ascii="Courier New" w:hAnsi="Courier New" w:cs="Courier New"/>
          <w:b/>
        </w:rPr>
        <w:t>3:0]</w:t>
      </w:r>
      <w:r>
        <w:t xml:space="preserve"> registers</w:t>
      </w:r>
    </w:p>
    <w:p w14:paraId="7BF08096" w14:textId="7A4CD3A9" w:rsidR="00CB6ACB" w:rsidRPr="00CB6ACB" w:rsidRDefault="00553DA8" w:rsidP="00075957">
      <w:r>
        <w:t xml:space="preserve">An example script </w:t>
      </w:r>
      <w:r w:rsidR="0055206F">
        <w:t>for reading monitoring ADCs is available here:</w:t>
      </w:r>
    </w:p>
    <w:p w14:paraId="237015BE" w14:textId="4507BD0E" w:rsidR="00A0378F" w:rsidRPr="00A0378F" w:rsidRDefault="0055206F" w:rsidP="00A0378F">
      <w:r w:rsidRPr="00D21DBA">
        <w:rPr>
          <w:rFonts w:ascii="Courier" w:hAnsi="Courier"/>
        </w:rPr>
        <w:t>soft_debug_p3</w:t>
      </w:r>
      <w:r>
        <w:rPr>
          <w:rFonts w:ascii="Courier" w:hAnsi="Courier"/>
        </w:rPr>
        <w:t>/mon_adc_read.sh</w:t>
      </w:r>
    </w:p>
    <w:p w14:paraId="086E7B66" w14:textId="0C2F697C" w:rsidR="00AF1C3A" w:rsidRDefault="00AF1C3A" w:rsidP="005024CF">
      <w:pPr>
        <w:pStyle w:val="Heading2"/>
      </w:pPr>
      <w:bookmarkStart w:id="46" w:name="_Toc132296135"/>
      <w:r>
        <w:t>Calibration DAC</w:t>
      </w:r>
      <w:bookmarkEnd w:id="46"/>
    </w:p>
    <w:p w14:paraId="11EE6C7A" w14:textId="46259A8E" w:rsidR="00AF1C3A" w:rsidRDefault="00AF1C3A" w:rsidP="00AF1C3A">
      <w:r>
        <w:t>Using calibration DAC:</w:t>
      </w:r>
    </w:p>
    <w:p w14:paraId="5CB8A284" w14:textId="6ACBB886" w:rsidR="00AF1C3A" w:rsidRDefault="00AF1C3A" w:rsidP="00AF1C3A">
      <w:pPr>
        <w:pStyle w:val="ListParagraph"/>
        <w:numPr>
          <w:ilvl w:val="0"/>
          <w:numId w:val="40"/>
        </w:numPr>
      </w:pPr>
      <w:r>
        <w:t xml:space="preserve">Write 16-bit data to be programmed into DAC into register </w:t>
      </w:r>
      <w:proofErr w:type="spellStart"/>
      <w:r w:rsidRPr="00AF1C3A">
        <w:rPr>
          <w:rFonts w:ascii="Courier New" w:hAnsi="Courier New" w:cs="Courier New"/>
          <w:b/>
        </w:rPr>
        <w:t>cal_dac_</w:t>
      </w:r>
      <w:proofErr w:type="gramStart"/>
      <w:r w:rsidRPr="00AF1C3A">
        <w:rPr>
          <w:rFonts w:ascii="Courier New" w:hAnsi="Courier New" w:cs="Courier New"/>
          <w:b/>
        </w:rPr>
        <w:t>data</w:t>
      </w:r>
      <w:proofErr w:type="spellEnd"/>
      <w:proofErr w:type="gramEnd"/>
    </w:p>
    <w:p w14:paraId="2472D0B6" w14:textId="08FA2AE9" w:rsidR="00AF1C3A" w:rsidRDefault="00AF1C3A" w:rsidP="00AF1C3A">
      <w:pPr>
        <w:pStyle w:val="ListParagraph"/>
        <w:numPr>
          <w:ilvl w:val="0"/>
          <w:numId w:val="40"/>
        </w:numPr>
      </w:pPr>
      <w:r>
        <w:t xml:space="preserve">Wait until </w:t>
      </w:r>
      <w:proofErr w:type="spellStart"/>
      <w:r w:rsidRPr="00AF1C3A">
        <w:rPr>
          <w:rFonts w:ascii="Courier New" w:hAnsi="Courier New" w:cs="Courier New"/>
          <w:b/>
        </w:rPr>
        <w:t>cal_dac_busy</w:t>
      </w:r>
      <w:proofErr w:type="spellEnd"/>
      <w:r w:rsidRPr="00AF1C3A">
        <w:rPr>
          <w:rFonts w:ascii="Courier New" w:hAnsi="Courier New" w:cs="Courier New"/>
          <w:b/>
        </w:rPr>
        <w:t xml:space="preserve"> == 0</w:t>
      </w:r>
    </w:p>
    <w:p w14:paraId="004CD449" w14:textId="5E63A28C" w:rsidR="00AF1C3A" w:rsidRDefault="00AF1C3A" w:rsidP="00AF1C3A">
      <w:pPr>
        <w:pStyle w:val="ListParagraph"/>
        <w:numPr>
          <w:ilvl w:val="0"/>
          <w:numId w:val="40"/>
        </w:numPr>
      </w:pPr>
      <w:r>
        <w:t xml:space="preserve">Program DAC data by setting </w:t>
      </w:r>
      <w:proofErr w:type="spellStart"/>
      <w:r w:rsidRPr="00AF1C3A">
        <w:rPr>
          <w:rFonts w:ascii="Courier New" w:hAnsi="Courier New" w:cs="Courier New"/>
          <w:b/>
        </w:rPr>
        <w:t>cal_dac_start</w:t>
      </w:r>
      <w:proofErr w:type="spellEnd"/>
      <w:r w:rsidRPr="00AF1C3A">
        <w:rPr>
          <w:rFonts w:ascii="Courier New" w:hAnsi="Courier New" w:cs="Courier New"/>
          <w:b/>
        </w:rPr>
        <w:t xml:space="preserve"> = 1</w:t>
      </w:r>
      <w:r>
        <w:t xml:space="preserve"> and then </w:t>
      </w:r>
      <w:r w:rsidRPr="00AF1C3A">
        <w:rPr>
          <w:rFonts w:ascii="Courier New" w:hAnsi="Courier New" w:cs="Courier New"/>
          <w:b/>
        </w:rPr>
        <w:t>= 0</w:t>
      </w:r>
    </w:p>
    <w:p w14:paraId="2F5FB8E4" w14:textId="51848A6F" w:rsidR="00AF1C3A" w:rsidRDefault="00AF1C3A" w:rsidP="00AF1C3A">
      <w:r>
        <w:t>Example scripts for writing and testing calibration DAC are available here:</w:t>
      </w:r>
    </w:p>
    <w:p w14:paraId="6326E306" w14:textId="171866FF" w:rsidR="00AF1C3A" w:rsidRPr="00AF1C3A" w:rsidRDefault="00AF1C3A" w:rsidP="00AF1C3A">
      <w:pPr>
        <w:rPr>
          <w:rFonts w:ascii="Courier New" w:hAnsi="Courier New" w:cs="Courier New"/>
          <w:b/>
        </w:rPr>
      </w:pPr>
      <w:r w:rsidRPr="00AF1C3A">
        <w:rPr>
          <w:rFonts w:ascii="Courier New" w:hAnsi="Courier New" w:cs="Courier New"/>
          <w:b/>
        </w:rPr>
        <w:t>soft_debug_p3/cal_dac_set.sh</w:t>
      </w:r>
    </w:p>
    <w:p w14:paraId="1E3401DB" w14:textId="583A9715" w:rsidR="00AF1C3A" w:rsidRPr="00AF1C3A" w:rsidRDefault="00AF1C3A" w:rsidP="00AF1C3A">
      <w:pPr>
        <w:rPr>
          <w:rFonts w:ascii="Courier New" w:hAnsi="Courier New" w:cs="Courier New"/>
          <w:b/>
        </w:rPr>
      </w:pPr>
      <w:r w:rsidRPr="00AF1C3A">
        <w:rPr>
          <w:rFonts w:ascii="Courier New" w:hAnsi="Courier New" w:cs="Courier New"/>
          <w:b/>
        </w:rPr>
        <w:lastRenderedPageBreak/>
        <w:t>soft_debug_p3/cal_dac_test.sh</w:t>
      </w:r>
    </w:p>
    <w:p w14:paraId="307D2EAB" w14:textId="411296D7" w:rsidR="005024CF" w:rsidRDefault="005024CF" w:rsidP="005024CF">
      <w:pPr>
        <w:pStyle w:val="Heading2"/>
      </w:pPr>
      <w:bookmarkStart w:id="47" w:name="_Toc132296136"/>
      <w:bookmarkStart w:id="48" w:name="_Ref142422729"/>
      <w:r>
        <w:t>10 MHz reference clock on P12 connector</w:t>
      </w:r>
      <w:bookmarkEnd w:id="47"/>
      <w:bookmarkEnd w:id="48"/>
      <w:r w:rsidR="00AF1C3A">
        <w:t xml:space="preserve"> </w:t>
      </w:r>
    </w:p>
    <w:p w14:paraId="73B1A9D4" w14:textId="5B3044B6" w:rsidR="005024CF" w:rsidRDefault="005024CF" w:rsidP="005024CF">
      <w:r>
        <w:t xml:space="preserve">The firmware </w:t>
      </w:r>
      <w:r w:rsidR="00244FA8">
        <w:t>uses</w:t>
      </w:r>
      <w:r>
        <w:t xml:space="preserve"> PL_CLK1 CPU IP output to generate 10MHz clock for P12 connector. Normally, PL clocks are configured by First Stage Boot Loader (FSBL). However, </w:t>
      </w:r>
      <w:proofErr w:type="spellStart"/>
      <w:r>
        <w:t>Petalinux</w:t>
      </w:r>
      <w:proofErr w:type="spellEnd"/>
      <w:r>
        <w:t xml:space="preserve"> 2020.1 used for WIB project</w:t>
      </w:r>
      <w:r w:rsidR="00304ABD">
        <w:t xml:space="preserve"> </w:t>
      </w:r>
      <w:r>
        <w:t>generates invalid FSBL. To work around this issue, we</w:t>
      </w:r>
      <w:r w:rsidR="00444ECF">
        <w:t xml:space="preserve"> a</w:t>
      </w:r>
      <w:r>
        <w:t xml:space="preserve">re using FSBL generated by </w:t>
      </w:r>
      <w:proofErr w:type="spellStart"/>
      <w:r w:rsidR="00304ABD">
        <w:t>Petalinux</w:t>
      </w:r>
      <w:proofErr w:type="spellEnd"/>
      <w:r w:rsidR="00304ABD">
        <w:t xml:space="preserve"> 2019. That 2019 FSBL was generated from a skeleton firmware that does not have PL_CLK1 configured. Therefore, the PL_CLK1 output </w:t>
      </w:r>
      <w:r w:rsidR="00444ECF">
        <w:t>must</w:t>
      </w:r>
      <w:r w:rsidR="00304ABD">
        <w:t xml:space="preserve"> be configured manually at this time, using </w:t>
      </w:r>
      <w:r w:rsidR="00244FA8">
        <w:t xml:space="preserve">a </w:t>
      </w:r>
      <w:r w:rsidR="00304ABD">
        <w:t>CPU configuration register. The operation is very simple:</w:t>
      </w:r>
    </w:p>
    <w:p w14:paraId="37EFBB3B" w14:textId="5183C770" w:rsidR="00304ABD" w:rsidRPr="00304ABD" w:rsidRDefault="0024631C" w:rsidP="005024CF">
      <w:pPr>
        <w:rPr>
          <w:rFonts w:ascii="Courier New" w:hAnsi="Courier New" w:cs="Courier New"/>
        </w:rPr>
      </w:pPr>
      <w:r>
        <w:rPr>
          <w:rFonts w:ascii="Courier New" w:hAnsi="Courier New" w:cs="Courier New"/>
        </w:rPr>
        <w:t xml:space="preserve">Write value of </w:t>
      </w:r>
      <w:r w:rsidRPr="00304ABD">
        <w:rPr>
          <w:rFonts w:ascii="Courier New" w:hAnsi="Courier New" w:cs="Courier New"/>
        </w:rPr>
        <w:t>0x1033200</w:t>
      </w:r>
      <w:r>
        <w:rPr>
          <w:rFonts w:ascii="Courier New" w:hAnsi="Courier New" w:cs="Courier New"/>
        </w:rPr>
        <w:t xml:space="preserve"> into register</w:t>
      </w:r>
      <w:r w:rsidR="00304ABD" w:rsidRPr="00304ABD">
        <w:rPr>
          <w:rFonts w:ascii="Courier New" w:hAnsi="Courier New" w:cs="Courier New"/>
        </w:rPr>
        <w:t xml:space="preserve"> 0xff5e00c4</w:t>
      </w:r>
    </w:p>
    <w:p w14:paraId="21B2EB96" w14:textId="41CF15A0" w:rsidR="00304ABD" w:rsidRDefault="00304ABD" w:rsidP="005024CF">
      <w:r>
        <w:t>An example script that performs this operation is available here:</w:t>
      </w:r>
    </w:p>
    <w:p w14:paraId="407D7F15" w14:textId="627F554C" w:rsidR="00304ABD" w:rsidRPr="005024CF" w:rsidRDefault="00304ABD" w:rsidP="00304ABD">
      <w:r w:rsidRPr="00D21DBA">
        <w:rPr>
          <w:rFonts w:ascii="Courier" w:hAnsi="Courier"/>
        </w:rPr>
        <w:t>soft_debug_p3</w:t>
      </w:r>
      <w:r>
        <w:rPr>
          <w:rFonts w:ascii="Courier" w:hAnsi="Courier"/>
        </w:rPr>
        <w:t>/</w:t>
      </w:r>
      <w:r w:rsidRPr="00304ABD">
        <w:rPr>
          <w:rFonts w:ascii="Courier" w:hAnsi="Courier"/>
        </w:rPr>
        <w:t>pl_clk1_en.sh</w:t>
      </w:r>
    </w:p>
    <w:p w14:paraId="4377921A" w14:textId="045AF532" w:rsidR="0063639C" w:rsidRDefault="0063639C" w:rsidP="0063639C">
      <w:pPr>
        <w:pStyle w:val="Heading1"/>
      </w:pPr>
      <w:bookmarkStart w:id="49" w:name="_Toc132296137"/>
      <w:r>
        <w:t>Clock regions</w:t>
      </w:r>
      <w:bookmarkEnd w:id="49"/>
    </w:p>
    <w:p w14:paraId="5D2CD26D" w14:textId="23C9A6CC" w:rsidR="0063639C" w:rsidRDefault="0063639C" w:rsidP="0063639C">
      <w:r>
        <w:t xml:space="preserve">WIB firmware uses several different clocks. Some of them are synchronous to each other, others are entirely asynchronous. </w:t>
      </w:r>
      <w:r w:rsidR="00306ABE">
        <w:fldChar w:fldCharType="begin"/>
      </w:r>
      <w:r w:rsidR="00306ABE">
        <w:instrText xml:space="preserve"> REF _Ref82526637 \h </w:instrText>
      </w:r>
      <w:r w:rsidR="00306ABE">
        <w:fldChar w:fldCharType="separate"/>
      </w:r>
      <w:r w:rsidR="00306ABE">
        <w:t xml:space="preserve">Figure </w:t>
      </w:r>
      <w:r w:rsidR="00306ABE">
        <w:rPr>
          <w:noProof/>
        </w:rPr>
        <w:t>4</w:t>
      </w:r>
      <w:r w:rsidR="00306ABE">
        <w:fldChar w:fldCharType="end"/>
      </w:r>
      <w:r>
        <w:fldChar w:fldCharType="begin"/>
      </w:r>
      <w:r>
        <w:instrText xml:space="preserve"> REF _Ref80696144 \h </w:instrText>
      </w:r>
      <w:r>
        <w:fldChar w:fldCharType="end"/>
      </w:r>
      <w:r>
        <w:t xml:space="preserve"> shows the clock schematics of the WIB data path. </w:t>
      </w:r>
    </w:p>
    <w:p w14:paraId="22EFDB27" w14:textId="681FC2C8" w:rsidR="00306ABE" w:rsidRDefault="003D5C5D">
      <w:pPr>
        <w:keepNext/>
      </w:pPr>
      <w:r w:rsidRPr="003D5C5D">
        <w:rPr>
          <w:noProof/>
        </w:rPr>
        <w:lastRenderedPageBreak/>
        <w:drawing>
          <wp:inline distT="0" distB="0" distL="0" distR="0" wp14:anchorId="258071F6" wp14:editId="065E7FE2">
            <wp:extent cx="5943600" cy="7221220"/>
            <wp:effectExtent l="0" t="0" r="0" b="0"/>
            <wp:docPr id="100678568"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78568" name="Picture 1" descr="Timeline&#10;&#10;Description automatically generated"/>
                    <pic:cNvPicPr/>
                  </pic:nvPicPr>
                  <pic:blipFill>
                    <a:blip r:embed="rId16"/>
                    <a:stretch>
                      <a:fillRect/>
                    </a:stretch>
                  </pic:blipFill>
                  <pic:spPr>
                    <a:xfrm>
                      <a:off x="0" y="0"/>
                      <a:ext cx="5943600" cy="7221220"/>
                    </a:xfrm>
                    <a:prstGeom prst="rect">
                      <a:avLst/>
                    </a:prstGeom>
                  </pic:spPr>
                </pic:pic>
              </a:graphicData>
            </a:graphic>
          </wp:inline>
        </w:drawing>
      </w:r>
    </w:p>
    <w:p w14:paraId="66B71E8A" w14:textId="001807B8" w:rsidR="00306ABE" w:rsidRDefault="00306ABE">
      <w:pPr>
        <w:pStyle w:val="Caption"/>
      </w:pPr>
      <w:bookmarkStart w:id="50" w:name="_Ref82526637"/>
      <w:r>
        <w:t xml:space="preserve">Figure </w:t>
      </w:r>
      <w:fldSimple w:instr=" SEQ Figure \* ARABIC ">
        <w:r w:rsidR="007B4A22">
          <w:rPr>
            <w:noProof/>
          </w:rPr>
          <w:t>6</w:t>
        </w:r>
      </w:fldSimple>
      <w:bookmarkEnd w:id="50"/>
      <w:r>
        <w:t>. WIB data path clock schematics.</w:t>
      </w:r>
    </w:p>
    <w:p w14:paraId="369EF2DA" w14:textId="62D0A86D" w:rsidR="0063639C" w:rsidRDefault="0063639C" w:rsidP="00D21DBA">
      <w:pPr>
        <w:keepNext/>
      </w:pPr>
    </w:p>
    <w:p w14:paraId="0AD76AC4" w14:textId="5CAC9124" w:rsidR="0063639C" w:rsidRDefault="0063639C" w:rsidP="0063639C">
      <w:r>
        <w:t>The data arrive from COLDAT</w:t>
      </w:r>
      <w:r w:rsidR="006D1215">
        <w:t>A via</w:t>
      </w:r>
      <w:r w:rsidR="00C34FB8">
        <w:t xml:space="preserve"> 1.25 Gbps (COLDATA p3)</w:t>
      </w:r>
      <w:r>
        <w:t xml:space="preserve"> serial links. The reference clocks for these links </w:t>
      </w:r>
      <w:r w:rsidR="004022E1">
        <w:t>are</w:t>
      </w:r>
      <w:r>
        <w:t xml:space="preserve"> generated </w:t>
      </w:r>
      <w:r w:rsidR="006D1215">
        <w:t>from the system clock</w:t>
      </w:r>
      <w:r w:rsidR="004022E1">
        <w:t xml:space="preserve"> in the COLDATA chips</w:t>
      </w:r>
      <w:r w:rsidR="006D1215">
        <w:t>.</w:t>
      </w:r>
      <w:r>
        <w:t xml:space="preserve"> Therefore, </w:t>
      </w:r>
      <w:r w:rsidR="006D1215">
        <w:t xml:space="preserve">the data from the serial receivers </w:t>
      </w:r>
      <w:r w:rsidR="004022E1">
        <w:t>can be</w:t>
      </w:r>
      <w:r w:rsidR="006D1215">
        <w:t xml:space="preserve"> read using the 62.5 MHz system clock. The data is then transferred into the 125MHz clock domain, which is double the frequency of the system clock.</w:t>
      </w:r>
      <w:r>
        <w:t xml:space="preserve"> The doubling requirement is related to the fact that the Frame decoder processes the data from each COLDATA receiver one byte in each clock period. This greatly simplifies the Frame decoder logic but requires double processing frequency. </w:t>
      </w:r>
    </w:p>
    <w:p w14:paraId="0527A551" w14:textId="23CAE898" w:rsidR="0063639C" w:rsidRDefault="0063639C" w:rsidP="0063639C">
      <w:r>
        <w:t xml:space="preserve">The </w:t>
      </w:r>
      <w:proofErr w:type="spellStart"/>
      <w:r>
        <w:t>deframed</w:t>
      </w:r>
      <w:proofErr w:type="spellEnd"/>
      <w:r>
        <w:t xml:space="preserve"> data </w:t>
      </w:r>
      <w:r w:rsidR="00074030">
        <w:t>is</w:t>
      </w:r>
      <w:r>
        <w:t xml:space="preserve"> passed to DAQ Frame builder, which builds the data frames for DAQ transmission using the </w:t>
      </w:r>
      <w:r w:rsidR="00074030">
        <w:t>62.5</w:t>
      </w:r>
      <w:r w:rsidR="006D1215">
        <w:t xml:space="preserve"> MHz </w:t>
      </w:r>
      <w:r w:rsidR="00074030">
        <w:t xml:space="preserve">system </w:t>
      </w:r>
      <w:r>
        <w:t xml:space="preserve">clock. The prepared DAQ data frames are then transferred into </w:t>
      </w:r>
      <w:r w:rsidR="00074030">
        <w:t>HERMES module.</w:t>
      </w:r>
      <w:r>
        <w:t xml:space="preserve"> </w:t>
      </w:r>
      <w:r w:rsidR="00074030">
        <w:t xml:space="preserve"> The HERMES module takes an external 125MHz reference clock and uses it to generate 10Gbps ethernet packets. It also transfers the data into ethernet clock domain internally.</w:t>
      </w:r>
    </w:p>
    <w:p w14:paraId="5F2B1DE9" w14:textId="6AA7C518" w:rsidR="00580356" w:rsidRDefault="00580356" w:rsidP="00580356">
      <w:pPr>
        <w:pStyle w:val="Heading1"/>
      </w:pPr>
      <w:bookmarkStart w:id="51" w:name="_Toc132296138"/>
      <w:r>
        <w:t>DAQ readout format</w:t>
      </w:r>
      <w:bookmarkEnd w:id="51"/>
    </w:p>
    <w:p w14:paraId="642A7ECF" w14:textId="0D4D09B5" w:rsidR="00580356" w:rsidRDefault="00580356" w:rsidP="00580356">
      <w:pPr>
        <w:jc w:val="both"/>
      </w:pPr>
      <w:r>
        <w:t>This section describes updates to the metadata in the DUNE Cold Electronics data format.  The metadata is filled by the Frame Builder firmware module.  The metadata definitions in this document replace any in previous documents.</w:t>
      </w:r>
    </w:p>
    <w:p w14:paraId="5F3CB484" w14:textId="77777777" w:rsidR="00580356" w:rsidRPr="006524FE" w:rsidRDefault="00580356" w:rsidP="00D21DBA">
      <w:pPr>
        <w:pStyle w:val="Heading2"/>
      </w:pPr>
      <w:bookmarkStart w:id="52" w:name="_Toc132296139"/>
      <w:r w:rsidRPr="00471725">
        <w:t>Introduction</w:t>
      </w:r>
      <w:bookmarkEnd w:id="52"/>
    </w:p>
    <w:p w14:paraId="36E62616" w14:textId="77777777" w:rsidR="00580356" w:rsidRDefault="00580356" w:rsidP="00580356">
      <w:pPr>
        <w:jc w:val="both"/>
      </w:pPr>
      <w:r>
        <w:t>A data frame from the DUNE Front-End 3ASIC electronics includes 2 FEMB’s worth of 14-bit ADC values (128 channels from each FEMB), as well as 15 bits of time stamp from each COLDATA chip (2 per FEMB). A 16</w:t>
      </w:r>
      <w:r w:rsidRPr="00683A5C">
        <w:rPr>
          <w:vertAlign w:val="superscript"/>
        </w:rPr>
        <w:t>th</w:t>
      </w:r>
      <w:r>
        <w:t xml:space="preserve"> bit in each time stamp from the COLDATA chips is set whenever a calibration pulse is issued, which serves to mark a particular frame as “including a pulse.” Metadata that accompanies the ADC values measured by the front-end motherboards of the DUNE 3ASIC cold electronics must do the following things:</w:t>
      </w:r>
    </w:p>
    <w:p w14:paraId="364FF6AE" w14:textId="77777777" w:rsidR="00580356" w:rsidRDefault="00580356" w:rsidP="00580356">
      <w:pPr>
        <w:pStyle w:val="ListParagraph"/>
        <w:numPr>
          <w:ilvl w:val="0"/>
          <w:numId w:val="14"/>
        </w:numPr>
        <w:spacing w:line="240" w:lineRule="auto"/>
        <w:jc w:val="both"/>
      </w:pPr>
      <w:r>
        <w:t>Allow unpacking and interpretation of the data by online and offline analyses. It must therefore include the nominal DUNE 64-bit time stamp for each frame, local status and error codes, and data integrity checks (e.g., CRC20).</w:t>
      </w:r>
    </w:p>
    <w:p w14:paraId="34B73F23" w14:textId="77777777" w:rsidR="00580356" w:rsidRDefault="00580356" w:rsidP="00580356">
      <w:pPr>
        <w:pStyle w:val="ListParagraph"/>
        <w:numPr>
          <w:ilvl w:val="0"/>
          <w:numId w:val="14"/>
        </w:numPr>
        <w:spacing w:line="240" w:lineRule="auto"/>
        <w:jc w:val="both"/>
      </w:pPr>
      <w:r>
        <w:t xml:space="preserve">Report on any </w:t>
      </w:r>
      <w:r w:rsidRPr="00560565">
        <w:rPr>
          <w:i/>
          <w:iCs/>
        </w:rPr>
        <w:t xml:space="preserve">dynamic </w:t>
      </w:r>
      <w:r>
        <w:t>configuration changes that do not come from the DAQ system’s Control, Configuration, and Monitoring (CCM) service.  These include, for example, DAC settings during a calibration run.  These are effectively “conditions” metadata.</w:t>
      </w:r>
    </w:p>
    <w:p w14:paraId="74FDF7F4" w14:textId="77777777" w:rsidR="00580356" w:rsidRDefault="00580356" w:rsidP="00580356">
      <w:pPr>
        <w:pStyle w:val="ListParagraph"/>
        <w:numPr>
          <w:ilvl w:val="0"/>
          <w:numId w:val="14"/>
        </w:numPr>
        <w:spacing w:line="240" w:lineRule="auto"/>
        <w:jc w:val="both"/>
      </w:pPr>
      <w:r>
        <w:t xml:space="preserve">Allow for higher-level checks of data quality, </w:t>
      </w:r>
      <w:proofErr w:type="spellStart"/>
      <w:r>
        <w:t>through</w:t>
      </w:r>
      <w:proofErr w:type="spellEnd"/>
      <w:r>
        <w:t>, for example, comparisons of local and global time stamps.</w:t>
      </w:r>
    </w:p>
    <w:p w14:paraId="4E1E4E77" w14:textId="77777777" w:rsidR="00580356" w:rsidRDefault="00580356" w:rsidP="00580356">
      <w:pPr>
        <w:jc w:val="both"/>
      </w:pPr>
    </w:p>
    <w:p w14:paraId="7BB50AC3" w14:textId="77777777" w:rsidR="00580356" w:rsidRDefault="00580356" w:rsidP="00580356">
      <w:pPr>
        <w:jc w:val="both"/>
      </w:pPr>
      <w:r>
        <w:t xml:space="preserve">Note that </w:t>
      </w:r>
      <w:r w:rsidRPr="00560565">
        <w:rPr>
          <w:i/>
          <w:iCs/>
        </w:rPr>
        <w:t>static</w:t>
      </w:r>
      <w:r>
        <w:t xml:space="preserve"> configuration information---what the gain settings are for FEMB channels, or shaper settings, etc.---do not need to be included in the metadata because they already will be stored in the DAQ configuration data base which can be accessed by both online and offline analysis code.  </w:t>
      </w:r>
    </w:p>
    <w:p w14:paraId="6B6ACB61" w14:textId="77777777" w:rsidR="00580356" w:rsidRDefault="00580356" w:rsidP="00580356">
      <w:pPr>
        <w:jc w:val="both"/>
      </w:pPr>
      <w:r>
        <w:t xml:space="preserve">The Cold Electronics metadata falls into two classes: fixed-definition bits, like the 64-bit time stamp, and “flex” bits, whose definition is context-dependent.  </w:t>
      </w:r>
    </w:p>
    <w:p w14:paraId="63605C02" w14:textId="1E4997E3" w:rsidR="008E3C0A" w:rsidRDefault="008E3C0A" w:rsidP="00081012">
      <w:pPr>
        <w:pStyle w:val="Heading2"/>
      </w:pPr>
      <w:bookmarkStart w:id="53" w:name="_Toc132296140"/>
      <w:r>
        <w:lastRenderedPageBreak/>
        <w:t>HERMES firmware module</w:t>
      </w:r>
      <w:bookmarkEnd w:id="53"/>
    </w:p>
    <w:p w14:paraId="02B6B32A" w14:textId="77777777" w:rsidR="008E3C0A" w:rsidRDefault="008E3C0A" w:rsidP="008E3C0A">
      <w:pPr>
        <w:jc w:val="center"/>
      </w:pPr>
      <w:r>
        <w:rPr>
          <w:noProof/>
        </w:rPr>
        <w:drawing>
          <wp:inline distT="0" distB="0" distL="0" distR="0" wp14:anchorId="7970EBD2" wp14:editId="7C13D2D8">
            <wp:extent cx="2727389" cy="3930650"/>
            <wp:effectExtent l="0" t="0" r="0" b="0"/>
            <wp:docPr id="633591381" name="Picture 1" descr="Diagram,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591381" name="Picture 1" descr="Diagram, table&#10;&#10;Description automatically generated with medium confidence"/>
                    <pic:cNvPicPr/>
                  </pic:nvPicPr>
                  <pic:blipFill>
                    <a:blip r:embed="rId17"/>
                    <a:stretch>
                      <a:fillRect/>
                    </a:stretch>
                  </pic:blipFill>
                  <pic:spPr>
                    <a:xfrm>
                      <a:off x="0" y="0"/>
                      <a:ext cx="2747191" cy="3959189"/>
                    </a:xfrm>
                    <a:prstGeom prst="rect">
                      <a:avLst/>
                    </a:prstGeom>
                  </pic:spPr>
                </pic:pic>
              </a:graphicData>
            </a:graphic>
          </wp:inline>
        </w:drawing>
      </w:r>
    </w:p>
    <w:p w14:paraId="3603FE18" w14:textId="77777777" w:rsidR="008E3C0A" w:rsidRDefault="008E3C0A" w:rsidP="008E3C0A">
      <w:r>
        <w:t xml:space="preserve">The firmware module provided by DAQ team is called HERMES. The picture above shows the graphical wrapper for that module. HERMES can be configured to accept arbitrary number of the input streams. In WIB firmware it’s configured for 8 streams. </w:t>
      </w:r>
    </w:p>
    <w:p w14:paraId="52379C29" w14:textId="77777777" w:rsidR="008E3C0A" w:rsidRDefault="008E3C0A" w:rsidP="008E3C0A">
      <w:r>
        <w:t>Each stream has three signals:</w:t>
      </w:r>
    </w:p>
    <w:tbl>
      <w:tblPr>
        <w:tblStyle w:val="TableGrid"/>
        <w:tblW w:w="9805" w:type="dxa"/>
        <w:tblLook w:val="04A0" w:firstRow="1" w:lastRow="0" w:firstColumn="1" w:lastColumn="0" w:noHBand="0" w:noVBand="1"/>
      </w:tblPr>
      <w:tblGrid>
        <w:gridCol w:w="1255"/>
        <w:gridCol w:w="8550"/>
      </w:tblGrid>
      <w:tr w:rsidR="008E3C0A" w14:paraId="27C6CDFB" w14:textId="77777777" w:rsidTr="00360C4A">
        <w:tc>
          <w:tcPr>
            <w:tcW w:w="1255" w:type="dxa"/>
          </w:tcPr>
          <w:p w14:paraId="3A6EBFA4" w14:textId="77777777" w:rsidR="008E3C0A" w:rsidRPr="007C0DE5" w:rsidRDefault="008E3C0A" w:rsidP="00360C4A">
            <w:pPr>
              <w:rPr>
                <w:b/>
                <w:bCs/>
              </w:rPr>
            </w:pPr>
            <w:r w:rsidRPr="007C0DE5">
              <w:rPr>
                <w:b/>
                <w:bCs/>
              </w:rPr>
              <w:t>Name</w:t>
            </w:r>
          </w:p>
        </w:tc>
        <w:tc>
          <w:tcPr>
            <w:tcW w:w="8550" w:type="dxa"/>
          </w:tcPr>
          <w:p w14:paraId="45BABBE3" w14:textId="77777777" w:rsidR="008E3C0A" w:rsidRPr="007C0DE5" w:rsidRDefault="008E3C0A" w:rsidP="00360C4A">
            <w:pPr>
              <w:rPr>
                <w:b/>
                <w:bCs/>
              </w:rPr>
            </w:pPr>
            <w:r w:rsidRPr="007C0DE5">
              <w:rPr>
                <w:b/>
                <w:bCs/>
              </w:rPr>
              <w:t>Description</w:t>
            </w:r>
          </w:p>
        </w:tc>
      </w:tr>
      <w:tr w:rsidR="008E3C0A" w14:paraId="6A6CFFF2" w14:textId="77777777" w:rsidTr="00360C4A">
        <w:tc>
          <w:tcPr>
            <w:tcW w:w="1255" w:type="dxa"/>
          </w:tcPr>
          <w:p w14:paraId="10D8D9D9" w14:textId="77777777" w:rsidR="008E3C0A" w:rsidRPr="00C955CC" w:rsidRDefault="008E3C0A" w:rsidP="00360C4A">
            <w:pPr>
              <w:rPr>
                <w:rFonts w:ascii="Courier New" w:hAnsi="Courier New" w:cs="Courier New"/>
              </w:rPr>
            </w:pPr>
            <w:proofErr w:type="gramStart"/>
            <w:r w:rsidRPr="00C955CC">
              <w:rPr>
                <w:rFonts w:ascii="Courier New" w:hAnsi="Courier New" w:cs="Courier New"/>
              </w:rPr>
              <w:t>d[</w:t>
            </w:r>
            <w:proofErr w:type="gramEnd"/>
            <w:r w:rsidRPr="00C955CC">
              <w:rPr>
                <w:rFonts w:ascii="Courier New" w:hAnsi="Courier New" w:cs="Courier New"/>
              </w:rPr>
              <w:t>63:0]</w:t>
            </w:r>
          </w:p>
        </w:tc>
        <w:tc>
          <w:tcPr>
            <w:tcW w:w="8550" w:type="dxa"/>
          </w:tcPr>
          <w:p w14:paraId="6A2A0E21" w14:textId="77777777" w:rsidR="008E3C0A" w:rsidRDefault="008E3C0A" w:rsidP="00360C4A">
            <w:r>
              <w:t>Input data word</w:t>
            </w:r>
          </w:p>
        </w:tc>
      </w:tr>
      <w:tr w:rsidR="008E3C0A" w14:paraId="3A4D3654" w14:textId="77777777" w:rsidTr="00360C4A">
        <w:tc>
          <w:tcPr>
            <w:tcW w:w="1255" w:type="dxa"/>
          </w:tcPr>
          <w:p w14:paraId="72A3DFB2"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d_valid</w:t>
            </w:r>
            <w:proofErr w:type="spellEnd"/>
          </w:p>
        </w:tc>
        <w:tc>
          <w:tcPr>
            <w:tcW w:w="8550" w:type="dxa"/>
          </w:tcPr>
          <w:p w14:paraId="13C9A860" w14:textId="77777777" w:rsidR="008E3C0A" w:rsidRDefault="008E3C0A" w:rsidP="00360C4A">
            <w:r>
              <w:t>This flag should be set when data word is valid</w:t>
            </w:r>
          </w:p>
        </w:tc>
      </w:tr>
      <w:tr w:rsidR="008E3C0A" w14:paraId="14F7643F" w14:textId="77777777" w:rsidTr="00360C4A">
        <w:tc>
          <w:tcPr>
            <w:tcW w:w="1255" w:type="dxa"/>
          </w:tcPr>
          <w:p w14:paraId="3F2A0AFC" w14:textId="77777777" w:rsidR="008E3C0A" w:rsidRPr="00C955CC" w:rsidRDefault="008E3C0A" w:rsidP="00360C4A">
            <w:pPr>
              <w:rPr>
                <w:rFonts w:ascii="Courier New" w:hAnsi="Courier New" w:cs="Courier New"/>
              </w:rPr>
            </w:pPr>
            <w:proofErr w:type="spellStart"/>
            <w:r w:rsidRPr="00C955CC">
              <w:rPr>
                <w:rFonts w:ascii="Courier New" w:hAnsi="Courier New" w:cs="Courier New"/>
              </w:rPr>
              <w:t>d_last</w:t>
            </w:r>
            <w:proofErr w:type="spellEnd"/>
          </w:p>
        </w:tc>
        <w:tc>
          <w:tcPr>
            <w:tcW w:w="8550" w:type="dxa"/>
          </w:tcPr>
          <w:p w14:paraId="4AF4308D" w14:textId="77777777" w:rsidR="008E3C0A" w:rsidRDefault="008E3C0A" w:rsidP="00360C4A">
            <w:r>
              <w:t>This flag should be set when last word in a frame is transmitted</w:t>
            </w:r>
          </w:p>
        </w:tc>
      </w:tr>
    </w:tbl>
    <w:p w14:paraId="71CD8240" w14:textId="77777777" w:rsidR="008E3C0A" w:rsidRDefault="008E3C0A" w:rsidP="008E3C0A"/>
    <w:p w14:paraId="740AC862" w14:textId="77777777" w:rsidR="008E3C0A" w:rsidRDefault="008E3C0A" w:rsidP="008E3C0A">
      <w:r>
        <w:t>HERMES accepts frames of arbitrary length on each data stream input. The content of the frame is not important and is not changed by HERMES (Exception: Channel ID, Version, and Time stamp fields are required, see Data Block Format section below). HERMES adds its own header and trailer words to each frame, but the user should not be concerned about that.</w:t>
      </w:r>
    </w:p>
    <w:p w14:paraId="5CB6509C" w14:textId="77777777" w:rsidR="008E3C0A" w:rsidRDefault="008E3C0A" w:rsidP="008E3C0A">
      <w:r>
        <w:t>WIB DAQ format for UDP-based protocol is designed with the following limitations (messages from D. Christian and D. Newbold, 2022-09-21):</w:t>
      </w:r>
    </w:p>
    <w:tbl>
      <w:tblPr>
        <w:tblStyle w:val="TableGrid"/>
        <w:tblW w:w="0" w:type="auto"/>
        <w:tblLook w:val="04A0" w:firstRow="1" w:lastRow="0" w:firstColumn="1" w:lastColumn="0" w:noHBand="0" w:noVBand="1"/>
      </w:tblPr>
      <w:tblGrid>
        <w:gridCol w:w="1525"/>
        <w:gridCol w:w="5850"/>
        <w:gridCol w:w="1975"/>
      </w:tblGrid>
      <w:tr w:rsidR="008E3C0A" w14:paraId="66416CBB" w14:textId="77777777" w:rsidTr="00360C4A">
        <w:tc>
          <w:tcPr>
            <w:tcW w:w="1525" w:type="dxa"/>
          </w:tcPr>
          <w:p w14:paraId="593F57FF" w14:textId="77777777" w:rsidR="008E3C0A" w:rsidRPr="00DE67A3" w:rsidRDefault="008E3C0A" w:rsidP="00360C4A">
            <w:pPr>
              <w:rPr>
                <w:b/>
                <w:bCs/>
              </w:rPr>
            </w:pPr>
            <w:r w:rsidRPr="00DE67A3">
              <w:rPr>
                <w:b/>
                <w:bCs/>
              </w:rPr>
              <w:lastRenderedPageBreak/>
              <w:t>Item</w:t>
            </w:r>
          </w:p>
        </w:tc>
        <w:tc>
          <w:tcPr>
            <w:tcW w:w="5850" w:type="dxa"/>
          </w:tcPr>
          <w:p w14:paraId="6E1FBDFB" w14:textId="77777777" w:rsidR="008E3C0A" w:rsidRPr="00DE67A3" w:rsidRDefault="008E3C0A" w:rsidP="00360C4A">
            <w:pPr>
              <w:rPr>
                <w:b/>
                <w:bCs/>
              </w:rPr>
            </w:pPr>
            <w:r w:rsidRPr="00DE67A3">
              <w:rPr>
                <w:b/>
                <w:bCs/>
              </w:rPr>
              <w:t>Description</w:t>
            </w:r>
          </w:p>
        </w:tc>
        <w:tc>
          <w:tcPr>
            <w:tcW w:w="1975" w:type="dxa"/>
          </w:tcPr>
          <w:p w14:paraId="52C8390C" w14:textId="77777777" w:rsidR="008E3C0A" w:rsidRPr="00DE67A3" w:rsidRDefault="008E3C0A" w:rsidP="00360C4A">
            <w:pPr>
              <w:rPr>
                <w:b/>
                <w:bCs/>
              </w:rPr>
            </w:pPr>
            <w:r w:rsidRPr="00DE67A3">
              <w:rPr>
                <w:b/>
                <w:bCs/>
              </w:rPr>
              <w:t>Size</w:t>
            </w:r>
          </w:p>
        </w:tc>
      </w:tr>
      <w:tr w:rsidR="008E3C0A" w14:paraId="3E49048D" w14:textId="77777777" w:rsidTr="00360C4A">
        <w:tc>
          <w:tcPr>
            <w:tcW w:w="1525" w:type="dxa"/>
          </w:tcPr>
          <w:p w14:paraId="76F526EF" w14:textId="77777777" w:rsidR="008E3C0A" w:rsidRPr="00DE67A3" w:rsidRDefault="008E3C0A" w:rsidP="00360C4A">
            <w:r w:rsidRPr="00DE67A3">
              <w:t>ADC</w:t>
            </w:r>
            <w:r>
              <w:t xml:space="preserve"> sample</w:t>
            </w:r>
          </w:p>
        </w:tc>
        <w:tc>
          <w:tcPr>
            <w:tcW w:w="5850" w:type="dxa"/>
          </w:tcPr>
          <w:p w14:paraId="35E39955" w14:textId="77777777" w:rsidR="008E3C0A" w:rsidRPr="00DE67A3" w:rsidRDefault="008E3C0A" w:rsidP="00360C4A">
            <w:r>
              <w:t>Each sample must be represented by 14 data bits. If the original data was collected in 12-bit samples, they should be padded by zeros in lower bits</w:t>
            </w:r>
          </w:p>
        </w:tc>
        <w:tc>
          <w:tcPr>
            <w:tcW w:w="1975" w:type="dxa"/>
          </w:tcPr>
          <w:p w14:paraId="777E2B1E" w14:textId="77777777" w:rsidR="008E3C0A" w:rsidRPr="00DE67A3" w:rsidRDefault="008E3C0A" w:rsidP="00360C4A">
            <w:r>
              <w:t>14 bits</w:t>
            </w:r>
          </w:p>
        </w:tc>
      </w:tr>
      <w:tr w:rsidR="008E3C0A" w14:paraId="2316A9EE" w14:textId="77777777" w:rsidTr="00360C4A">
        <w:tc>
          <w:tcPr>
            <w:tcW w:w="1525" w:type="dxa"/>
          </w:tcPr>
          <w:p w14:paraId="1240695F" w14:textId="77777777" w:rsidR="008E3C0A" w:rsidRDefault="008E3C0A" w:rsidP="00360C4A">
            <w:r>
              <w:t>Data blocks</w:t>
            </w:r>
          </w:p>
        </w:tc>
        <w:tc>
          <w:tcPr>
            <w:tcW w:w="5850" w:type="dxa"/>
          </w:tcPr>
          <w:p w14:paraId="4C171450" w14:textId="77777777" w:rsidR="008E3C0A" w:rsidRDefault="008E3C0A" w:rsidP="008E3C0A">
            <w:pPr>
              <w:pStyle w:val="ListParagraph"/>
              <w:numPr>
                <w:ilvl w:val="0"/>
                <w:numId w:val="43"/>
              </w:numPr>
              <w:spacing w:after="0" w:line="240" w:lineRule="auto"/>
            </w:pPr>
            <w:proofErr w:type="gramStart"/>
            <w:r w:rsidRPr="00CD327F">
              <w:t>64 time</w:t>
            </w:r>
            <w:proofErr w:type="gramEnd"/>
            <w:r w:rsidRPr="00CD327F">
              <w:t xml:space="preserve"> ticks of packed 14-bit data for 64 channels</w:t>
            </w:r>
          </w:p>
          <w:p w14:paraId="2C7320BF" w14:textId="77777777" w:rsidR="008E3C0A" w:rsidRDefault="008E3C0A" w:rsidP="008E3C0A">
            <w:pPr>
              <w:pStyle w:val="ListParagraph"/>
              <w:numPr>
                <w:ilvl w:val="0"/>
                <w:numId w:val="43"/>
              </w:numPr>
              <w:spacing w:after="0" w:line="240" w:lineRule="auto"/>
            </w:pPr>
            <w:r w:rsidRPr="00CD327F">
              <w:t xml:space="preserve">ordered with 64 channels of time tick 0, then 64 channels of time tick 1, and so on </w:t>
            </w:r>
          </w:p>
          <w:p w14:paraId="57BC1780" w14:textId="77777777" w:rsidR="008E3C0A" w:rsidRDefault="008E3C0A" w:rsidP="008E3C0A">
            <w:pPr>
              <w:pStyle w:val="ListParagraph"/>
              <w:numPr>
                <w:ilvl w:val="0"/>
                <w:numId w:val="43"/>
              </w:numPr>
              <w:spacing w:after="0" w:line="240" w:lineRule="auto"/>
            </w:pPr>
            <w:r w:rsidRPr="00CD327F">
              <w:t>each time tick = 32 ticks of the 62.5 MHz clock</w:t>
            </w:r>
          </w:p>
        </w:tc>
        <w:tc>
          <w:tcPr>
            <w:tcW w:w="1975" w:type="dxa"/>
          </w:tcPr>
          <w:p w14:paraId="65DE7AB7" w14:textId="77777777" w:rsidR="008E3C0A" w:rsidRDefault="008E3C0A" w:rsidP="00360C4A">
            <w:r>
              <w:t xml:space="preserve">64 x 64 x 14 bits = 57344 bits = 896 64b </w:t>
            </w:r>
            <w:proofErr w:type="gramStart"/>
            <w:r>
              <w:t>words  (</w:t>
            </w:r>
            <w:proofErr w:type="gramEnd"/>
            <w:r>
              <w:t>samples only)</w:t>
            </w:r>
          </w:p>
        </w:tc>
      </w:tr>
      <w:tr w:rsidR="008E3C0A" w14:paraId="55F55B5B" w14:textId="77777777" w:rsidTr="00360C4A">
        <w:tc>
          <w:tcPr>
            <w:tcW w:w="1525" w:type="dxa"/>
          </w:tcPr>
          <w:p w14:paraId="3781D512" w14:textId="77777777" w:rsidR="008E3C0A" w:rsidRDefault="008E3C0A" w:rsidP="00360C4A">
            <w:r>
              <w:t>Total ADC channel count</w:t>
            </w:r>
          </w:p>
        </w:tc>
        <w:tc>
          <w:tcPr>
            <w:tcW w:w="5850" w:type="dxa"/>
          </w:tcPr>
          <w:p w14:paraId="0AD7E391" w14:textId="77777777" w:rsidR="008E3C0A" w:rsidRDefault="008E3C0A" w:rsidP="00360C4A">
            <w:r>
              <w:t>512 ADC channels per WIB</w:t>
            </w:r>
          </w:p>
        </w:tc>
        <w:tc>
          <w:tcPr>
            <w:tcW w:w="1975" w:type="dxa"/>
          </w:tcPr>
          <w:p w14:paraId="1741E4DB" w14:textId="77777777" w:rsidR="008E3C0A" w:rsidRDefault="008E3C0A" w:rsidP="00360C4A"/>
        </w:tc>
      </w:tr>
    </w:tbl>
    <w:p w14:paraId="40BE9BEF" w14:textId="77777777" w:rsidR="008E3C0A" w:rsidRDefault="008E3C0A" w:rsidP="008E3C0A"/>
    <w:p w14:paraId="6B70EC8C" w14:textId="32937C28" w:rsidR="008E3C0A" w:rsidRDefault="00081012" w:rsidP="008E3C0A">
      <w:r>
        <w:t>The count</w:t>
      </w:r>
      <w:r w:rsidR="008E3C0A">
        <w:t xml:space="preserve"> of channels per data block (64) neatly corresponds to one COLDATA chip. Therefore, each data block contains data from one COLDATA chip.</w:t>
      </w:r>
    </w:p>
    <w:p w14:paraId="662FB70F" w14:textId="77777777" w:rsidR="008E3C0A" w:rsidRDefault="008E3C0A" w:rsidP="008E3C0A">
      <w:r>
        <w:t>A graphical view of the data frame format can be found in this spreadsheet:</w:t>
      </w:r>
    </w:p>
    <w:p w14:paraId="4F8EB28F" w14:textId="77777777" w:rsidR="008E3C0A" w:rsidRDefault="008E3C0A" w:rsidP="008E3C0A">
      <w:r>
        <w:t>WIB-DAQ-format.xlsx, tab: “DEIMOS”</w:t>
      </w:r>
    </w:p>
    <w:p w14:paraId="3064F84F" w14:textId="77777777" w:rsidR="008E3C0A" w:rsidRDefault="008E3C0A" w:rsidP="00081012">
      <w:pPr>
        <w:pStyle w:val="Heading2"/>
      </w:pPr>
      <w:bookmarkStart w:id="54" w:name="_Toc121384902"/>
      <w:bookmarkStart w:id="55" w:name="_Toc132296141"/>
      <w:r>
        <w:t>Header considerations</w:t>
      </w:r>
      <w:bookmarkEnd w:id="54"/>
      <w:bookmarkEnd w:id="55"/>
    </w:p>
    <w:p w14:paraId="2C96B8CE" w14:textId="77777777" w:rsidR="008E3C0A" w:rsidRDefault="008E3C0A" w:rsidP="008E3C0A">
      <w:r>
        <w:t>Information that needs to be transmitted with each data block:</w:t>
      </w:r>
    </w:p>
    <w:tbl>
      <w:tblPr>
        <w:tblStyle w:val="TableGrid"/>
        <w:tblW w:w="0" w:type="auto"/>
        <w:tblLook w:val="04A0" w:firstRow="1" w:lastRow="0" w:firstColumn="1" w:lastColumn="0" w:noHBand="0" w:noVBand="1"/>
      </w:tblPr>
      <w:tblGrid>
        <w:gridCol w:w="1705"/>
        <w:gridCol w:w="6390"/>
        <w:gridCol w:w="1255"/>
      </w:tblGrid>
      <w:tr w:rsidR="008E3C0A" w14:paraId="086CE1E0" w14:textId="77777777" w:rsidTr="00360C4A">
        <w:tc>
          <w:tcPr>
            <w:tcW w:w="1705" w:type="dxa"/>
          </w:tcPr>
          <w:p w14:paraId="2D3C82F7" w14:textId="77777777" w:rsidR="008E3C0A" w:rsidRPr="00B16FD1" w:rsidRDefault="008E3C0A" w:rsidP="00360C4A">
            <w:pPr>
              <w:rPr>
                <w:b/>
                <w:bCs/>
              </w:rPr>
            </w:pPr>
            <w:r w:rsidRPr="00B16FD1">
              <w:rPr>
                <w:b/>
                <w:bCs/>
              </w:rPr>
              <w:t>Field</w:t>
            </w:r>
          </w:p>
        </w:tc>
        <w:tc>
          <w:tcPr>
            <w:tcW w:w="6390" w:type="dxa"/>
          </w:tcPr>
          <w:p w14:paraId="05790631" w14:textId="77777777" w:rsidR="008E3C0A" w:rsidRPr="00B16FD1" w:rsidRDefault="008E3C0A" w:rsidP="00360C4A">
            <w:pPr>
              <w:rPr>
                <w:b/>
                <w:bCs/>
              </w:rPr>
            </w:pPr>
            <w:r w:rsidRPr="00B16FD1">
              <w:rPr>
                <w:b/>
                <w:bCs/>
              </w:rPr>
              <w:t>Description</w:t>
            </w:r>
          </w:p>
        </w:tc>
        <w:tc>
          <w:tcPr>
            <w:tcW w:w="1255" w:type="dxa"/>
          </w:tcPr>
          <w:p w14:paraId="0EEF2BB8" w14:textId="77777777" w:rsidR="008E3C0A" w:rsidRPr="00B16FD1" w:rsidRDefault="008E3C0A" w:rsidP="00360C4A">
            <w:pPr>
              <w:rPr>
                <w:b/>
                <w:bCs/>
              </w:rPr>
            </w:pPr>
            <w:r w:rsidRPr="00B16FD1">
              <w:rPr>
                <w:b/>
                <w:bCs/>
              </w:rPr>
              <w:t>Size</w:t>
            </w:r>
            <w:r>
              <w:rPr>
                <w:b/>
                <w:bCs/>
              </w:rPr>
              <w:t>, bits</w:t>
            </w:r>
          </w:p>
        </w:tc>
      </w:tr>
      <w:tr w:rsidR="008E3C0A" w14:paraId="56555CE0" w14:textId="77777777" w:rsidTr="00360C4A">
        <w:tc>
          <w:tcPr>
            <w:tcW w:w="9350" w:type="dxa"/>
            <w:gridSpan w:val="3"/>
          </w:tcPr>
          <w:p w14:paraId="54221269" w14:textId="77777777" w:rsidR="008E3C0A" w:rsidRDefault="008E3C0A" w:rsidP="00360C4A">
            <w:pPr>
              <w:jc w:val="center"/>
              <w:rPr>
                <w:color w:val="FF0000"/>
              </w:rPr>
            </w:pPr>
            <w:r w:rsidRPr="0009007E">
              <w:rPr>
                <w:color w:val="FF0000"/>
              </w:rPr>
              <w:t>Common header</w:t>
            </w:r>
            <w:r>
              <w:rPr>
                <w:color w:val="FF0000"/>
              </w:rPr>
              <w:t xml:space="preserve"> fields. </w:t>
            </w:r>
          </w:p>
          <w:p w14:paraId="3A291D49" w14:textId="77777777" w:rsidR="008E3C0A" w:rsidRPr="0009007E" w:rsidRDefault="008E3C0A" w:rsidP="00360C4A">
            <w:pPr>
              <w:jc w:val="center"/>
            </w:pPr>
            <w:r>
              <w:rPr>
                <w:color w:val="FF0000"/>
              </w:rPr>
              <w:t>These fields are added in a single 64-bit word by HERMES firmware module. Their values are programmed via registers in HERMES firmware module.</w:t>
            </w:r>
          </w:p>
        </w:tc>
      </w:tr>
      <w:tr w:rsidR="008E3C0A" w14:paraId="73D238AB" w14:textId="77777777" w:rsidTr="00360C4A">
        <w:tc>
          <w:tcPr>
            <w:tcW w:w="1705" w:type="dxa"/>
          </w:tcPr>
          <w:p w14:paraId="23D8D1AC" w14:textId="77777777" w:rsidR="008E3C0A" w:rsidRDefault="008E3C0A" w:rsidP="00360C4A">
            <w:r>
              <w:t>Version</w:t>
            </w:r>
          </w:p>
        </w:tc>
        <w:tc>
          <w:tcPr>
            <w:tcW w:w="6390" w:type="dxa"/>
          </w:tcPr>
          <w:p w14:paraId="4FF07439" w14:textId="77777777" w:rsidR="008E3C0A" w:rsidRDefault="008E3C0A" w:rsidP="00360C4A">
            <w:r>
              <w:t>DAQ format version</w:t>
            </w:r>
          </w:p>
        </w:tc>
        <w:tc>
          <w:tcPr>
            <w:tcW w:w="1255" w:type="dxa"/>
          </w:tcPr>
          <w:p w14:paraId="56A78626" w14:textId="77777777" w:rsidR="008E3C0A" w:rsidRDefault="008E3C0A" w:rsidP="00360C4A">
            <w:r>
              <w:t>6</w:t>
            </w:r>
          </w:p>
        </w:tc>
      </w:tr>
      <w:tr w:rsidR="008E3C0A" w14:paraId="5B623B7F" w14:textId="77777777" w:rsidTr="00360C4A">
        <w:tc>
          <w:tcPr>
            <w:tcW w:w="1705" w:type="dxa"/>
          </w:tcPr>
          <w:p w14:paraId="62D4E24B" w14:textId="77777777" w:rsidR="008E3C0A" w:rsidRDefault="008E3C0A" w:rsidP="00360C4A">
            <w:r>
              <w:t>Det ID</w:t>
            </w:r>
          </w:p>
        </w:tc>
        <w:tc>
          <w:tcPr>
            <w:tcW w:w="6390" w:type="dxa"/>
          </w:tcPr>
          <w:p w14:paraId="1BFA3FEC" w14:textId="77777777" w:rsidR="008E3C0A" w:rsidRDefault="008E3C0A" w:rsidP="00360C4A">
            <w:r>
              <w:t>Det ID</w:t>
            </w:r>
          </w:p>
        </w:tc>
        <w:tc>
          <w:tcPr>
            <w:tcW w:w="1255" w:type="dxa"/>
          </w:tcPr>
          <w:p w14:paraId="6A73110E" w14:textId="77777777" w:rsidR="008E3C0A" w:rsidRDefault="008E3C0A" w:rsidP="00360C4A">
            <w:r>
              <w:t>6</w:t>
            </w:r>
          </w:p>
        </w:tc>
      </w:tr>
      <w:tr w:rsidR="008E3C0A" w14:paraId="699E51F9" w14:textId="77777777" w:rsidTr="00360C4A">
        <w:tc>
          <w:tcPr>
            <w:tcW w:w="1705" w:type="dxa"/>
          </w:tcPr>
          <w:p w14:paraId="6291692D" w14:textId="77777777" w:rsidR="008E3C0A" w:rsidRDefault="008E3C0A" w:rsidP="00360C4A">
            <w:r>
              <w:t>Crate</w:t>
            </w:r>
          </w:p>
        </w:tc>
        <w:tc>
          <w:tcPr>
            <w:tcW w:w="6390" w:type="dxa"/>
          </w:tcPr>
          <w:p w14:paraId="7F7CCEB7" w14:textId="77777777" w:rsidR="008E3C0A" w:rsidRDefault="008E3C0A" w:rsidP="00360C4A">
            <w:r>
              <w:t>Crate ID</w:t>
            </w:r>
          </w:p>
        </w:tc>
        <w:tc>
          <w:tcPr>
            <w:tcW w:w="1255" w:type="dxa"/>
          </w:tcPr>
          <w:p w14:paraId="72134DD8" w14:textId="77777777" w:rsidR="008E3C0A" w:rsidRDefault="008E3C0A" w:rsidP="00360C4A">
            <w:r>
              <w:t>10</w:t>
            </w:r>
          </w:p>
        </w:tc>
      </w:tr>
      <w:tr w:rsidR="008E3C0A" w14:paraId="06F23606" w14:textId="77777777" w:rsidTr="00360C4A">
        <w:tc>
          <w:tcPr>
            <w:tcW w:w="1705" w:type="dxa"/>
          </w:tcPr>
          <w:p w14:paraId="79BBBD0F" w14:textId="77777777" w:rsidR="008E3C0A" w:rsidRDefault="008E3C0A" w:rsidP="00360C4A">
            <w:r>
              <w:t>Slot</w:t>
            </w:r>
          </w:p>
        </w:tc>
        <w:tc>
          <w:tcPr>
            <w:tcW w:w="6390" w:type="dxa"/>
          </w:tcPr>
          <w:p w14:paraId="3250CF1A" w14:textId="77777777" w:rsidR="008E3C0A" w:rsidRDefault="008E3C0A" w:rsidP="00360C4A">
            <w:r>
              <w:t>Crate Slot</w:t>
            </w:r>
          </w:p>
        </w:tc>
        <w:tc>
          <w:tcPr>
            <w:tcW w:w="1255" w:type="dxa"/>
          </w:tcPr>
          <w:p w14:paraId="6125EC97" w14:textId="77777777" w:rsidR="008E3C0A" w:rsidRDefault="008E3C0A" w:rsidP="00360C4A">
            <w:r>
              <w:t>4</w:t>
            </w:r>
          </w:p>
        </w:tc>
      </w:tr>
      <w:tr w:rsidR="008E3C0A" w14:paraId="63AD01B2" w14:textId="77777777" w:rsidTr="00360C4A">
        <w:tc>
          <w:tcPr>
            <w:tcW w:w="1705" w:type="dxa"/>
          </w:tcPr>
          <w:p w14:paraId="150F3D81" w14:textId="77777777" w:rsidR="008E3C0A" w:rsidRDefault="008E3C0A" w:rsidP="00360C4A">
            <w:r>
              <w:t>Stream</w:t>
            </w:r>
          </w:p>
        </w:tc>
        <w:tc>
          <w:tcPr>
            <w:tcW w:w="6390" w:type="dxa"/>
          </w:tcPr>
          <w:p w14:paraId="04B72F9F" w14:textId="77777777" w:rsidR="008E3C0A" w:rsidRDefault="008E3C0A" w:rsidP="00360C4A">
            <w:r>
              <w:t>Stream number</w:t>
            </w:r>
          </w:p>
        </w:tc>
        <w:tc>
          <w:tcPr>
            <w:tcW w:w="1255" w:type="dxa"/>
          </w:tcPr>
          <w:p w14:paraId="02AA8B42" w14:textId="77777777" w:rsidR="008E3C0A" w:rsidRDefault="008E3C0A" w:rsidP="00360C4A">
            <w:r>
              <w:t>8</w:t>
            </w:r>
          </w:p>
        </w:tc>
      </w:tr>
      <w:tr w:rsidR="008E3C0A" w14:paraId="1F97227F" w14:textId="77777777" w:rsidTr="00360C4A">
        <w:tc>
          <w:tcPr>
            <w:tcW w:w="1705" w:type="dxa"/>
          </w:tcPr>
          <w:p w14:paraId="7F26F5A2" w14:textId="77777777" w:rsidR="008E3C0A" w:rsidRDefault="008E3C0A" w:rsidP="00360C4A">
            <w:r>
              <w:t>Sequence #</w:t>
            </w:r>
          </w:p>
        </w:tc>
        <w:tc>
          <w:tcPr>
            <w:tcW w:w="6390" w:type="dxa"/>
          </w:tcPr>
          <w:p w14:paraId="14AA553F" w14:textId="77777777" w:rsidR="008E3C0A" w:rsidRDefault="008E3C0A" w:rsidP="00360C4A">
            <w:r>
              <w:t>Sequence number</w:t>
            </w:r>
          </w:p>
        </w:tc>
        <w:tc>
          <w:tcPr>
            <w:tcW w:w="1255" w:type="dxa"/>
          </w:tcPr>
          <w:p w14:paraId="6594FC12" w14:textId="77777777" w:rsidR="008E3C0A" w:rsidRDefault="008E3C0A" w:rsidP="00360C4A">
            <w:r>
              <w:t>12</w:t>
            </w:r>
          </w:p>
        </w:tc>
      </w:tr>
      <w:tr w:rsidR="008E3C0A" w14:paraId="08EFCFC8" w14:textId="77777777" w:rsidTr="00360C4A">
        <w:tc>
          <w:tcPr>
            <w:tcW w:w="1705" w:type="dxa"/>
          </w:tcPr>
          <w:p w14:paraId="04132175" w14:textId="77777777" w:rsidR="008E3C0A" w:rsidRDefault="008E3C0A" w:rsidP="00360C4A">
            <w:r>
              <w:t>Block length</w:t>
            </w:r>
          </w:p>
        </w:tc>
        <w:tc>
          <w:tcPr>
            <w:tcW w:w="6390" w:type="dxa"/>
          </w:tcPr>
          <w:p w14:paraId="6CF72545" w14:textId="77777777" w:rsidR="008E3C0A" w:rsidRDefault="008E3C0A" w:rsidP="00360C4A">
            <w:r>
              <w:t>Block length</w:t>
            </w:r>
          </w:p>
        </w:tc>
        <w:tc>
          <w:tcPr>
            <w:tcW w:w="1255" w:type="dxa"/>
          </w:tcPr>
          <w:p w14:paraId="605DC8DE" w14:textId="77777777" w:rsidR="008E3C0A" w:rsidRDefault="008E3C0A" w:rsidP="00360C4A">
            <w:r>
              <w:t>12</w:t>
            </w:r>
          </w:p>
        </w:tc>
      </w:tr>
      <w:tr w:rsidR="008E3C0A" w14:paraId="63EB9D42" w14:textId="77777777" w:rsidTr="00360C4A">
        <w:tc>
          <w:tcPr>
            <w:tcW w:w="9350" w:type="dxa"/>
            <w:gridSpan w:val="3"/>
          </w:tcPr>
          <w:p w14:paraId="7302EB0B" w14:textId="77777777" w:rsidR="008E3C0A" w:rsidRDefault="008E3C0A" w:rsidP="00360C4A">
            <w:pPr>
              <w:jc w:val="center"/>
              <w:rPr>
                <w:color w:val="FF0000"/>
              </w:rPr>
            </w:pPr>
            <w:r w:rsidRPr="00723414">
              <w:rPr>
                <w:color w:val="FF0000"/>
              </w:rPr>
              <w:t>Common trailer</w:t>
            </w:r>
            <w:r>
              <w:rPr>
                <w:color w:val="FF0000"/>
              </w:rPr>
              <w:t xml:space="preserve"> fields</w:t>
            </w:r>
            <w:r w:rsidRPr="00723414">
              <w:rPr>
                <w:color w:val="FF0000"/>
              </w:rPr>
              <w:t xml:space="preserve">. </w:t>
            </w:r>
          </w:p>
          <w:p w14:paraId="51FFF876" w14:textId="77777777" w:rsidR="008E3C0A" w:rsidRPr="00723414" w:rsidRDefault="008E3C0A" w:rsidP="00360C4A">
            <w:pPr>
              <w:jc w:val="center"/>
              <w:rPr>
                <w:color w:val="FF0000"/>
              </w:rPr>
            </w:pPr>
            <w:r w:rsidRPr="00723414">
              <w:rPr>
                <w:color w:val="FF0000"/>
              </w:rPr>
              <w:t xml:space="preserve">Added by </w:t>
            </w:r>
            <w:r>
              <w:rPr>
                <w:color w:val="FF0000"/>
              </w:rPr>
              <w:t xml:space="preserve">HERMES </w:t>
            </w:r>
            <w:r w:rsidRPr="00723414">
              <w:rPr>
                <w:color w:val="FF0000"/>
              </w:rPr>
              <w:t>firmware module</w:t>
            </w:r>
          </w:p>
        </w:tc>
      </w:tr>
      <w:tr w:rsidR="008E3C0A" w14:paraId="3994A27F" w14:textId="77777777" w:rsidTr="00360C4A">
        <w:tc>
          <w:tcPr>
            <w:tcW w:w="1705" w:type="dxa"/>
          </w:tcPr>
          <w:p w14:paraId="60FCD760" w14:textId="77777777" w:rsidR="008E3C0A" w:rsidRDefault="008E3C0A" w:rsidP="00360C4A">
            <w:r>
              <w:t>CRC</w:t>
            </w:r>
          </w:p>
        </w:tc>
        <w:tc>
          <w:tcPr>
            <w:tcW w:w="6390" w:type="dxa"/>
          </w:tcPr>
          <w:p w14:paraId="5EDF5504" w14:textId="77777777" w:rsidR="008E3C0A" w:rsidRDefault="008E3C0A" w:rsidP="00360C4A">
            <w:r>
              <w:t>CRC for the entire DAQ block</w:t>
            </w:r>
          </w:p>
        </w:tc>
        <w:tc>
          <w:tcPr>
            <w:tcW w:w="1255" w:type="dxa"/>
          </w:tcPr>
          <w:p w14:paraId="38CD5DCF" w14:textId="77777777" w:rsidR="008E3C0A" w:rsidRDefault="008E3C0A" w:rsidP="00360C4A">
            <w:r>
              <w:t>??</w:t>
            </w:r>
          </w:p>
        </w:tc>
      </w:tr>
      <w:tr w:rsidR="008E3C0A" w14:paraId="7CB742D0" w14:textId="77777777" w:rsidTr="00360C4A">
        <w:tc>
          <w:tcPr>
            <w:tcW w:w="9350" w:type="dxa"/>
            <w:gridSpan w:val="3"/>
          </w:tcPr>
          <w:p w14:paraId="162AA2E1" w14:textId="77777777" w:rsidR="008E3C0A" w:rsidRDefault="008E3C0A" w:rsidP="00360C4A">
            <w:pPr>
              <w:jc w:val="center"/>
            </w:pPr>
            <w:r>
              <w:rPr>
                <w:color w:val="FF0000"/>
              </w:rPr>
              <w:lastRenderedPageBreak/>
              <w:t>WIB-generated h</w:t>
            </w:r>
            <w:r w:rsidRPr="0075252A">
              <w:rPr>
                <w:color w:val="FF0000"/>
              </w:rPr>
              <w:t>eader</w:t>
            </w:r>
          </w:p>
        </w:tc>
      </w:tr>
      <w:tr w:rsidR="008E3C0A" w14:paraId="7F4BF905" w14:textId="77777777" w:rsidTr="00360C4A">
        <w:tc>
          <w:tcPr>
            <w:tcW w:w="1705" w:type="dxa"/>
          </w:tcPr>
          <w:p w14:paraId="1D8B24CB" w14:textId="77777777" w:rsidR="008E3C0A" w:rsidRDefault="008E3C0A" w:rsidP="00360C4A">
            <w:r>
              <w:t>Channel ID</w:t>
            </w:r>
          </w:p>
        </w:tc>
        <w:tc>
          <w:tcPr>
            <w:tcW w:w="6390" w:type="dxa"/>
          </w:tcPr>
          <w:p w14:paraId="7E0F43B4" w14:textId="77777777" w:rsidR="008E3C0A" w:rsidRDefault="008E3C0A" w:rsidP="00360C4A">
            <w:r w:rsidRPr="0068369D">
              <w:rPr>
                <w:color w:val="FF0000"/>
              </w:rPr>
              <w:t>Required by DAQ specs</w:t>
            </w:r>
            <w:r>
              <w:t>. Constructed as follows:</w:t>
            </w:r>
          </w:p>
          <w:tbl>
            <w:tblPr>
              <w:tblStyle w:val="TableGrid"/>
              <w:tblW w:w="0" w:type="auto"/>
              <w:tblLook w:val="04A0" w:firstRow="1" w:lastRow="0" w:firstColumn="1" w:lastColumn="0" w:noHBand="0" w:noVBand="1"/>
            </w:tblPr>
            <w:tblGrid>
              <w:gridCol w:w="608"/>
              <w:gridCol w:w="1710"/>
            </w:tblGrid>
            <w:tr w:rsidR="008E3C0A" w14:paraId="66137010" w14:textId="77777777" w:rsidTr="00360C4A">
              <w:tc>
                <w:tcPr>
                  <w:tcW w:w="608" w:type="dxa"/>
                </w:tcPr>
                <w:p w14:paraId="2AA546EE" w14:textId="77777777" w:rsidR="008E3C0A" w:rsidRPr="00950D52" w:rsidRDefault="008E3C0A" w:rsidP="00360C4A">
                  <w:pPr>
                    <w:rPr>
                      <w:b/>
                      <w:bCs/>
                      <w:sz w:val="20"/>
                      <w:szCs w:val="20"/>
                    </w:rPr>
                  </w:pPr>
                  <w:r w:rsidRPr="00950D52">
                    <w:rPr>
                      <w:b/>
                      <w:bCs/>
                      <w:sz w:val="20"/>
                      <w:szCs w:val="20"/>
                    </w:rPr>
                    <w:t>Bits</w:t>
                  </w:r>
                </w:p>
              </w:tc>
              <w:tc>
                <w:tcPr>
                  <w:tcW w:w="1710" w:type="dxa"/>
                </w:tcPr>
                <w:p w14:paraId="219ED9BA" w14:textId="77777777" w:rsidR="008E3C0A" w:rsidRPr="00950D52" w:rsidRDefault="008E3C0A" w:rsidP="00360C4A">
                  <w:pPr>
                    <w:rPr>
                      <w:b/>
                      <w:bCs/>
                      <w:sz w:val="20"/>
                      <w:szCs w:val="20"/>
                    </w:rPr>
                  </w:pPr>
                  <w:r w:rsidRPr="00950D52">
                    <w:rPr>
                      <w:b/>
                      <w:bCs/>
                      <w:sz w:val="20"/>
                      <w:szCs w:val="20"/>
                    </w:rPr>
                    <w:t>Data</w:t>
                  </w:r>
                </w:p>
              </w:tc>
            </w:tr>
            <w:tr w:rsidR="008E3C0A" w14:paraId="30A12988" w14:textId="77777777" w:rsidTr="00360C4A">
              <w:tc>
                <w:tcPr>
                  <w:tcW w:w="608" w:type="dxa"/>
                </w:tcPr>
                <w:p w14:paraId="12BEF832" w14:textId="77777777" w:rsidR="008E3C0A" w:rsidRPr="00950D52" w:rsidRDefault="008E3C0A" w:rsidP="00360C4A">
                  <w:pPr>
                    <w:rPr>
                      <w:sz w:val="20"/>
                      <w:szCs w:val="20"/>
                    </w:rPr>
                  </w:pPr>
                  <w:r w:rsidRPr="00950D52">
                    <w:rPr>
                      <w:sz w:val="20"/>
                      <w:szCs w:val="20"/>
                    </w:rPr>
                    <w:t>0</w:t>
                  </w:r>
                </w:p>
              </w:tc>
              <w:tc>
                <w:tcPr>
                  <w:tcW w:w="1710" w:type="dxa"/>
                </w:tcPr>
                <w:p w14:paraId="43445C99" w14:textId="77777777" w:rsidR="008E3C0A" w:rsidRPr="00950D52" w:rsidRDefault="008E3C0A" w:rsidP="00360C4A">
                  <w:pPr>
                    <w:rPr>
                      <w:sz w:val="20"/>
                      <w:szCs w:val="20"/>
                    </w:rPr>
                  </w:pPr>
                  <w:r w:rsidRPr="00950D52">
                    <w:rPr>
                      <w:sz w:val="20"/>
                      <w:szCs w:val="20"/>
                    </w:rPr>
                    <w:t>COLDATA Index</w:t>
                  </w:r>
                </w:p>
              </w:tc>
            </w:tr>
            <w:tr w:rsidR="008E3C0A" w14:paraId="782A41F1" w14:textId="77777777" w:rsidTr="00360C4A">
              <w:tc>
                <w:tcPr>
                  <w:tcW w:w="608" w:type="dxa"/>
                </w:tcPr>
                <w:p w14:paraId="31C318FA" w14:textId="77777777" w:rsidR="008E3C0A" w:rsidRPr="00950D52" w:rsidRDefault="008E3C0A" w:rsidP="00360C4A">
                  <w:pPr>
                    <w:rPr>
                      <w:sz w:val="20"/>
                      <w:szCs w:val="20"/>
                    </w:rPr>
                  </w:pPr>
                  <w:r w:rsidRPr="00950D52">
                    <w:rPr>
                      <w:sz w:val="20"/>
                      <w:szCs w:val="20"/>
                    </w:rPr>
                    <w:t>2:1</w:t>
                  </w:r>
                </w:p>
              </w:tc>
              <w:tc>
                <w:tcPr>
                  <w:tcW w:w="1710" w:type="dxa"/>
                </w:tcPr>
                <w:p w14:paraId="24A20F1B" w14:textId="77777777" w:rsidR="008E3C0A" w:rsidRPr="00950D52" w:rsidRDefault="008E3C0A" w:rsidP="00360C4A">
                  <w:pPr>
                    <w:rPr>
                      <w:sz w:val="20"/>
                      <w:szCs w:val="20"/>
                    </w:rPr>
                  </w:pPr>
                  <w:r w:rsidRPr="00950D52">
                    <w:rPr>
                      <w:sz w:val="20"/>
                      <w:szCs w:val="20"/>
                    </w:rPr>
                    <w:t>FEMB index</w:t>
                  </w:r>
                </w:p>
              </w:tc>
            </w:tr>
            <w:tr w:rsidR="008E3C0A" w14:paraId="35C49947" w14:textId="77777777" w:rsidTr="00360C4A">
              <w:tc>
                <w:tcPr>
                  <w:tcW w:w="608" w:type="dxa"/>
                </w:tcPr>
                <w:p w14:paraId="0830B12A" w14:textId="77777777" w:rsidR="008E3C0A" w:rsidRPr="00950D52" w:rsidRDefault="008E3C0A" w:rsidP="00360C4A">
                  <w:pPr>
                    <w:rPr>
                      <w:sz w:val="20"/>
                      <w:szCs w:val="20"/>
                    </w:rPr>
                  </w:pPr>
                  <w:r>
                    <w:rPr>
                      <w:sz w:val="20"/>
                      <w:szCs w:val="20"/>
                    </w:rPr>
                    <w:t>7:3</w:t>
                  </w:r>
                </w:p>
              </w:tc>
              <w:tc>
                <w:tcPr>
                  <w:tcW w:w="1710" w:type="dxa"/>
                </w:tcPr>
                <w:p w14:paraId="4F09606A" w14:textId="77777777" w:rsidR="008E3C0A" w:rsidRPr="00950D52" w:rsidRDefault="008E3C0A" w:rsidP="00360C4A">
                  <w:pPr>
                    <w:rPr>
                      <w:sz w:val="20"/>
                      <w:szCs w:val="20"/>
                    </w:rPr>
                  </w:pPr>
                  <w:r>
                    <w:rPr>
                      <w:sz w:val="20"/>
                      <w:szCs w:val="20"/>
                    </w:rPr>
                    <w:t>Reserved</w:t>
                  </w:r>
                </w:p>
              </w:tc>
            </w:tr>
          </w:tbl>
          <w:p w14:paraId="5238F94E" w14:textId="77777777" w:rsidR="008E3C0A" w:rsidRDefault="008E3C0A" w:rsidP="00360C4A"/>
        </w:tc>
        <w:tc>
          <w:tcPr>
            <w:tcW w:w="1255" w:type="dxa"/>
          </w:tcPr>
          <w:p w14:paraId="6EC10E3C" w14:textId="77777777" w:rsidR="008E3C0A" w:rsidRDefault="008E3C0A" w:rsidP="00360C4A">
            <w:r>
              <w:t>8</w:t>
            </w:r>
          </w:p>
        </w:tc>
      </w:tr>
      <w:tr w:rsidR="008E3C0A" w14:paraId="48E07FF4" w14:textId="77777777" w:rsidTr="00360C4A">
        <w:tc>
          <w:tcPr>
            <w:tcW w:w="1705" w:type="dxa"/>
          </w:tcPr>
          <w:p w14:paraId="209D444E" w14:textId="77777777" w:rsidR="008E3C0A" w:rsidRDefault="008E3C0A" w:rsidP="00360C4A">
            <w:r>
              <w:t>Version</w:t>
            </w:r>
          </w:p>
        </w:tc>
        <w:tc>
          <w:tcPr>
            <w:tcW w:w="6390" w:type="dxa"/>
          </w:tcPr>
          <w:p w14:paraId="4C52382E" w14:textId="77777777" w:rsidR="008E3C0A" w:rsidRDefault="008E3C0A" w:rsidP="00360C4A">
            <w:r w:rsidRPr="0068369D">
              <w:rPr>
                <w:color w:val="FF0000"/>
              </w:rPr>
              <w:t>Required by DAQ specs</w:t>
            </w:r>
            <w:r>
              <w:t>, purpose unclear at this time.</w:t>
            </w:r>
          </w:p>
        </w:tc>
        <w:tc>
          <w:tcPr>
            <w:tcW w:w="1255" w:type="dxa"/>
          </w:tcPr>
          <w:p w14:paraId="0942205F" w14:textId="77777777" w:rsidR="008E3C0A" w:rsidRDefault="008E3C0A" w:rsidP="00360C4A">
            <w:r>
              <w:t>4</w:t>
            </w:r>
          </w:p>
        </w:tc>
      </w:tr>
      <w:tr w:rsidR="008E3C0A" w14:paraId="25449E49" w14:textId="77777777" w:rsidTr="00360C4A">
        <w:tc>
          <w:tcPr>
            <w:tcW w:w="1705" w:type="dxa"/>
          </w:tcPr>
          <w:p w14:paraId="67998A41" w14:textId="77777777" w:rsidR="008E3C0A" w:rsidRDefault="008E3C0A" w:rsidP="00360C4A">
            <w:r>
              <w:t>COLDATA time 0</w:t>
            </w:r>
          </w:p>
        </w:tc>
        <w:tc>
          <w:tcPr>
            <w:tcW w:w="6390" w:type="dxa"/>
          </w:tcPr>
          <w:p w14:paraId="0859DEEC" w14:textId="77777777" w:rsidR="008E3C0A" w:rsidRDefault="008E3C0A" w:rsidP="00360C4A">
            <w:r>
              <w:t>COLDATA time stamp link 0</w:t>
            </w:r>
          </w:p>
        </w:tc>
        <w:tc>
          <w:tcPr>
            <w:tcW w:w="1255" w:type="dxa"/>
          </w:tcPr>
          <w:p w14:paraId="7AC9A825" w14:textId="77777777" w:rsidR="008E3C0A" w:rsidRDefault="008E3C0A" w:rsidP="00360C4A">
            <w:r>
              <w:t>15</w:t>
            </w:r>
          </w:p>
        </w:tc>
      </w:tr>
      <w:tr w:rsidR="008E3C0A" w14:paraId="145C0202" w14:textId="77777777" w:rsidTr="00360C4A">
        <w:tc>
          <w:tcPr>
            <w:tcW w:w="1705" w:type="dxa"/>
          </w:tcPr>
          <w:p w14:paraId="54792053" w14:textId="77777777" w:rsidR="008E3C0A" w:rsidRDefault="008E3C0A" w:rsidP="00360C4A">
            <w:r>
              <w:t>COLDATA time 1</w:t>
            </w:r>
          </w:p>
        </w:tc>
        <w:tc>
          <w:tcPr>
            <w:tcW w:w="6390" w:type="dxa"/>
          </w:tcPr>
          <w:p w14:paraId="45D9E6C5" w14:textId="77777777" w:rsidR="008E3C0A" w:rsidRDefault="008E3C0A" w:rsidP="00360C4A">
            <w:r>
              <w:t>COLDATA time stamp link 1</w:t>
            </w:r>
          </w:p>
        </w:tc>
        <w:tc>
          <w:tcPr>
            <w:tcW w:w="1255" w:type="dxa"/>
          </w:tcPr>
          <w:p w14:paraId="5376EC81" w14:textId="77777777" w:rsidR="008E3C0A" w:rsidRDefault="008E3C0A" w:rsidP="00360C4A">
            <w:r>
              <w:t>15</w:t>
            </w:r>
          </w:p>
        </w:tc>
      </w:tr>
      <w:tr w:rsidR="008E3C0A" w14:paraId="58B2FB68" w14:textId="77777777" w:rsidTr="00360C4A">
        <w:tc>
          <w:tcPr>
            <w:tcW w:w="1705" w:type="dxa"/>
          </w:tcPr>
          <w:p w14:paraId="28C5C4D8" w14:textId="77777777" w:rsidR="008E3C0A" w:rsidRDefault="008E3C0A" w:rsidP="00360C4A">
            <w:r>
              <w:t>CRC error</w:t>
            </w:r>
          </w:p>
        </w:tc>
        <w:tc>
          <w:tcPr>
            <w:tcW w:w="6390" w:type="dxa"/>
          </w:tcPr>
          <w:p w14:paraId="461D5C33" w14:textId="77777777" w:rsidR="008E3C0A" w:rsidRDefault="008E3C0A" w:rsidP="00360C4A">
            <w:r>
              <w:t>Indicates that CRC error happened on the data link</w:t>
            </w:r>
          </w:p>
        </w:tc>
        <w:tc>
          <w:tcPr>
            <w:tcW w:w="1255" w:type="dxa"/>
          </w:tcPr>
          <w:p w14:paraId="6F66E02C" w14:textId="77777777" w:rsidR="008E3C0A" w:rsidRDefault="008E3C0A" w:rsidP="00360C4A">
            <w:r>
              <w:t>2</w:t>
            </w:r>
          </w:p>
        </w:tc>
      </w:tr>
      <w:tr w:rsidR="008E3C0A" w14:paraId="4DE90B28" w14:textId="77777777" w:rsidTr="00360C4A">
        <w:tc>
          <w:tcPr>
            <w:tcW w:w="1705" w:type="dxa"/>
          </w:tcPr>
          <w:p w14:paraId="6563B5B2" w14:textId="77777777" w:rsidR="008E3C0A" w:rsidRDefault="008E3C0A" w:rsidP="00360C4A">
            <w:r>
              <w:t>Link valid</w:t>
            </w:r>
          </w:p>
        </w:tc>
        <w:tc>
          <w:tcPr>
            <w:tcW w:w="6390" w:type="dxa"/>
          </w:tcPr>
          <w:p w14:paraId="3D3E639A" w14:textId="77777777" w:rsidR="008E3C0A" w:rsidRDefault="008E3C0A" w:rsidP="00360C4A">
            <w:r>
              <w:t>Indicates that data was received from a valid link</w:t>
            </w:r>
          </w:p>
        </w:tc>
        <w:tc>
          <w:tcPr>
            <w:tcW w:w="1255" w:type="dxa"/>
          </w:tcPr>
          <w:p w14:paraId="1D7FE10A" w14:textId="77777777" w:rsidR="008E3C0A" w:rsidRDefault="008E3C0A" w:rsidP="00360C4A">
            <w:r>
              <w:t>2</w:t>
            </w:r>
          </w:p>
        </w:tc>
      </w:tr>
      <w:tr w:rsidR="008E3C0A" w14:paraId="7E6B5C26" w14:textId="77777777" w:rsidTr="00360C4A">
        <w:tc>
          <w:tcPr>
            <w:tcW w:w="1705" w:type="dxa"/>
          </w:tcPr>
          <w:p w14:paraId="005DE529" w14:textId="77777777" w:rsidR="008E3C0A" w:rsidRDefault="008E3C0A" w:rsidP="00360C4A">
            <w:r>
              <w:t>LOL</w:t>
            </w:r>
          </w:p>
        </w:tc>
        <w:tc>
          <w:tcPr>
            <w:tcW w:w="6390" w:type="dxa"/>
          </w:tcPr>
          <w:p w14:paraId="2D2D1164" w14:textId="77777777" w:rsidR="008E3C0A" w:rsidRDefault="008E3C0A" w:rsidP="00360C4A">
            <w:r>
              <w:t>Loss of lock from on-board PLL</w:t>
            </w:r>
          </w:p>
        </w:tc>
        <w:tc>
          <w:tcPr>
            <w:tcW w:w="1255" w:type="dxa"/>
          </w:tcPr>
          <w:p w14:paraId="3500E559" w14:textId="77777777" w:rsidR="008E3C0A" w:rsidRDefault="008E3C0A" w:rsidP="00360C4A">
            <w:r>
              <w:t>1</w:t>
            </w:r>
          </w:p>
        </w:tc>
      </w:tr>
      <w:tr w:rsidR="008E3C0A" w14:paraId="17C843A9" w14:textId="77777777" w:rsidTr="00360C4A">
        <w:tc>
          <w:tcPr>
            <w:tcW w:w="1705" w:type="dxa"/>
          </w:tcPr>
          <w:p w14:paraId="77BB0F51" w14:textId="77777777" w:rsidR="008E3C0A" w:rsidRDefault="008E3C0A" w:rsidP="00360C4A">
            <w:r>
              <w:t>WIB sync</w:t>
            </w:r>
          </w:p>
        </w:tc>
        <w:tc>
          <w:tcPr>
            <w:tcW w:w="6390" w:type="dxa"/>
          </w:tcPr>
          <w:p w14:paraId="5E479DD2" w14:textId="77777777" w:rsidR="008E3C0A" w:rsidRDefault="008E3C0A" w:rsidP="00360C4A">
            <w:r>
              <w:t>Indicates that the timing endpoint is synchronized</w:t>
            </w:r>
          </w:p>
        </w:tc>
        <w:tc>
          <w:tcPr>
            <w:tcW w:w="1255" w:type="dxa"/>
          </w:tcPr>
          <w:p w14:paraId="7C7E63D1" w14:textId="77777777" w:rsidR="008E3C0A" w:rsidRDefault="008E3C0A" w:rsidP="00360C4A">
            <w:r>
              <w:t>1</w:t>
            </w:r>
          </w:p>
        </w:tc>
      </w:tr>
      <w:tr w:rsidR="008E3C0A" w14:paraId="0FA53FDA" w14:textId="77777777" w:rsidTr="00360C4A">
        <w:tc>
          <w:tcPr>
            <w:tcW w:w="1705" w:type="dxa"/>
          </w:tcPr>
          <w:p w14:paraId="78D8723F" w14:textId="77777777" w:rsidR="008E3C0A" w:rsidRDefault="008E3C0A" w:rsidP="00360C4A">
            <w:r>
              <w:t>FEMB sync</w:t>
            </w:r>
          </w:p>
        </w:tc>
        <w:tc>
          <w:tcPr>
            <w:tcW w:w="6390" w:type="dxa"/>
          </w:tcPr>
          <w:p w14:paraId="22A3E282" w14:textId="77777777" w:rsidR="008E3C0A" w:rsidRDefault="008E3C0A" w:rsidP="00360C4A">
            <w:r>
              <w:t>Indicates that FEMB is synchronized with global time stamp, one bit per COLDATA link</w:t>
            </w:r>
          </w:p>
        </w:tc>
        <w:tc>
          <w:tcPr>
            <w:tcW w:w="1255" w:type="dxa"/>
          </w:tcPr>
          <w:p w14:paraId="04356661" w14:textId="77777777" w:rsidR="008E3C0A" w:rsidRDefault="008E3C0A" w:rsidP="00360C4A">
            <w:r>
              <w:t>2</w:t>
            </w:r>
          </w:p>
        </w:tc>
      </w:tr>
      <w:tr w:rsidR="008E3C0A" w14:paraId="009BF29A" w14:textId="77777777" w:rsidTr="00360C4A">
        <w:tc>
          <w:tcPr>
            <w:tcW w:w="1705" w:type="dxa"/>
          </w:tcPr>
          <w:p w14:paraId="518F52E7" w14:textId="77777777" w:rsidR="008E3C0A" w:rsidRDefault="008E3C0A" w:rsidP="00360C4A">
            <w:r>
              <w:t>Pulser</w:t>
            </w:r>
          </w:p>
        </w:tc>
        <w:tc>
          <w:tcPr>
            <w:tcW w:w="6390" w:type="dxa"/>
          </w:tcPr>
          <w:p w14:paraId="026C576A" w14:textId="77777777" w:rsidR="008E3C0A" w:rsidRDefault="008E3C0A" w:rsidP="00360C4A">
            <w:r>
              <w:t>FEMB pulser was active</w:t>
            </w:r>
          </w:p>
        </w:tc>
        <w:tc>
          <w:tcPr>
            <w:tcW w:w="1255" w:type="dxa"/>
          </w:tcPr>
          <w:p w14:paraId="11623BC7" w14:textId="77777777" w:rsidR="008E3C0A" w:rsidRDefault="008E3C0A" w:rsidP="00360C4A">
            <w:r>
              <w:t>1</w:t>
            </w:r>
          </w:p>
        </w:tc>
      </w:tr>
      <w:tr w:rsidR="008E3C0A" w14:paraId="084BBB1D" w14:textId="77777777" w:rsidTr="00360C4A">
        <w:tc>
          <w:tcPr>
            <w:tcW w:w="1705" w:type="dxa"/>
          </w:tcPr>
          <w:p w14:paraId="79B6B5FD" w14:textId="77777777" w:rsidR="008E3C0A" w:rsidRDefault="008E3C0A" w:rsidP="00360C4A">
            <w:r>
              <w:t>Calibration</w:t>
            </w:r>
          </w:p>
        </w:tc>
        <w:tc>
          <w:tcPr>
            <w:tcW w:w="6390" w:type="dxa"/>
          </w:tcPr>
          <w:p w14:paraId="7170A604" w14:textId="77777777" w:rsidR="008E3C0A" w:rsidRDefault="008E3C0A" w:rsidP="00360C4A">
            <w:r>
              <w:t>Calibration is ongoing</w:t>
            </w:r>
          </w:p>
        </w:tc>
        <w:tc>
          <w:tcPr>
            <w:tcW w:w="1255" w:type="dxa"/>
          </w:tcPr>
          <w:p w14:paraId="099DDD9E" w14:textId="77777777" w:rsidR="008E3C0A" w:rsidRDefault="008E3C0A" w:rsidP="00360C4A">
            <w:r>
              <w:t>1</w:t>
            </w:r>
          </w:p>
        </w:tc>
      </w:tr>
      <w:tr w:rsidR="008E3C0A" w14:paraId="77F49D70" w14:textId="77777777" w:rsidTr="00360C4A">
        <w:tc>
          <w:tcPr>
            <w:tcW w:w="1705" w:type="dxa"/>
          </w:tcPr>
          <w:p w14:paraId="5C55EA4D" w14:textId="77777777" w:rsidR="008E3C0A" w:rsidRDefault="008E3C0A" w:rsidP="00360C4A">
            <w:r>
              <w:t>Ready</w:t>
            </w:r>
          </w:p>
        </w:tc>
        <w:tc>
          <w:tcPr>
            <w:tcW w:w="6390" w:type="dxa"/>
          </w:tcPr>
          <w:p w14:paraId="670A7099" w14:textId="77777777" w:rsidR="008E3C0A" w:rsidRDefault="008E3C0A" w:rsidP="00360C4A">
            <w:r>
              <w:t>Indicates that WIB is ready (not in the process of being configured)</w:t>
            </w:r>
          </w:p>
        </w:tc>
        <w:tc>
          <w:tcPr>
            <w:tcW w:w="1255" w:type="dxa"/>
          </w:tcPr>
          <w:p w14:paraId="168E9B9D" w14:textId="77777777" w:rsidR="008E3C0A" w:rsidRDefault="008E3C0A" w:rsidP="00360C4A">
            <w:r>
              <w:t>1</w:t>
            </w:r>
          </w:p>
        </w:tc>
      </w:tr>
      <w:tr w:rsidR="008E3C0A" w14:paraId="0F4EEFAD" w14:textId="77777777" w:rsidTr="00360C4A">
        <w:tc>
          <w:tcPr>
            <w:tcW w:w="1705" w:type="dxa"/>
          </w:tcPr>
          <w:p w14:paraId="7E48D5DC" w14:textId="77777777" w:rsidR="008E3C0A" w:rsidRDefault="008E3C0A" w:rsidP="00360C4A">
            <w:r>
              <w:t>Context</w:t>
            </w:r>
          </w:p>
        </w:tc>
        <w:tc>
          <w:tcPr>
            <w:tcW w:w="6390" w:type="dxa"/>
          </w:tcPr>
          <w:p w14:paraId="4B4142A5" w14:textId="77777777" w:rsidR="008E3C0A" w:rsidRDefault="008E3C0A" w:rsidP="00360C4A">
            <w:r>
              <w:t>Context code</w:t>
            </w:r>
          </w:p>
        </w:tc>
        <w:tc>
          <w:tcPr>
            <w:tcW w:w="1255" w:type="dxa"/>
          </w:tcPr>
          <w:p w14:paraId="21A6992C" w14:textId="77777777" w:rsidR="008E3C0A" w:rsidRDefault="008E3C0A" w:rsidP="00360C4A">
            <w:r>
              <w:t>8</w:t>
            </w:r>
          </w:p>
        </w:tc>
      </w:tr>
      <w:tr w:rsidR="008E3C0A" w14:paraId="7753D0F0" w14:textId="77777777" w:rsidTr="00360C4A">
        <w:tc>
          <w:tcPr>
            <w:tcW w:w="1705" w:type="dxa"/>
          </w:tcPr>
          <w:p w14:paraId="624D6649" w14:textId="77777777" w:rsidR="008E3C0A" w:rsidRDefault="008E3C0A" w:rsidP="00360C4A">
            <w:r>
              <w:t>Time stamp</w:t>
            </w:r>
          </w:p>
        </w:tc>
        <w:tc>
          <w:tcPr>
            <w:tcW w:w="6390" w:type="dxa"/>
          </w:tcPr>
          <w:p w14:paraId="4E59DF54" w14:textId="77777777" w:rsidR="008E3C0A" w:rsidRDefault="008E3C0A" w:rsidP="00360C4A">
            <w:r w:rsidRPr="0068369D">
              <w:rPr>
                <w:color w:val="FF0000"/>
              </w:rPr>
              <w:t>Required by DAQ specs</w:t>
            </w:r>
            <w:r>
              <w:t xml:space="preserve"> Global 64-bit time stamp</w:t>
            </w:r>
          </w:p>
        </w:tc>
        <w:tc>
          <w:tcPr>
            <w:tcW w:w="1255" w:type="dxa"/>
          </w:tcPr>
          <w:p w14:paraId="68D96710" w14:textId="77777777" w:rsidR="008E3C0A" w:rsidRDefault="008E3C0A" w:rsidP="00360C4A">
            <w:r>
              <w:t>64</w:t>
            </w:r>
          </w:p>
        </w:tc>
      </w:tr>
    </w:tbl>
    <w:p w14:paraId="65837841" w14:textId="77777777" w:rsidR="008E3C0A" w:rsidRDefault="008E3C0A" w:rsidP="008E3C0A"/>
    <w:p w14:paraId="7FA93332" w14:textId="77777777" w:rsidR="008E3C0A" w:rsidRDefault="008E3C0A" w:rsidP="00081012">
      <w:pPr>
        <w:pStyle w:val="Heading2"/>
      </w:pPr>
      <w:bookmarkStart w:id="56" w:name="_Toc121384903"/>
      <w:bookmarkStart w:id="57" w:name="_Toc132296142"/>
      <w:r>
        <w:t>Data samples packing</w:t>
      </w:r>
      <w:bookmarkEnd w:id="56"/>
      <w:bookmarkEnd w:id="57"/>
    </w:p>
    <w:p w14:paraId="191E0059" w14:textId="77777777" w:rsidR="008E3C0A" w:rsidRPr="00BF2B1E" w:rsidRDefault="008E3C0A" w:rsidP="008E3C0A">
      <w:r>
        <w:t>None of the ways of packing 14-bit data samples into 64-bit words are particularly “nice”. Some of the data samples must be broken into fragments with any packing strategy. We’ve selected the packing pattern shown below because it requires reassembling the minimal number of 14-bit words from a maximum of 2 fragments. 64 14-bit samples from 4 ADCs are packed into 14 64-bit words. This data block represents data for one system clock cycle of 16 ns.</w:t>
      </w:r>
    </w:p>
    <w:p w14:paraId="2F00217D" w14:textId="77777777" w:rsidR="008E3C0A" w:rsidRDefault="008E3C0A" w:rsidP="008E3C0A">
      <w:pPr>
        <w:keepNext/>
      </w:pPr>
      <w:r>
        <w:rPr>
          <w:noProof/>
        </w:rPr>
        <w:lastRenderedPageBreak/>
        <w:drawing>
          <wp:inline distT="0" distB="0" distL="0" distR="0" wp14:anchorId="1F8C968A" wp14:editId="6F77FF87">
            <wp:extent cx="6609171" cy="1086827"/>
            <wp:effectExtent l="0" t="0" r="1270" b="0"/>
            <wp:docPr id="2029679510" name="Picture 2029679510" descr="Graphical user interface, application,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679510" name="Picture 2029679510" descr="Graphical user interface, application, timeline&#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709882" cy="1103388"/>
                    </a:xfrm>
                    <a:prstGeom prst="rect">
                      <a:avLst/>
                    </a:prstGeom>
                    <a:noFill/>
                  </pic:spPr>
                </pic:pic>
              </a:graphicData>
            </a:graphic>
          </wp:inline>
        </w:drawing>
      </w:r>
    </w:p>
    <w:p w14:paraId="33117301" w14:textId="6EF1D525" w:rsidR="008E3C0A" w:rsidRDefault="008E3C0A" w:rsidP="008E3C0A">
      <w:pPr>
        <w:pStyle w:val="Caption"/>
      </w:pPr>
      <w:bookmarkStart w:id="58" w:name="_Ref131606285"/>
      <w:r>
        <w:t xml:space="preserve">Figure </w:t>
      </w:r>
      <w:fldSimple w:instr=" SEQ Figure \* ARABIC ">
        <w:r w:rsidR="007B4A22">
          <w:rPr>
            <w:noProof/>
          </w:rPr>
          <w:t>7</w:t>
        </w:r>
      </w:fldSimple>
      <w:bookmarkEnd w:id="58"/>
      <w:r>
        <w:t xml:space="preserve">. ADC samples packaged into 64-bit </w:t>
      </w:r>
      <w:proofErr w:type="gramStart"/>
      <w:r>
        <w:t>words</w:t>
      </w:r>
      <w:proofErr w:type="gramEnd"/>
    </w:p>
    <w:p w14:paraId="3F75C8DA" w14:textId="77777777" w:rsidR="008E3C0A" w:rsidRDefault="008E3C0A" w:rsidP="008E3C0A">
      <w:r>
        <w:t>Explanation for the picture:</w:t>
      </w:r>
    </w:p>
    <w:p w14:paraId="24A724B8" w14:textId="77777777" w:rsidR="008E3C0A" w:rsidRDefault="008E3C0A" w:rsidP="008E3C0A">
      <w:pPr>
        <w:pStyle w:val="ListParagraph"/>
        <w:numPr>
          <w:ilvl w:val="0"/>
          <w:numId w:val="44"/>
        </w:numPr>
      </w:pPr>
      <w:r>
        <w:t xml:space="preserve">Top line shows bit </w:t>
      </w:r>
      <w:proofErr w:type="gramStart"/>
      <w:r>
        <w:t>numbers</w:t>
      </w:r>
      <w:proofErr w:type="gramEnd"/>
    </w:p>
    <w:p w14:paraId="3B38724C" w14:textId="77777777" w:rsidR="008E3C0A" w:rsidRDefault="008E3C0A" w:rsidP="008E3C0A">
      <w:pPr>
        <w:pStyle w:val="ListParagraph"/>
        <w:numPr>
          <w:ilvl w:val="0"/>
          <w:numId w:val="44"/>
        </w:numPr>
      </w:pPr>
      <w:r>
        <w:t xml:space="preserve">Colored sections correspond to 14-bit data </w:t>
      </w:r>
      <w:proofErr w:type="gramStart"/>
      <w:r>
        <w:t>samples</w:t>
      </w:r>
      <w:proofErr w:type="gramEnd"/>
    </w:p>
    <w:p w14:paraId="7F85A413" w14:textId="77777777" w:rsidR="008E3C0A" w:rsidRDefault="008E3C0A" w:rsidP="008E3C0A">
      <w:pPr>
        <w:pStyle w:val="ListParagraph"/>
        <w:numPr>
          <w:ilvl w:val="0"/>
          <w:numId w:val="44"/>
        </w:numPr>
      </w:pPr>
      <w:r>
        <w:t xml:space="preserve">Grey data samples are split into 2 fragments of various </w:t>
      </w:r>
      <w:proofErr w:type="gramStart"/>
      <w:r>
        <w:t>lengths</w:t>
      </w:r>
      <w:proofErr w:type="gramEnd"/>
    </w:p>
    <w:p w14:paraId="44F45E45" w14:textId="77777777" w:rsidR="008E3C0A" w:rsidRDefault="008E3C0A" w:rsidP="008E3C0A">
      <w:pPr>
        <w:pStyle w:val="ListParagraph"/>
        <w:numPr>
          <w:ilvl w:val="0"/>
          <w:numId w:val="44"/>
        </w:numPr>
      </w:pPr>
      <w:r>
        <w:t>Note that the packing pattern repeats every 7 64-bit words but contains data from different ADCs.</w:t>
      </w:r>
    </w:p>
    <w:p w14:paraId="6DD15029" w14:textId="77777777" w:rsidR="008E3C0A" w:rsidRDefault="008E3C0A" w:rsidP="00081012">
      <w:pPr>
        <w:pStyle w:val="Heading2"/>
      </w:pPr>
      <w:bookmarkStart w:id="59" w:name="_Toc121384904"/>
      <w:bookmarkStart w:id="60" w:name="_Toc132296143"/>
      <w:r>
        <w:t>Data block format</w:t>
      </w:r>
      <w:bookmarkEnd w:id="59"/>
      <w:bookmarkEnd w:id="60"/>
    </w:p>
    <w:tbl>
      <w:tblPr>
        <w:tblStyle w:val="TableGrid"/>
        <w:tblW w:w="9350" w:type="dxa"/>
        <w:tblLook w:val="04A0" w:firstRow="1" w:lastRow="0" w:firstColumn="1" w:lastColumn="0" w:noHBand="0" w:noVBand="1"/>
      </w:tblPr>
      <w:tblGrid>
        <w:gridCol w:w="1213"/>
        <w:gridCol w:w="1122"/>
        <w:gridCol w:w="1080"/>
        <w:gridCol w:w="5935"/>
      </w:tblGrid>
      <w:tr w:rsidR="008E3C0A" w14:paraId="49B84435" w14:textId="77777777" w:rsidTr="00360C4A">
        <w:tc>
          <w:tcPr>
            <w:tcW w:w="1213" w:type="dxa"/>
          </w:tcPr>
          <w:p w14:paraId="11FD1F98" w14:textId="77777777" w:rsidR="008E3C0A" w:rsidRPr="009708B3" w:rsidRDefault="008E3C0A" w:rsidP="00360C4A">
            <w:pPr>
              <w:rPr>
                <w:b/>
                <w:bCs/>
              </w:rPr>
            </w:pPr>
            <w:r w:rsidRPr="009708B3">
              <w:rPr>
                <w:b/>
                <w:bCs/>
              </w:rPr>
              <w:t>Words, 64-bit</w:t>
            </w:r>
          </w:p>
        </w:tc>
        <w:tc>
          <w:tcPr>
            <w:tcW w:w="1122" w:type="dxa"/>
          </w:tcPr>
          <w:p w14:paraId="36B1D6DF" w14:textId="77777777" w:rsidR="008E3C0A" w:rsidRPr="009708B3" w:rsidRDefault="008E3C0A" w:rsidP="00360C4A">
            <w:pPr>
              <w:rPr>
                <w:b/>
                <w:bCs/>
              </w:rPr>
            </w:pPr>
            <w:r>
              <w:rPr>
                <w:b/>
                <w:bCs/>
              </w:rPr>
              <w:t>Clock tick</w:t>
            </w:r>
          </w:p>
        </w:tc>
        <w:tc>
          <w:tcPr>
            <w:tcW w:w="1080" w:type="dxa"/>
          </w:tcPr>
          <w:p w14:paraId="5F8CFBE1" w14:textId="77777777" w:rsidR="008E3C0A" w:rsidRPr="009708B3" w:rsidRDefault="008E3C0A" w:rsidP="00360C4A">
            <w:pPr>
              <w:rPr>
                <w:b/>
                <w:bCs/>
              </w:rPr>
            </w:pPr>
            <w:r>
              <w:rPr>
                <w:b/>
                <w:bCs/>
              </w:rPr>
              <w:t>Channels</w:t>
            </w:r>
          </w:p>
        </w:tc>
        <w:tc>
          <w:tcPr>
            <w:tcW w:w="5935" w:type="dxa"/>
          </w:tcPr>
          <w:p w14:paraId="3EA7E2E5" w14:textId="77777777" w:rsidR="008E3C0A" w:rsidRPr="009708B3" w:rsidRDefault="008E3C0A" w:rsidP="00360C4A">
            <w:pPr>
              <w:rPr>
                <w:b/>
                <w:bCs/>
              </w:rPr>
            </w:pPr>
            <w:r w:rsidRPr="009708B3">
              <w:rPr>
                <w:b/>
                <w:bCs/>
              </w:rPr>
              <w:t>Description</w:t>
            </w:r>
          </w:p>
        </w:tc>
      </w:tr>
      <w:tr w:rsidR="008E3C0A" w14:paraId="46B0DD71" w14:textId="77777777" w:rsidTr="00360C4A">
        <w:tc>
          <w:tcPr>
            <w:tcW w:w="1213" w:type="dxa"/>
          </w:tcPr>
          <w:p w14:paraId="3D1D7700" w14:textId="77777777" w:rsidR="008E3C0A" w:rsidRDefault="008E3C0A" w:rsidP="00360C4A">
            <w:r>
              <w:t>1</w:t>
            </w:r>
          </w:p>
        </w:tc>
        <w:tc>
          <w:tcPr>
            <w:tcW w:w="1122" w:type="dxa"/>
          </w:tcPr>
          <w:p w14:paraId="2E6B1B5C" w14:textId="77777777" w:rsidR="008E3C0A" w:rsidRDefault="008E3C0A" w:rsidP="00360C4A"/>
        </w:tc>
        <w:tc>
          <w:tcPr>
            <w:tcW w:w="1080" w:type="dxa"/>
          </w:tcPr>
          <w:p w14:paraId="5E056286" w14:textId="77777777" w:rsidR="008E3C0A" w:rsidRDefault="008E3C0A" w:rsidP="00360C4A"/>
        </w:tc>
        <w:tc>
          <w:tcPr>
            <w:tcW w:w="5935" w:type="dxa"/>
          </w:tcPr>
          <w:p w14:paraId="0FA1A12C" w14:textId="77777777" w:rsidR="008E3C0A" w:rsidRDefault="008E3C0A" w:rsidP="00360C4A">
            <w:r>
              <w:t>Header word 1, see format below</w:t>
            </w:r>
          </w:p>
        </w:tc>
      </w:tr>
      <w:tr w:rsidR="008E3C0A" w14:paraId="0849600E" w14:textId="77777777" w:rsidTr="00360C4A">
        <w:tc>
          <w:tcPr>
            <w:tcW w:w="1213" w:type="dxa"/>
          </w:tcPr>
          <w:p w14:paraId="0A2C0455" w14:textId="77777777" w:rsidR="008E3C0A" w:rsidRDefault="008E3C0A" w:rsidP="00360C4A">
            <w:r>
              <w:t>2</w:t>
            </w:r>
          </w:p>
        </w:tc>
        <w:tc>
          <w:tcPr>
            <w:tcW w:w="1122" w:type="dxa"/>
          </w:tcPr>
          <w:p w14:paraId="55AEE0E8" w14:textId="77777777" w:rsidR="008E3C0A" w:rsidRDefault="008E3C0A" w:rsidP="00360C4A"/>
        </w:tc>
        <w:tc>
          <w:tcPr>
            <w:tcW w:w="1080" w:type="dxa"/>
          </w:tcPr>
          <w:p w14:paraId="30F70EAE" w14:textId="77777777" w:rsidR="008E3C0A" w:rsidRDefault="008E3C0A" w:rsidP="00360C4A"/>
        </w:tc>
        <w:tc>
          <w:tcPr>
            <w:tcW w:w="5935" w:type="dxa"/>
          </w:tcPr>
          <w:p w14:paraId="10FB005B" w14:textId="77777777" w:rsidR="008E3C0A" w:rsidRDefault="008E3C0A" w:rsidP="00360C4A">
            <w:r>
              <w:t>Header word 2, see format below</w:t>
            </w:r>
          </w:p>
        </w:tc>
      </w:tr>
      <w:tr w:rsidR="008E3C0A" w14:paraId="6D195740" w14:textId="77777777" w:rsidTr="00360C4A">
        <w:tc>
          <w:tcPr>
            <w:tcW w:w="1213" w:type="dxa"/>
          </w:tcPr>
          <w:p w14:paraId="01F6A705" w14:textId="77777777" w:rsidR="008E3C0A" w:rsidRDefault="008E3C0A" w:rsidP="00360C4A">
            <w:r>
              <w:t>3</w:t>
            </w:r>
          </w:p>
        </w:tc>
        <w:tc>
          <w:tcPr>
            <w:tcW w:w="1122" w:type="dxa"/>
          </w:tcPr>
          <w:p w14:paraId="6E722B8D" w14:textId="77777777" w:rsidR="008E3C0A" w:rsidRDefault="008E3C0A" w:rsidP="00360C4A"/>
        </w:tc>
        <w:tc>
          <w:tcPr>
            <w:tcW w:w="1080" w:type="dxa"/>
          </w:tcPr>
          <w:p w14:paraId="2CFDBE08" w14:textId="77777777" w:rsidR="008E3C0A" w:rsidRDefault="008E3C0A" w:rsidP="00360C4A"/>
        </w:tc>
        <w:tc>
          <w:tcPr>
            <w:tcW w:w="5935" w:type="dxa"/>
          </w:tcPr>
          <w:p w14:paraId="1D70026A" w14:textId="77777777" w:rsidR="008E3C0A" w:rsidRDefault="008E3C0A" w:rsidP="00360C4A">
            <w:r>
              <w:t>Header word 3, see format below</w:t>
            </w:r>
          </w:p>
        </w:tc>
      </w:tr>
      <w:tr w:rsidR="008E3C0A" w14:paraId="4202EAA6" w14:textId="77777777" w:rsidTr="00360C4A">
        <w:tc>
          <w:tcPr>
            <w:tcW w:w="1213" w:type="dxa"/>
          </w:tcPr>
          <w:p w14:paraId="00351BAE" w14:textId="77777777" w:rsidR="008E3C0A" w:rsidRDefault="008E3C0A" w:rsidP="00360C4A">
            <w:r>
              <w:t>4..17</w:t>
            </w:r>
          </w:p>
        </w:tc>
        <w:tc>
          <w:tcPr>
            <w:tcW w:w="1122" w:type="dxa"/>
          </w:tcPr>
          <w:p w14:paraId="10738535" w14:textId="77777777" w:rsidR="008E3C0A" w:rsidRDefault="008E3C0A" w:rsidP="00360C4A">
            <w:r>
              <w:t>0</w:t>
            </w:r>
          </w:p>
        </w:tc>
        <w:tc>
          <w:tcPr>
            <w:tcW w:w="1080" w:type="dxa"/>
          </w:tcPr>
          <w:p w14:paraId="3AC9EF10" w14:textId="77777777" w:rsidR="008E3C0A" w:rsidRDefault="008E3C0A" w:rsidP="00360C4A">
            <w:r>
              <w:t>0..63</w:t>
            </w:r>
          </w:p>
        </w:tc>
        <w:tc>
          <w:tcPr>
            <w:tcW w:w="5935" w:type="dxa"/>
          </w:tcPr>
          <w:p w14:paraId="6FE5127B"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8424D" w14:textId="77777777" w:rsidTr="00360C4A">
        <w:tc>
          <w:tcPr>
            <w:tcW w:w="1213" w:type="dxa"/>
          </w:tcPr>
          <w:p w14:paraId="04F0C6CA" w14:textId="77777777" w:rsidR="008E3C0A" w:rsidRDefault="008E3C0A" w:rsidP="00360C4A">
            <w:r>
              <w:t>18..31</w:t>
            </w:r>
          </w:p>
        </w:tc>
        <w:tc>
          <w:tcPr>
            <w:tcW w:w="1122" w:type="dxa"/>
          </w:tcPr>
          <w:p w14:paraId="2406D6C0" w14:textId="77777777" w:rsidR="008E3C0A" w:rsidRDefault="008E3C0A" w:rsidP="00360C4A">
            <w:r>
              <w:t>1</w:t>
            </w:r>
          </w:p>
        </w:tc>
        <w:tc>
          <w:tcPr>
            <w:tcW w:w="1080" w:type="dxa"/>
          </w:tcPr>
          <w:p w14:paraId="35695366" w14:textId="77777777" w:rsidR="008E3C0A" w:rsidRDefault="008E3C0A" w:rsidP="00360C4A">
            <w:r>
              <w:t>0..63</w:t>
            </w:r>
          </w:p>
        </w:tc>
        <w:tc>
          <w:tcPr>
            <w:tcW w:w="5935" w:type="dxa"/>
          </w:tcPr>
          <w:p w14:paraId="24B14D1E"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r w:rsidR="008E3C0A" w14:paraId="40EF0DCB" w14:textId="77777777" w:rsidTr="00360C4A">
        <w:tc>
          <w:tcPr>
            <w:tcW w:w="9350" w:type="dxa"/>
            <w:gridSpan w:val="4"/>
          </w:tcPr>
          <w:p w14:paraId="29446BFA" w14:textId="77777777" w:rsidR="008E3C0A" w:rsidRDefault="008E3C0A" w:rsidP="00360C4A">
            <w:pPr>
              <w:jc w:val="center"/>
            </w:pPr>
            <w:r w:rsidRPr="00D43486">
              <w:rPr>
                <w:color w:val="00B0F0"/>
              </w:rPr>
              <w:t>…More words with ADC samples…</w:t>
            </w:r>
          </w:p>
        </w:tc>
      </w:tr>
      <w:tr w:rsidR="008E3C0A" w14:paraId="1B1B0EC1" w14:textId="77777777" w:rsidTr="00360C4A">
        <w:tc>
          <w:tcPr>
            <w:tcW w:w="1213" w:type="dxa"/>
          </w:tcPr>
          <w:p w14:paraId="2DF0F286" w14:textId="77777777" w:rsidR="008E3C0A" w:rsidRDefault="008E3C0A" w:rsidP="00360C4A">
            <w:r>
              <w:t>886..899</w:t>
            </w:r>
          </w:p>
        </w:tc>
        <w:tc>
          <w:tcPr>
            <w:tcW w:w="1122" w:type="dxa"/>
          </w:tcPr>
          <w:p w14:paraId="0F94C6FD" w14:textId="77777777" w:rsidR="008E3C0A" w:rsidRDefault="008E3C0A" w:rsidP="00360C4A">
            <w:r>
              <w:t>63</w:t>
            </w:r>
          </w:p>
        </w:tc>
        <w:tc>
          <w:tcPr>
            <w:tcW w:w="1080" w:type="dxa"/>
          </w:tcPr>
          <w:p w14:paraId="59A29640" w14:textId="77777777" w:rsidR="008E3C0A" w:rsidRDefault="008E3C0A" w:rsidP="00360C4A">
            <w:r>
              <w:t>0..63</w:t>
            </w:r>
          </w:p>
        </w:tc>
        <w:tc>
          <w:tcPr>
            <w:tcW w:w="5935" w:type="dxa"/>
          </w:tcPr>
          <w:p w14:paraId="4D6AF3E2" w14:textId="77777777" w:rsidR="008E3C0A" w:rsidRDefault="008E3C0A" w:rsidP="00360C4A">
            <w:r>
              <w:t xml:space="preserve">ADC Data samples as shown in </w:t>
            </w:r>
            <w:r>
              <w:fldChar w:fldCharType="begin"/>
            </w:r>
            <w:r>
              <w:instrText xml:space="preserve"> REF _Ref131606285 \h </w:instrText>
            </w:r>
            <w:r>
              <w:fldChar w:fldCharType="separate"/>
            </w:r>
            <w:r>
              <w:t xml:space="preserve">Figure </w:t>
            </w:r>
            <w:r>
              <w:rPr>
                <w:noProof/>
              </w:rPr>
              <w:t>1</w:t>
            </w:r>
            <w:r>
              <w:fldChar w:fldCharType="end"/>
            </w:r>
          </w:p>
        </w:tc>
      </w:tr>
    </w:tbl>
    <w:p w14:paraId="7811B9EF" w14:textId="77777777" w:rsidR="008E3C0A" w:rsidRDefault="008E3C0A" w:rsidP="008E3C0A"/>
    <w:p w14:paraId="5B16EC06" w14:textId="77777777" w:rsidR="008E3C0A" w:rsidRDefault="008E3C0A" w:rsidP="008E3C0A">
      <w:r>
        <w:t>Each of the “ADC data sample” sections are composed of two 7-word blocks as shown in “Data Samples packing” chapter, carrying 64 14-bit ADC samples total.</w:t>
      </w:r>
    </w:p>
    <w:p w14:paraId="19699918" w14:textId="77777777" w:rsidR="008E3C0A" w:rsidRDefault="008E3C0A" w:rsidP="008E3C0A">
      <w:pPr>
        <w:pStyle w:val="Heading2"/>
      </w:pPr>
      <w:bookmarkStart w:id="61" w:name="_Toc121384907"/>
      <w:bookmarkStart w:id="62" w:name="_Toc132296144"/>
      <w:bookmarkStart w:id="63" w:name="_Toc121384905"/>
      <w:r>
        <w:t xml:space="preserve">Header Word </w:t>
      </w:r>
      <w:bookmarkEnd w:id="61"/>
      <w:r>
        <w:t>1</w:t>
      </w:r>
      <w:bookmarkEnd w:id="62"/>
    </w:p>
    <w:tbl>
      <w:tblPr>
        <w:tblStyle w:val="TableGrid"/>
        <w:tblW w:w="0" w:type="auto"/>
        <w:tblLook w:val="04A0" w:firstRow="1" w:lastRow="0" w:firstColumn="1" w:lastColumn="0" w:noHBand="0" w:noVBand="1"/>
      </w:tblPr>
      <w:tblGrid>
        <w:gridCol w:w="7465"/>
        <w:gridCol w:w="1885"/>
      </w:tblGrid>
      <w:tr w:rsidR="008E3C0A" w14:paraId="31E91E60" w14:textId="77777777" w:rsidTr="00360C4A">
        <w:tc>
          <w:tcPr>
            <w:tcW w:w="7465" w:type="dxa"/>
          </w:tcPr>
          <w:p w14:paraId="0322EB50" w14:textId="77777777" w:rsidR="008E3C0A" w:rsidRDefault="008E3C0A" w:rsidP="00360C4A">
            <w:r w:rsidRPr="001B5302">
              <w:rPr>
                <w:b/>
                <w:bCs/>
              </w:rPr>
              <w:t>Field</w:t>
            </w:r>
          </w:p>
        </w:tc>
        <w:tc>
          <w:tcPr>
            <w:tcW w:w="1885" w:type="dxa"/>
          </w:tcPr>
          <w:p w14:paraId="6DAA1B60" w14:textId="77777777" w:rsidR="008E3C0A" w:rsidRDefault="008E3C0A" w:rsidP="00360C4A">
            <w:r w:rsidRPr="001B5302">
              <w:rPr>
                <w:b/>
                <w:bCs/>
              </w:rPr>
              <w:t>Bits</w:t>
            </w:r>
          </w:p>
        </w:tc>
      </w:tr>
      <w:tr w:rsidR="008E3C0A" w14:paraId="7EA7D6FC" w14:textId="77777777" w:rsidTr="00360C4A">
        <w:tc>
          <w:tcPr>
            <w:tcW w:w="7465" w:type="dxa"/>
          </w:tcPr>
          <w:p w14:paraId="573F1407" w14:textId="77777777" w:rsidR="008E3C0A" w:rsidRDefault="008E3C0A" w:rsidP="00360C4A">
            <w:r>
              <w:t>Global Time stamp</w:t>
            </w:r>
          </w:p>
        </w:tc>
        <w:tc>
          <w:tcPr>
            <w:tcW w:w="1885" w:type="dxa"/>
          </w:tcPr>
          <w:p w14:paraId="29F03180" w14:textId="77777777" w:rsidR="008E3C0A" w:rsidRDefault="008E3C0A" w:rsidP="00360C4A">
            <w:r>
              <w:t>63:0</w:t>
            </w:r>
          </w:p>
        </w:tc>
      </w:tr>
    </w:tbl>
    <w:p w14:paraId="07EF7970" w14:textId="77777777" w:rsidR="008E3C0A" w:rsidRDefault="008E3C0A" w:rsidP="00081012">
      <w:pPr>
        <w:pStyle w:val="Heading2"/>
        <w:numPr>
          <w:ilvl w:val="0"/>
          <w:numId w:val="0"/>
        </w:numPr>
      </w:pPr>
      <w:bookmarkStart w:id="64" w:name="_Toc132296145"/>
      <w:bookmarkEnd w:id="64"/>
    </w:p>
    <w:p w14:paraId="091262C8" w14:textId="77777777" w:rsidR="008E3C0A" w:rsidRDefault="008E3C0A" w:rsidP="008E3C0A">
      <w:pPr>
        <w:pStyle w:val="Heading2"/>
      </w:pPr>
      <w:bookmarkStart w:id="65" w:name="_Toc132296146"/>
      <w:r>
        <w:t xml:space="preserve">Header Word </w:t>
      </w:r>
      <w:bookmarkEnd w:id="63"/>
      <w:r>
        <w:t>2</w:t>
      </w:r>
      <w:bookmarkEnd w:id="65"/>
    </w:p>
    <w:tbl>
      <w:tblPr>
        <w:tblStyle w:val="TableGrid"/>
        <w:tblW w:w="7555" w:type="dxa"/>
        <w:tblLook w:val="04A0" w:firstRow="1" w:lastRow="0" w:firstColumn="1" w:lastColumn="0" w:noHBand="0" w:noVBand="1"/>
      </w:tblPr>
      <w:tblGrid>
        <w:gridCol w:w="3055"/>
        <w:gridCol w:w="2880"/>
        <w:gridCol w:w="1620"/>
      </w:tblGrid>
      <w:tr w:rsidR="008E3C0A" w14:paraId="25891124" w14:textId="77777777" w:rsidTr="00360C4A">
        <w:tc>
          <w:tcPr>
            <w:tcW w:w="3055" w:type="dxa"/>
          </w:tcPr>
          <w:p w14:paraId="216442C3" w14:textId="77777777" w:rsidR="008E3C0A" w:rsidRPr="001B5302" w:rsidRDefault="008E3C0A" w:rsidP="00360C4A">
            <w:pPr>
              <w:rPr>
                <w:b/>
                <w:bCs/>
              </w:rPr>
            </w:pPr>
            <w:r w:rsidRPr="001B5302">
              <w:rPr>
                <w:b/>
                <w:bCs/>
              </w:rPr>
              <w:t>Field</w:t>
            </w:r>
          </w:p>
        </w:tc>
        <w:tc>
          <w:tcPr>
            <w:tcW w:w="2880" w:type="dxa"/>
          </w:tcPr>
          <w:p w14:paraId="1E61FDD8" w14:textId="77777777" w:rsidR="008E3C0A" w:rsidRPr="001B5302" w:rsidRDefault="008E3C0A" w:rsidP="00360C4A">
            <w:pPr>
              <w:rPr>
                <w:b/>
                <w:bCs/>
              </w:rPr>
            </w:pPr>
            <w:r>
              <w:rPr>
                <w:b/>
                <w:bCs/>
              </w:rPr>
              <w:t>Acronym in spreadsheet</w:t>
            </w:r>
          </w:p>
        </w:tc>
        <w:tc>
          <w:tcPr>
            <w:tcW w:w="1620" w:type="dxa"/>
          </w:tcPr>
          <w:p w14:paraId="30541A7E" w14:textId="77777777" w:rsidR="008E3C0A" w:rsidRPr="001B5302" w:rsidRDefault="008E3C0A" w:rsidP="00360C4A">
            <w:pPr>
              <w:rPr>
                <w:b/>
                <w:bCs/>
              </w:rPr>
            </w:pPr>
            <w:r w:rsidRPr="001B5302">
              <w:rPr>
                <w:b/>
                <w:bCs/>
              </w:rPr>
              <w:t>Bits</w:t>
            </w:r>
          </w:p>
        </w:tc>
      </w:tr>
      <w:tr w:rsidR="008E3C0A" w14:paraId="5A0D06A7" w14:textId="77777777" w:rsidTr="00360C4A">
        <w:tc>
          <w:tcPr>
            <w:tcW w:w="3055" w:type="dxa"/>
          </w:tcPr>
          <w:p w14:paraId="166362DB" w14:textId="77777777" w:rsidR="008E3C0A" w:rsidRDefault="008E3C0A" w:rsidP="00360C4A">
            <w:r>
              <w:t xml:space="preserve">COLDATA Link </w:t>
            </w:r>
            <w:proofErr w:type="gramStart"/>
            <w:r>
              <w:t>0 time</w:t>
            </w:r>
            <w:proofErr w:type="gramEnd"/>
            <w:r>
              <w:t xml:space="preserve"> stamp</w:t>
            </w:r>
          </w:p>
        </w:tc>
        <w:tc>
          <w:tcPr>
            <w:tcW w:w="2880" w:type="dxa"/>
          </w:tcPr>
          <w:p w14:paraId="7DD417B0" w14:textId="77777777" w:rsidR="008E3C0A" w:rsidRDefault="008E3C0A" w:rsidP="00360C4A">
            <w:pPr>
              <w:rPr>
                <w:rFonts w:ascii="Calibri" w:hAnsi="Calibri" w:cs="Calibri"/>
                <w:color w:val="000000"/>
              </w:rPr>
            </w:pPr>
            <w:r>
              <w:t xml:space="preserve">COLDATA Link </w:t>
            </w:r>
            <w:proofErr w:type="gramStart"/>
            <w:r>
              <w:t>0 time</w:t>
            </w:r>
            <w:proofErr w:type="gramEnd"/>
            <w:r>
              <w:t xml:space="preserve"> stamp</w:t>
            </w:r>
          </w:p>
        </w:tc>
        <w:tc>
          <w:tcPr>
            <w:tcW w:w="1620" w:type="dxa"/>
          </w:tcPr>
          <w:p w14:paraId="4C9DBA9D" w14:textId="77777777" w:rsidR="008E3C0A" w:rsidRDefault="008E3C0A" w:rsidP="00360C4A">
            <w:r>
              <w:t>14:0</w:t>
            </w:r>
          </w:p>
        </w:tc>
      </w:tr>
      <w:tr w:rsidR="008E3C0A" w14:paraId="7C7CD0FC" w14:textId="77777777" w:rsidTr="00360C4A">
        <w:tc>
          <w:tcPr>
            <w:tcW w:w="3055" w:type="dxa"/>
          </w:tcPr>
          <w:p w14:paraId="40C52AE8" w14:textId="77777777" w:rsidR="008E3C0A" w:rsidRDefault="008E3C0A" w:rsidP="00360C4A">
            <w:r>
              <w:lastRenderedPageBreak/>
              <w:t>COLDATA Link 1 time stamp</w:t>
            </w:r>
          </w:p>
        </w:tc>
        <w:tc>
          <w:tcPr>
            <w:tcW w:w="2880" w:type="dxa"/>
          </w:tcPr>
          <w:p w14:paraId="670BD1E2" w14:textId="77777777" w:rsidR="008E3C0A" w:rsidRDefault="008E3C0A" w:rsidP="00360C4A">
            <w:pPr>
              <w:rPr>
                <w:rFonts w:ascii="Calibri" w:hAnsi="Calibri" w:cs="Calibri"/>
                <w:color w:val="000000"/>
              </w:rPr>
            </w:pPr>
            <w:r>
              <w:t>COLDATA Link 1 time stamp</w:t>
            </w:r>
          </w:p>
        </w:tc>
        <w:tc>
          <w:tcPr>
            <w:tcW w:w="1620" w:type="dxa"/>
          </w:tcPr>
          <w:p w14:paraId="4B7FAF81" w14:textId="77777777" w:rsidR="008E3C0A" w:rsidRDefault="008E3C0A" w:rsidP="00360C4A">
            <w:r>
              <w:t>30:16</w:t>
            </w:r>
          </w:p>
        </w:tc>
      </w:tr>
      <w:tr w:rsidR="008E3C0A" w14:paraId="095651B6" w14:textId="77777777" w:rsidTr="00360C4A">
        <w:tc>
          <w:tcPr>
            <w:tcW w:w="3055" w:type="dxa"/>
          </w:tcPr>
          <w:p w14:paraId="5B6A4DAE" w14:textId="77777777" w:rsidR="008E3C0A" w:rsidRDefault="008E3C0A" w:rsidP="00360C4A">
            <w:r>
              <w:t>CRC error</w:t>
            </w:r>
          </w:p>
        </w:tc>
        <w:tc>
          <w:tcPr>
            <w:tcW w:w="2880" w:type="dxa"/>
          </w:tcPr>
          <w:p w14:paraId="1832E90D" w14:textId="77777777" w:rsidR="008E3C0A" w:rsidRDefault="008E3C0A" w:rsidP="00360C4A">
            <w:pPr>
              <w:rPr>
                <w:rFonts w:ascii="Calibri" w:hAnsi="Calibri" w:cs="Calibri"/>
                <w:color w:val="000000"/>
              </w:rPr>
            </w:pPr>
            <w:r>
              <w:rPr>
                <w:rFonts w:ascii="Calibri" w:hAnsi="Calibri" w:cs="Calibri"/>
                <w:color w:val="000000"/>
              </w:rPr>
              <w:t>CRC err</w:t>
            </w:r>
          </w:p>
        </w:tc>
        <w:tc>
          <w:tcPr>
            <w:tcW w:w="1620" w:type="dxa"/>
          </w:tcPr>
          <w:p w14:paraId="74234D38" w14:textId="77777777" w:rsidR="008E3C0A" w:rsidRDefault="008E3C0A" w:rsidP="00360C4A">
            <w:r>
              <w:rPr>
                <w:rFonts w:ascii="Calibri" w:hAnsi="Calibri" w:cs="Calibri"/>
                <w:color w:val="000000"/>
              </w:rPr>
              <w:t>34:33</w:t>
            </w:r>
          </w:p>
        </w:tc>
      </w:tr>
      <w:tr w:rsidR="008E3C0A" w14:paraId="030165E6" w14:textId="77777777" w:rsidTr="00360C4A">
        <w:tc>
          <w:tcPr>
            <w:tcW w:w="3055" w:type="dxa"/>
          </w:tcPr>
          <w:p w14:paraId="4F896A0A" w14:textId="77777777" w:rsidR="008E3C0A" w:rsidRDefault="008E3C0A" w:rsidP="00360C4A">
            <w:r>
              <w:t>Link valid</w:t>
            </w:r>
          </w:p>
        </w:tc>
        <w:tc>
          <w:tcPr>
            <w:tcW w:w="2880" w:type="dxa"/>
          </w:tcPr>
          <w:p w14:paraId="65B5E0F1" w14:textId="77777777" w:rsidR="008E3C0A" w:rsidRDefault="008E3C0A" w:rsidP="00360C4A">
            <w:pPr>
              <w:rPr>
                <w:rFonts w:ascii="Calibri" w:hAnsi="Calibri" w:cs="Calibri"/>
                <w:color w:val="000000"/>
              </w:rPr>
            </w:pPr>
            <w:r>
              <w:rPr>
                <w:rFonts w:ascii="Calibri" w:hAnsi="Calibri" w:cs="Calibri"/>
                <w:color w:val="000000"/>
              </w:rPr>
              <w:t xml:space="preserve">Link </w:t>
            </w:r>
            <w:proofErr w:type="spellStart"/>
            <w:r>
              <w:rPr>
                <w:rFonts w:ascii="Calibri" w:hAnsi="Calibri" w:cs="Calibri"/>
                <w:color w:val="000000"/>
              </w:rPr>
              <w:t>val</w:t>
            </w:r>
            <w:proofErr w:type="spellEnd"/>
          </w:p>
        </w:tc>
        <w:tc>
          <w:tcPr>
            <w:tcW w:w="1620" w:type="dxa"/>
          </w:tcPr>
          <w:p w14:paraId="0D835931" w14:textId="77777777" w:rsidR="008E3C0A" w:rsidRDefault="008E3C0A" w:rsidP="00360C4A">
            <w:r>
              <w:rPr>
                <w:rFonts w:ascii="Calibri" w:hAnsi="Calibri" w:cs="Calibri"/>
                <w:color w:val="000000"/>
              </w:rPr>
              <w:t>36:35</w:t>
            </w:r>
          </w:p>
        </w:tc>
      </w:tr>
      <w:tr w:rsidR="008E3C0A" w14:paraId="6B220AA2" w14:textId="77777777" w:rsidTr="00360C4A">
        <w:tc>
          <w:tcPr>
            <w:tcW w:w="3055" w:type="dxa"/>
          </w:tcPr>
          <w:p w14:paraId="67AEEBC3" w14:textId="77777777" w:rsidR="008E3C0A" w:rsidRDefault="008E3C0A" w:rsidP="00360C4A">
            <w:r>
              <w:t>Loss of Lock</w:t>
            </w:r>
          </w:p>
        </w:tc>
        <w:tc>
          <w:tcPr>
            <w:tcW w:w="2880" w:type="dxa"/>
          </w:tcPr>
          <w:p w14:paraId="3C97956C" w14:textId="77777777" w:rsidR="008E3C0A" w:rsidRDefault="008E3C0A" w:rsidP="00360C4A">
            <w:pPr>
              <w:rPr>
                <w:rFonts w:ascii="Calibri" w:hAnsi="Calibri" w:cs="Calibri"/>
                <w:color w:val="000000"/>
              </w:rPr>
            </w:pPr>
            <w:r>
              <w:rPr>
                <w:rFonts w:ascii="Calibri" w:hAnsi="Calibri" w:cs="Calibri"/>
                <w:color w:val="000000"/>
              </w:rPr>
              <w:t>LOL</w:t>
            </w:r>
          </w:p>
        </w:tc>
        <w:tc>
          <w:tcPr>
            <w:tcW w:w="1620" w:type="dxa"/>
          </w:tcPr>
          <w:p w14:paraId="1E4C2B33" w14:textId="77777777" w:rsidR="008E3C0A" w:rsidRDefault="008E3C0A" w:rsidP="00360C4A">
            <w:r>
              <w:rPr>
                <w:rFonts w:ascii="Calibri" w:hAnsi="Calibri" w:cs="Calibri"/>
                <w:color w:val="000000"/>
              </w:rPr>
              <w:t>37</w:t>
            </w:r>
          </w:p>
        </w:tc>
      </w:tr>
      <w:tr w:rsidR="008E3C0A" w14:paraId="02ACC832" w14:textId="77777777" w:rsidTr="00360C4A">
        <w:tc>
          <w:tcPr>
            <w:tcW w:w="3055" w:type="dxa"/>
          </w:tcPr>
          <w:p w14:paraId="13FED128" w14:textId="77777777" w:rsidR="008E3C0A" w:rsidRDefault="008E3C0A" w:rsidP="00360C4A">
            <w:r>
              <w:t>WIB sync</w:t>
            </w:r>
          </w:p>
        </w:tc>
        <w:tc>
          <w:tcPr>
            <w:tcW w:w="2880" w:type="dxa"/>
          </w:tcPr>
          <w:p w14:paraId="31AA9904" w14:textId="77777777" w:rsidR="008E3C0A" w:rsidRDefault="008E3C0A" w:rsidP="00360C4A">
            <w:pPr>
              <w:rPr>
                <w:rFonts w:ascii="Calibri" w:hAnsi="Calibri" w:cs="Calibri"/>
                <w:color w:val="000000"/>
              </w:rPr>
            </w:pPr>
            <w:r>
              <w:rPr>
                <w:rFonts w:ascii="Calibri" w:hAnsi="Calibri" w:cs="Calibri"/>
                <w:color w:val="000000"/>
              </w:rPr>
              <w:t>WS</w:t>
            </w:r>
          </w:p>
        </w:tc>
        <w:tc>
          <w:tcPr>
            <w:tcW w:w="1620" w:type="dxa"/>
          </w:tcPr>
          <w:p w14:paraId="78BCEBBE" w14:textId="77777777" w:rsidR="008E3C0A" w:rsidRDefault="008E3C0A" w:rsidP="00360C4A">
            <w:r>
              <w:t>38</w:t>
            </w:r>
          </w:p>
        </w:tc>
      </w:tr>
      <w:tr w:rsidR="008E3C0A" w14:paraId="6AFAEB95" w14:textId="77777777" w:rsidTr="00360C4A">
        <w:tc>
          <w:tcPr>
            <w:tcW w:w="3055" w:type="dxa"/>
          </w:tcPr>
          <w:p w14:paraId="3988D67E" w14:textId="77777777" w:rsidR="008E3C0A" w:rsidRDefault="008E3C0A" w:rsidP="00360C4A">
            <w:r>
              <w:t>FEMB sync</w:t>
            </w:r>
          </w:p>
        </w:tc>
        <w:tc>
          <w:tcPr>
            <w:tcW w:w="2880" w:type="dxa"/>
          </w:tcPr>
          <w:p w14:paraId="51997FAF" w14:textId="77777777" w:rsidR="008E3C0A" w:rsidRDefault="008E3C0A" w:rsidP="00360C4A">
            <w:pPr>
              <w:rPr>
                <w:rFonts w:ascii="Calibri" w:hAnsi="Calibri" w:cs="Calibri"/>
                <w:color w:val="000000"/>
              </w:rPr>
            </w:pPr>
            <w:r>
              <w:rPr>
                <w:rFonts w:ascii="Calibri" w:hAnsi="Calibri" w:cs="Calibri"/>
                <w:color w:val="000000"/>
              </w:rPr>
              <w:t>FS</w:t>
            </w:r>
          </w:p>
        </w:tc>
        <w:tc>
          <w:tcPr>
            <w:tcW w:w="1620" w:type="dxa"/>
          </w:tcPr>
          <w:p w14:paraId="08C43A3D" w14:textId="77777777" w:rsidR="008E3C0A" w:rsidRDefault="008E3C0A" w:rsidP="00360C4A">
            <w:r>
              <w:t>40:39</w:t>
            </w:r>
          </w:p>
        </w:tc>
      </w:tr>
      <w:tr w:rsidR="008E3C0A" w14:paraId="6563815D" w14:textId="77777777" w:rsidTr="00360C4A">
        <w:tc>
          <w:tcPr>
            <w:tcW w:w="3055" w:type="dxa"/>
          </w:tcPr>
          <w:p w14:paraId="372CA086" w14:textId="77777777" w:rsidR="008E3C0A" w:rsidRDefault="008E3C0A" w:rsidP="00360C4A">
            <w:r>
              <w:t>Pulser</w:t>
            </w:r>
          </w:p>
        </w:tc>
        <w:tc>
          <w:tcPr>
            <w:tcW w:w="2880" w:type="dxa"/>
          </w:tcPr>
          <w:p w14:paraId="46171603" w14:textId="77777777" w:rsidR="008E3C0A" w:rsidRDefault="008E3C0A" w:rsidP="00360C4A">
            <w:pPr>
              <w:rPr>
                <w:rFonts w:ascii="Calibri" w:hAnsi="Calibri" w:cs="Calibri"/>
                <w:color w:val="000000"/>
              </w:rPr>
            </w:pPr>
            <w:r>
              <w:rPr>
                <w:rFonts w:ascii="Calibri" w:hAnsi="Calibri" w:cs="Calibri"/>
                <w:color w:val="000000"/>
              </w:rPr>
              <w:t>Pls</w:t>
            </w:r>
          </w:p>
        </w:tc>
        <w:tc>
          <w:tcPr>
            <w:tcW w:w="1620" w:type="dxa"/>
          </w:tcPr>
          <w:p w14:paraId="7EB4490D" w14:textId="77777777" w:rsidR="008E3C0A" w:rsidRDefault="008E3C0A" w:rsidP="00360C4A">
            <w:r>
              <w:rPr>
                <w:rFonts w:ascii="Calibri" w:hAnsi="Calibri" w:cs="Calibri"/>
                <w:color w:val="000000"/>
              </w:rPr>
              <w:t>41</w:t>
            </w:r>
          </w:p>
        </w:tc>
      </w:tr>
      <w:tr w:rsidR="008E3C0A" w14:paraId="5E5FE2E1" w14:textId="77777777" w:rsidTr="00360C4A">
        <w:tc>
          <w:tcPr>
            <w:tcW w:w="3055" w:type="dxa"/>
          </w:tcPr>
          <w:p w14:paraId="3566C08D" w14:textId="77777777" w:rsidR="008E3C0A" w:rsidRDefault="008E3C0A" w:rsidP="00360C4A">
            <w:r>
              <w:t>Calibration</w:t>
            </w:r>
          </w:p>
        </w:tc>
        <w:tc>
          <w:tcPr>
            <w:tcW w:w="2880" w:type="dxa"/>
          </w:tcPr>
          <w:p w14:paraId="41F5AD0D" w14:textId="77777777" w:rsidR="008E3C0A" w:rsidRDefault="008E3C0A" w:rsidP="00360C4A">
            <w:pPr>
              <w:rPr>
                <w:rFonts w:ascii="Calibri" w:hAnsi="Calibri" w:cs="Calibri"/>
                <w:color w:val="000000"/>
              </w:rPr>
            </w:pPr>
            <w:r>
              <w:rPr>
                <w:rFonts w:ascii="Calibri" w:hAnsi="Calibri" w:cs="Calibri"/>
                <w:color w:val="000000"/>
              </w:rPr>
              <w:t>Cal</w:t>
            </w:r>
          </w:p>
        </w:tc>
        <w:tc>
          <w:tcPr>
            <w:tcW w:w="1620" w:type="dxa"/>
          </w:tcPr>
          <w:p w14:paraId="08FC9EAC" w14:textId="77777777" w:rsidR="008E3C0A" w:rsidRDefault="008E3C0A" w:rsidP="00360C4A">
            <w:r>
              <w:rPr>
                <w:rFonts w:ascii="Calibri" w:hAnsi="Calibri" w:cs="Calibri"/>
                <w:color w:val="000000"/>
              </w:rPr>
              <w:t>42</w:t>
            </w:r>
          </w:p>
        </w:tc>
      </w:tr>
      <w:tr w:rsidR="008E3C0A" w14:paraId="4BF6EFED" w14:textId="77777777" w:rsidTr="00360C4A">
        <w:tc>
          <w:tcPr>
            <w:tcW w:w="3055" w:type="dxa"/>
          </w:tcPr>
          <w:p w14:paraId="1F8FCCFF" w14:textId="77777777" w:rsidR="008E3C0A" w:rsidRDefault="008E3C0A" w:rsidP="00360C4A">
            <w:r>
              <w:t>Ready</w:t>
            </w:r>
          </w:p>
        </w:tc>
        <w:tc>
          <w:tcPr>
            <w:tcW w:w="2880" w:type="dxa"/>
          </w:tcPr>
          <w:p w14:paraId="6AB824C1" w14:textId="77777777" w:rsidR="008E3C0A" w:rsidRDefault="008E3C0A" w:rsidP="00360C4A">
            <w:pPr>
              <w:rPr>
                <w:rFonts w:ascii="Calibri" w:hAnsi="Calibri" w:cs="Calibri"/>
                <w:color w:val="000000"/>
              </w:rPr>
            </w:pPr>
            <w:proofErr w:type="spellStart"/>
            <w:r>
              <w:rPr>
                <w:rFonts w:ascii="Calibri" w:hAnsi="Calibri" w:cs="Calibri"/>
                <w:color w:val="000000"/>
              </w:rPr>
              <w:t>Rdy</w:t>
            </w:r>
            <w:proofErr w:type="spellEnd"/>
          </w:p>
        </w:tc>
        <w:tc>
          <w:tcPr>
            <w:tcW w:w="1620" w:type="dxa"/>
          </w:tcPr>
          <w:p w14:paraId="35670350" w14:textId="77777777" w:rsidR="008E3C0A" w:rsidRDefault="008E3C0A" w:rsidP="00360C4A">
            <w:r>
              <w:rPr>
                <w:rFonts w:ascii="Calibri" w:hAnsi="Calibri" w:cs="Calibri"/>
                <w:color w:val="000000"/>
              </w:rPr>
              <w:t>43</w:t>
            </w:r>
          </w:p>
        </w:tc>
      </w:tr>
      <w:tr w:rsidR="008E3C0A" w14:paraId="09FB3054" w14:textId="77777777" w:rsidTr="00360C4A">
        <w:tc>
          <w:tcPr>
            <w:tcW w:w="3055" w:type="dxa"/>
          </w:tcPr>
          <w:p w14:paraId="5B5F2519" w14:textId="77777777" w:rsidR="008E3C0A" w:rsidRDefault="008E3C0A" w:rsidP="00360C4A">
            <w:r>
              <w:t>Context</w:t>
            </w:r>
          </w:p>
        </w:tc>
        <w:tc>
          <w:tcPr>
            <w:tcW w:w="2880" w:type="dxa"/>
          </w:tcPr>
          <w:p w14:paraId="6C1F0D4A" w14:textId="77777777" w:rsidR="008E3C0A" w:rsidRDefault="008E3C0A" w:rsidP="00360C4A">
            <w:pPr>
              <w:rPr>
                <w:rFonts w:ascii="Calibri" w:hAnsi="Calibri" w:cs="Calibri"/>
                <w:color w:val="000000"/>
              </w:rPr>
            </w:pPr>
            <w:r>
              <w:rPr>
                <w:rFonts w:ascii="Calibri" w:hAnsi="Calibri" w:cs="Calibri"/>
                <w:color w:val="000000"/>
              </w:rPr>
              <w:t>Context</w:t>
            </w:r>
          </w:p>
        </w:tc>
        <w:tc>
          <w:tcPr>
            <w:tcW w:w="1620" w:type="dxa"/>
          </w:tcPr>
          <w:p w14:paraId="7E4DCE95" w14:textId="77777777" w:rsidR="008E3C0A" w:rsidRDefault="008E3C0A" w:rsidP="00360C4A">
            <w:r>
              <w:rPr>
                <w:rFonts w:ascii="Calibri" w:hAnsi="Calibri" w:cs="Calibri"/>
                <w:color w:val="000000"/>
              </w:rPr>
              <w:t>51:44</w:t>
            </w:r>
          </w:p>
        </w:tc>
      </w:tr>
      <w:tr w:rsidR="008E3C0A" w14:paraId="5719AED0" w14:textId="77777777" w:rsidTr="00360C4A">
        <w:tc>
          <w:tcPr>
            <w:tcW w:w="3055" w:type="dxa"/>
          </w:tcPr>
          <w:p w14:paraId="0479C649" w14:textId="77777777" w:rsidR="008E3C0A" w:rsidRDefault="008E3C0A" w:rsidP="00360C4A">
            <w:r>
              <w:t>Version</w:t>
            </w:r>
          </w:p>
        </w:tc>
        <w:tc>
          <w:tcPr>
            <w:tcW w:w="2880" w:type="dxa"/>
          </w:tcPr>
          <w:p w14:paraId="4EB881BC" w14:textId="77777777" w:rsidR="008E3C0A" w:rsidRDefault="008E3C0A" w:rsidP="00360C4A">
            <w:pPr>
              <w:rPr>
                <w:rFonts w:ascii="Calibri" w:hAnsi="Calibri" w:cs="Calibri"/>
                <w:color w:val="000000"/>
              </w:rPr>
            </w:pPr>
            <w:r>
              <w:rPr>
                <w:rFonts w:ascii="Calibri" w:hAnsi="Calibri" w:cs="Calibri"/>
                <w:color w:val="000000"/>
              </w:rPr>
              <w:t>Version</w:t>
            </w:r>
          </w:p>
        </w:tc>
        <w:tc>
          <w:tcPr>
            <w:tcW w:w="1620" w:type="dxa"/>
          </w:tcPr>
          <w:p w14:paraId="1755F160" w14:textId="77777777" w:rsidR="008E3C0A" w:rsidRDefault="008E3C0A" w:rsidP="00360C4A">
            <w:pPr>
              <w:rPr>
                <w:rFonts w:ascii="Calibri" w:hAnsi="Calibri" w:cs="Calibri"/>
                <w:color w:val="000000"/>
              </w:rPr>
            </w:pPr>
            <w:r>
              <w:rPr>
                <w:rFonts w:ascii="Calibri" w:hAnsi="Calibri" w:cs="Calibri"/>
                <w:color w:val="000000"/>
              </w:rPr>
              <w:t>55:52</w:t>
            </w:r>
          </w:p>
        </w:tc>
      </w:tr>
      <w:tr w:rsidR="008E3C0A" w14:paraId="0B5C98A2" w14:textId="77777777" w:rsidTr="00360C4A">
        <w:tc>
          <w:tcPr>
            <w:tcW w:w="3055" w:type="dxa"/>
          </w:tcPr>
          <w:p w14:paraId="0F545195" w14:textId="77777777" w:rsidR="008E3C0A" w:rsidRDefault="008E3C0A" w:rsidP="00360C4A">
            <w:r>
              <w:t>Channel ID</w:t>
            </w:r>
          </w:p>
        </w:tc>
        <w:tc>
          <w:tcPr>
            <w:tcW w:w="2880" w:type="dxa"/>
          </w:tcPr>
          <w:p w14:paraId="30CA89D0" w14:textId="77777777" w:rsidR="008E3C0A" w:rsidRDefault="008E3C0A" w:rsidP="00360C4A">
            <w:pPr>
              <w:rPr>
                <w:rFonts w:ascii="Calibri" w:hAnsi="Calibri" w:cs="Calibri"/>
                <w:color w:val="000000"/>
              </w:rPr>
            </w:pPr>
            <w:r>
              <w:rPr>
                <w:rFonts w:ascii="Calibri" w:hAnsi="Calibri" w:cs="Calibri"/>
                <w:color w:val="000000"/>
              </w:rPr>
              <w:t>Channel ID</w:t>
            </w:r>
          </w:p>
        </w:tc>
        <w:tc>
          <w:tcPr>
            <w:tcW w:w="1620" w:type="dxa"/>
          </w:tcPr>
          <w:p w14:paraId="6515AB61" w14:textId="77777777" w:rsidR="008E3C0A" w:rsidRDefault="008E3C0A" w:rsidP="00360C4A">
            <w:pPr>
              <w:rPr>
                <w:rFonts w:ascii="Calibri" w:hAnsi="Calibri" w:cs="Calibri"/>
                <w:color w:val="000000"/>
              </w:rPr>
            </w:pPr>
            <w:r>
              <w:rPr>
                <w:rFonts w:ascii="Calibri" w:hAnsi="Calibri" w:cs="Calibri"/>
                <w:color w:val="000000"/>
              </w:rPr>
              <w:t>63:56</w:t>
            </w:r>
          </w:p>
        </w:tc>
      </w:tr>
      <w:tr w:rsidR="008E3C0A" w14:paraId="16D386D6" w14:textId="77777777" w:rsidTr="00360C4A">
        <w:tc>
          <w:tcPr>
            <w:tcW w:w="3055" w:type="dxa"/>
          </w:tcPr>
          <w:p w14:paraId="7A584402" w14:textId="77777777" w:rsidR="008E3C0A" w:rsidRDefault="008E3C0A" w:rsidP="00360C4A">
            <w:r>
              <w:t>Reserved</w:t>
            </w:r>
          </w:p>
        </w:tc>
        <w:tc>
          <w:tcPr>
            <w:tcW w:w="2880" w:type="dxa"/>
          </w:tcPr>
          <w:p w14:paraId="2735F3AB" w14:textId="77777777" w:rsidR="008E3C0A" w:rsidRDefault="008E3C0A" w:rsidP="00360C4A">
            <w:pPr>
              <w:rPr>
                <w:rFonts w:ascii="Calibri" w:hAnsi="Calibri" w:cs="Calibri"/>
                <w:color w:val="000000"/>
              </w:rPr>
            </w:pPr>
            <w:proofErr w:type="spellStart"/>
            <w:r>
              <w:rPr>
                <w:rFonts w:ascii="Calibri" w:hAnsi="Calibri" w:cs="Calibri"/>
                <w:color w:val="000000"/>
              </w:rPr>
              <w:t>Rsv</w:t>
            </w:r>
            <w:proofErr w:type="spellEnd"/>
          </w:p>
        </w:tc>
        <w:tc>
          <w:tcPr>
            <w:tcW w:w="1620" w:type="dxa"/>
          </w:tcPr>
          <w:p w14:paraId="5BD1B32C" w14:textId="77777777" w:rsidR="008E3C0A" w:rsidRDefault="008E3C0A" w:rsidP="00360C4A">
            <w:pPr>
              <w:rPr>
                <w:rFonts w:ascii="Calibri" w:hAnsi="Calibri" w:cs="Calibri"/>
                <w:color w:val="000000"/>
              </w:rPr>
            </w:pPr>
            <w:r>
              <w:rPr>
                <w:rFonts w:ascii="Calibri" w:hAnsi="Calibri" w:cs="Calibri"/>
                <w:color w:val="000000"/>
              </w:rPr>
              <w:t>15, 32:31</w:t>
            </w:r>
          </w:p>
        </w:tc>
      </w:tr>
    </w:tbl>
    <w:p w14:paraId="4BE89024" w14:textId="77777777" w:rsidR="008E3C0A" w:rsidRDefault="008E3C0A" w:rsidP="008E3C0A"/>
    <w:p w14:paraId="33EE8B19" w14:textId="77777777" w:rsidR="008E3C0A" w:rsidRDefault="008E3C0A" w:rsidP="008E3C0A">
      <w:pPr>
        <w:pStyle w:val="Heading2"/>
      </w:pPr>
      <w:bookmarkStart w:id="66" w:name="_Toc121384906"/>
      <w:bookmarkStart w:id="67" w:name="_Toc132296147"/>
      <w:r>
        <w:t xml:space="preserve">Header Word </w:t>
      </w:r>
      <w:bookmarkEnd w:id="66"/>
      <w:r>
        <w:t>3</w:t>
      </w:r>
      <w:bookmarkEnd w:id="67"/>
    </w:p>
    <w:tbl>
      <w:tblPr>
        <w:tblStyle w:val="TableGrid"/>
        <w:tblW w:w="0" w:type="auto"/>
        <w:tblLook w:val="04A0" w:firstRow="1" w:lastRow="0" w:firstColumn="1" w:lastColumn="0" w:noHBand="0" w:noVBand="1"/>
      </w:tblPr>
      <w:tblGrid>
        <w:gridCol w:w="7465"/>
        <w:gridCol w:w="1885"/>
      </w:tblGrid>
      <w:tr w:rsidR="008E3C0A" w14:paraId="60FAA3D9" w14:textId="77777777" w:rsidTr="00360C4A">
        <w:tc>
          <w:tcPr>
            <w:tcW w:w="7465" w:type="dxa"/>
          </w:tcPr>
          <w:p w14:paraId="615B05A3" w14:textId="77777777" w:rsidR="008E3C0A" w:rsidRDefault="008E3C0A" w:rsidP="00360C4A">
            <w:r w:rsidRPr="001B5302">
              <w:rPr>
                <w:b/>
                <w:bCs/>
              </w:rPr>
              <w:t>Field</w:t>
            </w:r>
          </w:p>
        </w:tc>
        <w:tc>
          <w:tcPr>
            <w:tcW w:w="1885" w:type="dxa"/>
          </w:tcPr>
          <w:p w14:paraId="7BF429F5" w14:textId="77777777" w:rsidR="008E3C0A" w:rsidRDefault="008E3C0A" w:rsidP="00360C4A">
            <w:r w:rsidRPr="001B5302">
              <w:rPr>
                <w:b/>
                <w:bCs/>
              </w:rPr>
              <w:t>Bits</w:t>
            </w:r>
          </w:p>
        </w:tc>
      </w:tr>
      <w:tr w:rsidR="008E3C0A" w14:paraId="7F790F34" w14:textId="77777777" w:rsidTr="00360C4A">
        <w:tc>
          <w:tcPr>
            <w:tcW w:w="7465" w:type="dxa"/>
          </w:tcPr>
          <w:p w14:paraId="0A6CA1D0" w14:textId="77777777" w:rsidR="008E3C0A" w:rsidRDefault="008E3C0A" w:rsidP="00360C4A">
            <w:r>
              <w:t>Reserved</w:t>
            </w:r>
          </w:p>
        </w:tc>
        <w:tc>
          <w:tcPr>
            <w:tcW w:w="1885" w:type="dxa"/>
          </w:tcPr>
          <w:p w14:paraId="04886436" w14:textId="77777777" w:rsidR="008E3C0A" w:rsidRDefault="008E3C0A" w:rsidP="00360C4A">
            <w:r>
              <w:t>63:0</w:t>
            </w:r>
          </w:p>
        </w:tc>
      </w:tr>
    </w:tbl>
    <w:p w14:paraId="624948CE" w14:textId="77777777" w:rsidR="008E3C0A" w:rsidRDefault="008E3C0A" w:rsidP="00081012">
      <w:pPr>
        <w:pStyle w:val="Heading2"/>
      </w:pPr>
      <w:bookmarkStart w:id="68" w:name="_Toc121384909"/>
      <w:bookmarkStart w:id="69" w:name="_Toc132296148"/>
      <w:r>
        <w:t>Bandwidth calculation</w:t>
      </w:r>
      <w:bookmarkEnd w:id="68"/>
      <w:bookmarkEnd w:id="69"/>
    </w:p>
    <w:bookmarkStart w:id="70" w:name="_MON_1725199452"/>
    <w:bookmarkEnd w:id="70"/>
    <w:p w14:paraId="307AFE0C" w14:textId="77777777" w:rsidR="008E3C0A" w:rsidRPr="00190C9B" w:rsidRDefault="00681BFD" w:rsidP="008E3C0A">
      <w:r>
        <w:rPr>
          <w:noProof/>
        </w:rPr>
        <w:object w:dxaOrig="7254" w:dyaOrig="1469" w14:anchorId="5A679FF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2.3pt;height:73.85pt;mso-width-percent:0;mso-height-percent:0;mso-width-percent:0;mso-height-percent:0" o:ole="">
            <v:imagedata r:id="rId19" o:title=""/>
          </v:shape>
          <o:OLEObject Type="Embed" ProgID="Excel.Sheet.12" ShapeID="_x0000_i1025" DrawAspect="Content" ObjectID="_1753035840" r:id="rId20"/>
        </w:object>
      </w:r>
    </w:p>
    <w:p w14:paraId="1F54FFBE" w14:textId="77777777" w:rsidR="008E3C0A" w:rsidRDefault="008E3C0A" w:rsidP="00580356">
      <w:pPr>
        <w:jc w:val="both"/>
      </w:pPr>
    </w:p>
    <w:p w14:paraId="1E8E1563" w14:textId="10D23075" w:rsidR="00806B3C" w:rsidRPr="00803648" w:rsidRDefault="00806B3C" w:rsidP="00D21DBA">
      <w:pPr>
        <w:pStyle w:val="Heading1"/>
      </w:pPr>
      <w:bookmarkStart w:id="71" w:name="_Toc85910397"/>
      <w:bookmarkStart w:id="72" w:name="_Toc132296149"/>
      <w:bookmarkEnd w:id="71"/>
      <w:r>
        <w:t>Migration from COLDATA p2 to p3 chips</w:t>
      </w:r>
      <w:bookmarkEnd w:id="72"/>
    </w:p>
    <w:p w14:paraId="2858F9BE" w14:textId="760E2161" w:rsidR="00806B3C" w:rsidRDefault="00806B3C" w:rsidP="00806B3C">
      <w:r>
        <w:t>COLDATA p3 chips are very similar to p2 but have certain differences. Additionally, FEMB design</w:t>
      </w:r>
      <w:r w:rsidR="00B504B0">
        <w:t xml:space="preserve"> (a.k.a. “monolithic FEMB</w:t>
      </w:r>
      <w:r w:rsidR="00E326B4">
        <w:t>”</w:t>
      </w:r>
      <w:r w:rsidR="00B504B0">
        <w:t>)</w:t>
      </w:r>
      <w:r>
        <w:t xml:space="preserve"> for p3 chips is different. The following changes </w:t>
      </w:r>
      <w:r w:rsidR="005C7D68">
        <w:t>are necessary to</w:t>
      </w:r>
      <w:r>
        <w:t xml:space="preserve"> accommodate p3 chips:</w:t>
      </w:r>
    </w:p>
    <w:p w14:paraId="63F87F2F" w14:textId="5AC8CBCA" w:rsidR="00806B3C" w:rsidRDefault="00806B3C" w:rsidP="00806B3C">
      <w:pPr>
        <w:pStyle w:val="ListParagraph"/>
        <w:numPr>
          <w:ilvl w:val="0"/>
          <w:numId w:val="18"/>
        </w:numPr>
      </w:pPr>
      <w:r>
        <w:t xml:space="preserve">I2C links’ “C2W” and “W2C” </w:t>
      </w:r>
      <w:r w:rsidR="005A4C5E">
        <w:t>pins are swapped to accommodate new FEMB cable pin assignment. This change is transparent for software.</w:t>
      </w:r>
      <w:r w:rsidR="005C7D68">
        <w:t xml:space="preserve"> The WIB firmware project now has new synthesis and implementation runs, named </w:t>
      </w:r>
      <w:r w:rsidR="005C7D68" w:rsidRPr="00D21DBA">
        <w:rPr>
          <w:rFonts w:ascii="Courier" w:hAnsi="Courier"/>
        </w:rPr>
        <w:t>synth_</w:t>
      </w:r>
      <w:r w:rsidR="00F63A45">
        <w:rPr>
          <w:rFonts w:ascii="Courier" w:hAnsi="Courier"/>
        </w:rPr>
        <w:t>zu6_</w:t>
      </w:r>
      <w:r w:rsidR="005C7D68" w:rsidRPr="00D21DBA">
        <w:rPr>
          <w:rFonts w:ascii="Courier" w:hAnsi="Courier"/>
        </w:rPr>
        <w:t>mono</w:t>
      </w:r>
      <w:r w:rsidR="005C7D68">
        <w:t xml:space="preserve"> and </w:t>
      </w:r>
      <w:r w:rsidR="005C7D68" w:rsidRPr="00D21DBA">
        <w:rPr>
          <w:rFonts w:ascii="Courier" w:hAnsi="Courier"/>
        </w:rPr>
        <w:t>impl_</w:t>
      </w:r>
      <w:r w:rsidR="00F63A45">
        <w:rPr>
          <w:rFonts w:ascii="Courier" w:hAnsi="Courier"/>
        </w:rPr>
        <w:t>zu6_</w:t>
      </w:r>
      <w:r w:rsidR="005C7D68" w:rsidRPr="00D21DBA">
        <w:rPr>
          <w:rFonts w:ascii="Courier" w:hAnsi="Courier"/>
        </w:rPr>
        <w:t>mono</w:t>
      </w:r>
      <w:r w:rsidR="005C7D68">
        <w:t xml:space="preserve"> </w:t>
      </w:r>
      <w:r w:rsidR="005C7D68">
        <w:lastRenderedPageBreak/>
        <w:t>respectively. These runs implement firmware for COLDATA p</w:t>
      </w:r>
      <w:r w:rsidR="00803648">
        <w:t>3</w:t>
      </w:r>
      <w:r w:rsidR="005C7D68">
        <w:t xml:space="preserve"> chips and corresponding monolithic FEMB design.</w:t>
      </w:r>
    </w:p>
    <w:p w14:paraId="492B368F" w14:textId="329B6FC0" w:rsidR="00F63A45" w:rsidRDefault="00F63A45" w:rsidP="00F63A45">
      <w:pPr>
        <w:pStyle w:val="ListParagraph"/>
        <w:numPr>
          <w:ilvl w:val="0"/>
          <w:numId w:val="18"/>
        </w:numPr>
      </w:pPr>
      <w:r>
        <w:t xml:space="preserve">The COLDATA p3 chips </w:t>
      </w:r>
      <w:r w:rsidR="008E7AF4">
        <w:t>transmit</w:t>
      </w:r>
      <w:r>
        <w:t xml:space="preserve"> data to WIB at 1.25 Gbps bit rate, while p2 chips used 1.28 Gbps rate. To accommodate the 1.25 Gbps, the WIB MGT reference clock was programmed to 125 MHz (was 128 MHz for p2 chips). The firmware </w:t>
      </w:r>
      <w:r w:rsidR="00695719">
        <w:t>did</w:t>
      </w:r>
      <w:r w:rsidR="008F1915">
        <w:t xml:space="preserve"> not need to be changed.</w:t>
      </w:r>
    </w:p>
    <w:p w14:paraId="1EEFF8A2" w14:textId="69C70C9E" w:rsidR="004A5DA1" w:rsidRDefault="008F1915" w:rsidP="00806B3C">
      <w:pPr>
        <w:pStyle w:val="ListParagraph"/>
        <w:numPr>
          <w:ilvl w:val="0"/>
          <w:numId w:val="18"/>
        </w:numPr>
      </w:pPr>
      <w:r>
        <w:t xml:space="preserve">Modular </w:t>
      </w:r>
      <w:r w:rsidR="005A4C5E">
        <w:t xml:space="preserve">FEMBs with p2 chips had separate I2C lines </w:t>
      </w:r>
      <w:r>
        <w:t xml:space="preserve">to and </w:t>
      </w:r>
      <w:r w:rsidR="005A4C5E">
        <w:t xml:space="preserve">from each COLDATA chip. </w:t>
      </w:r>
      <w:r>
        <w:t xml:space="preserve">Monolithic </w:t>
      </w:r>
      <w:r w:rsidR="005A4C5E">
        <w:t>FEMBs with p3 chips have a single I2C line for both COLDATA chips.</w:t>
      </w:r>
      <w:r w:rsidR="00A82CCA">
        <w:t xml:space="preserve"> </w:t>
      </w:r>
      <w:r w:rsidR="004A5DA1">
        <w:t xml:space="preserve">The software </w:t>
      </w:r>
      <w:proofErr w:type="gramStart"/>
      <w:r w:rsidR="004A5DA1">
        <w:t>has to</w:t>
      </w:r>
      <w:proofErr w:type="gramEnd"/>
      <w:r w:rsidR="004A5DA1">
        <w:t xml:space="preserve"> be modified accordingly. See table below for examples.</w:t>
      </w:r>
    </w:p>
    <w:tbl>
      <w:tblPr>
        <w:tblStyle w:val="TableGrid"/>
        <w:tblW w:w="0" w:type="auto"/>
        <w:tblInd w:w="-5" w:type="dxa"/>
        <w:tblLook w:val="04A0" w:firstRow="1" w:lastRow="0" w:firstColumn="1" w:lastColumn="0" w:noHBand="0" w:noVBand="1"/>
      </w:tblPr>
      <w:tblGrid>
        <w:gridCol w:w="2250"/>
        <w:gridCol w:w="3510"/>
        <w:gridCol w:w="3595"/>
      </w:tblGrid>
      <w:tr w:rsidR="004A5DA1" w14:paraId="306ED2AB" w14:textId="77777777" w:rsidTr="004B68BC">
        <w:trPr>
          <w:trHeight w:val="278"/>
        </w:trPr>
        <w:tc>
          <w:tcPr>
            <w:tcW w:w="2250" w:type="dxa"/>
          </w:tcPr>
          <w:p w14:paraId="090420FC" w14:textId="4E4E7413" w:rsidR="004A5DA1" w:rsidRPr="00D21DBA" w:rsidRDefault="004A5DA1" w:rsidP="00D21DBA">
            <w:pPr>
              <w:spacing w:after="0" w:line="240" w:lineRule="auto"/>
              <w:rPr>
                <w:b/>
                <w:bCs/>
              </w:rPr>
            </w:pPr>
            <w:r w:rsidRPr="00D21DBA">
              <w:rPr>
                <w:b/>
                <w:bCs/>
              </w:rPr>
              <w:t>Operation</w:t>
            </w:r>
          </w:p>
        </w:tc>
        <w:tc>
          <w:tcPr>
            <w:tcW w:w="3510" w:type="dxa"/>
          </w:tcPr>
          <w:p w14:paraId="337BFCF0" w14:textId="279E8FEC" w:rsidR="004A5DA1" w:rsidRPr="00D21DBA" w:rsidRDefault="004A5DA1" w:rsidP="00D21DBA">
            <w:pPr>
              <w:spacing w:after="0" w:line="240" w:lineRule="auto"/>
              <w:rPr>
                <w:b/>
                <w:bCs/>
              </w:rPr>
            </w:pPr>
            <w:r w:rsidRPr="00D21DBA">
              <w:rPr>
                <w:b/>
                <w:bCs/>
              </w:rPr>
              <w:t>COLDATA p2</w:t>
            </w:r>
          </w:p>
        </w:tc>
        <w:tc>
          <w:tcPr>
            <w:tcW w:w="3595" w:type="dxa"/>
          </w:tcPr>
          <w:p w14:paraId="36A343DA" w14:textId="2374CABC" w:rsidR="004A5DA1" w:rsidRPr="00D21DBA" w:rsidRDefault="004A5DA1" w:rsidP="00D21DBA">
            <w:pPr>
              <w:spacing w:after="0" w:line="240" w:lineRule="auto"/>
              <w:rPr>
                <w:b/>
                <w:bCs/>
              </w:rPr>
            </w:pPr>
            <w:r w:rsidRPr="00D21DBA">
              <w:rPr>
                <w:b/>
                <w:bCs/>
              </w:rPr>
              <w:t>COLDATA p3</w:t>
            </w:r>
          </w:p>
        </w:tc>
      </w:tr>
      <w:tr w:rsidR="004A5DA1" w14:paraId="0F66666F" w14:textId="77777777" w:rsidTr="004B68BC">
        <w:tc>
          <w:tcPr>
            <w:tcW w:w="2250" w:type="dxa"/>
          </w:tcPr>
          <w:p w14:paraId="7D008F49" w14:textId="7B418841" w:rsidR="004A5DA1" w:rsidRDefault="004A5DA1" w:rsidP="00D21DBA">
            <w:pPr>
              <w:spacing w:after="0" w:line="240" w:lineRule="auto"/>
            </w:pPr>
            <w:r>
              <w:t xml:space="preserve">Write to chip </w:t>
            </w:r>
            <w:r w:rsidR="00345D07">
              <w:t>TOP</w:t>
            </w:r>
          </w:p>
        </w:tc>
        <w:tc>
          <w:tcPr>
            <w:tcW w:w="3510" w:type="dxa"/>
          </w:tcPr>
          <w:p w14:paraId="2694C71C" w14:textId="5B9749DB"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34A7409C" w14:textId="1DD74143"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3</w:t>
            </w:r>
            <w:r w:rsidRPr="004B68BC">
              <w:rPr>
                <w:rFonts w:ascii="Courier New" w:hAnsi="Courier New" w:cs="Courier New"/>
                <w:sz w:val="18"/>
                <w:szCs w:val="18"/>
              </w:rPr>
              <w:t>,0,1,0);</w:t>
            </w:r>
          </w:p>
        </w:tc>
      </w:tr>
      <w:tr w:rsidR="004A5DA1" w14:paraId="7D2079A1" w14:textId="77777777" w:rsidTr="004B68BC">
        <w:tc>
          <w:tcPr>
            <w:tcW w:w="2250" w:type="dxa"/>
          </w:tcPr>
          <w:p w14:paraId="465CDBBF" w14:textId="65CDFE8E" w:rsidR="004A5DA1" w:rsidRDefault="004A5DA1" w:rsidP="00D21DBA">
            <w:pPr>
              <w:spacing w:after="0" w:line="240" w:lineRule="auto"/>
            </w:pPr>
            <w:r>
              <w:t xml:space="preserve">Write to chip </w:t>
            </w:r>
            <w:r w:rsidR="00345D07">
              <w:t>BOTTOM</w:t>
            </w:r>
          </w:p>
        </w:tc>
        <w:tc>
          <w:tcPr>
            <w:tcW w:w="3510" w:type="dxa"/>
          </w:tcPr>
          <w:p w14:paraId="73670CDE" w14:textId="47412550"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1</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c>
          <w:tcPr>
            <w:tcW w:w="3595" w:type="dxa"/>
          </w:tcPr>
          <w:p w14:paraId="5365A2B9" w14:textId="52F013DE" w:rsidR="004A5DA1" w:rsidRPr="004B68BC" w:rsidRDefault="004A5DA1" w:rsidP="00D21DBA">
            <w:pPr>
              <w:spacing w:after="0" w:line="240" w:lineRule="auto"/>
              <w:rPr>
                <w:rFonts w:ascii="Courier New" w:hAnsi="Courier New" w:cs="Courier New"/>
                <w:sz w:val="18"/>
                <w:szCs w:val="18"/>
              </w:rPr>
            </w:pPr>
            <w:proofErr w:type="spellStart"/>
            <w:r w:rsidRPr="004B68BC">
              <w:rPr>
                <w:rFonts w:ascii="Courier New" w:hAnsi="Courier New" w:cs="Courier New"/>
                <w:sz w:val="18"/>
                <w:szCs w:val="18"/>
              </w:rPr>
              <w:t>femb</w:t>
            </w:r>
            <w:proofErr w:type="spellEnd"/>
            <w:r w:rsidRPr="004B68BC">
              <w:rPr>
                <w:rFonts w:ascii="Courier New" w:hAnsi="Courier New" w:cs="Courier New"/>
                <w:sz w:val="18"/>
                <w:szCs w:val="18"/>
              </w:rPr>
              <w:t>-&gt;i2c_write (</w:t>
            </w:r>
            <w:r w:rsidRPr="004B68BC">
              <w:rPr>
                <w:rFonts w:ascii="Courier New" w:hAnsi="Courier New" w:cs="Courier New"/>
                <w:color w:val="FF0000"/>
                <w:sz w:val="18"/>
                <w:szCs w:val="18"/>
              </w:rPr>
              <w:t>0</w:t>
            </w:r>
            <w:r w:rsidRPr="004B68BC">
              <w:rPr>
                <w:rFonts w:ascii="Courier New" w:hAnsi="Courier New" w:cs="Courier New"/>
                <w:sz w:val="18"/>
                <w:szCs w:val="18"/>
              </w:rPr>
              <w:t>,</w:t>
            </w:r>
            <w:r w:rsidRPr="004B68BC">
              <w:rPr>
                <w:rFonts w:ascii="Courier New" w:hAnsi="Courier New" w:cs="Courier New"/>
                <w:color w:val="FF0000"/>
                <w:sz w:val="18"/>
                <w:szCs w:val="18"/>
              </w:rPr>
              <w:t>2</w:t>
            </w:r>
            <w:r w:rsidRPr="004B68BC">
              <w:rPr>
                <w:rFonts w:ascii="Courier New" w:hAnsi="Courier New" w:cs="Courier New"/>
                <w:sz w:val="18"/>
                <w:szCs w:val="18"/>
              </w:rPr>
              <w:t>,0,1,0);</w:t>
            </w:r>
          </w:p>
        </w:tc>
      </w:tr>
    </w:tbl>
    <w:p w14:paraId="578BB5C4" w14:textId="7F598039" w:rsidR="005A4C5E" w:rsidRDefault="00077E15" w:rsidP="00077E15">
      <w:pPr>
        <w:ind w:left="720"/>
      </w:pPr>
      <w:r>
        <w:br/>
        <w:t xml:space="preserve">Note that for p2 chips, the chip is selected by passing first argument (chip index) to </w:t>
      </w:r>
      <w:r w:rsidRPr="00D21DBA">
        <w:rPr>
          <w:rFonts w:ascii="Courier" w:hAnsi="Courier"/>
        </w:rPr>
        <w:t>i2c_write</w:t>
      </w:r>
      <w:r w:rsidR="008F1915">
        <w:t xml:space="preserve"> and </w:t>
      </w:r>
      <w:r w:rsidR="008F1915" w:rsidRPr="00D21DBA">
        <w:rPr>
          <w:rFonts w:ascii="Courier" w:hAnsi="Courier"/>
        </w:rPr>
        <w:t>i2c_</w:t>
      </w:r>
      <w:r w:rsidRPr="00D21DBA">
        <w:rPr>
          <w:rFonts w:ascii="Courier" w:hAnsi="Courier"/>
        </w:rPr>
        <w:t>read</w:t>
      </w:r>
      <w:r>
        <w:t xml:space="preserve"> functions, and the second argument (chip address) is always =2. For p3 chips, chip index is always =0 because all communication is performed via chip 0. Chip 0</w:t>
      </w:r>
      <w:r w:rsidR="00067885">
        <w:t xml:space="preserve"> (TOP)</w:t>
      </w:r>
      <w:r>
        <w:t xml:space="preserve"> is selected by passing second argument (chip address) = 3, and Chip 1 </w:t>
      </w:r>
      <w:r w:rsidR="00067885">
        <w:t xml:space="preserve">(BOTTOM) </w:t>
      </w:r>
      <w:r>
        <w:t>is selected by passing chip address = 2.</w:t>
      </w:r>
      <w:r w:rsidR="005C7D68">
        <w:br/>
        <w:t xml:space="preserve">These changes </w:t>
      </w:r>
      <w:proofErr w:type="gramStart"/>
      <w:r w:rsidR="005C7D68">
        <w:t>have to</w:t>
      </w:r>
      <w:proofErr w:type="gramEnd"/>
      <w:r w:rsidR="005C7D68">
        <w:t xml:space="preserve"> be implemented in software. The examples given in the table above are showing i2c functions already implemented in WIB software.</w:t>
      </w:r>
      <w:r w:rsidR="008F1915">
        <w:t xml:space="preserve"> Only calls to </w:t>
      </w:r>
      <w:r w:rsidR="008F1915" w:rsidRPr="00D21DBA">
        <w:rPr>
          <w:rFonts w:ascii="Courier" w:hAnsi="Courier"/>
        </w:rPr>
        <w:t>i2c_write</w:t>
      </w:r>
      <w:r w:rsidR="008F1915">
        <w:t xml:space="preserve"> function are shown; calls to </w:t>
      </w:r>
      <w:r w:rsidR="008F1915" w:rsidRPr="00D21DBA">
        <w:rPr>
          <w:rFonts w:ascii="Courier" w:hAnsi="Courier"/>
        </w:rPr>
        <w:t>i2c_read</w:t>
      </w:r>
      <w:r w:rsidR="008F1915">
        <w:t xml:space="preserve"> functions </w:t>
      </w:r>
      <w:proofErr w:type="gramStart"/>
      <w:r w:rsidR="008F1915">
        <w:t>have to</w:t>
      </w:r>
      <w:proofErr w:type="gramEnd"/>
      <w:r w:rsidR="008F1915">
        <w:t xml:space="preserve"> be modified identically.</w:t>
      </w:r>
    </w:p>
    <w:p w14:paraId="3486A7EF" w14:textId="723D287C" w:rsidR="008F1915" w:rsidRDefault="008F1915" w:rsidP="008F1915">
      <w:pPr>
        <w:pStyle w:val="ListParagraph"/>
        <w:numPr>
          <w:ilvl w:val="0"/>
          <w:numId w:val="18"/>
        </w:numPr>
      </w:pPr>
      <w:r>
        <w:t xml:space="preserve">Similarly, access to ADC chips </w:t>
      </w:r>
      <w:proofErr w:type="gramStart"/>
      <w:r w:rsidR="007901C4">
        <w:t>has to</w:t>
      </w:r>
      <w:proofErr w:type="gramEnd"/>
      <w:r w:rsidR="007901C4">
        <w:t xml:space="preserve"> be modified as well. All exchange with ADC chips is now done via a single I2C interface. Chip index parameter is always =0, and ADC chips are selected using the following chip address parameters:</w:t>
      </w:r>
    </w:p>
    <w:tbl>
      <w:tblPr>
        <w:tblStyle w:val="TableGrid"/>
        <w:tblW w:w="0" w:type="auto"/>
        <w:jc w:val="center"/>
        <w:tblLook w:val="04A0" w:firstRow="1" w:lastRow="0" w:firstColumn="1" w:lastColumn="0" w:noHBand="0" w:noVBand="1"/>
      </w:tblPr>
      <w:tblGrid>
        <w:gridCol w:w="1615"/>
        <w:gridCol w:w="2520"/>
      </w:tblGrid>
      <w:tr w:rsidR="00345D07" w14:paraId="35A17446" w14:textId="77777777" w:rsidTr="007901C4">
        <w:trPr>
          <w:jc w:val="center"/>
        </w:trPr>
        <w:tc>
          <w:tcPr>
            <w:tcW w:w="1615" w:type="dxa"/>
          </w:tcPr>
          <w:p w14:paraId="5B3F7825" w14:textId="3C160BB5" w:rsidR="00345D07" w:rsidRPr="00D21DBA" w:rsidRDefault="00345D07" w:rsidP="00D21DBA">
            <w:pPr>
              <w:spacing w:after="0" w:line="240" w:lineRule="auto"/>
              <w:jc w:val="center"/>
              <w:rPr>
                <w:b/>
                <w:bCs/>
              </w:rPr>
            </w:pPr>
            <w:r w:rsidRPr="00D21DBA">
              <w:rPr>
                <w:b/>
                <w:bCs/>
              </w:rPr>
              <w:t>COLDATA chip</w:t>
            </w:r>
          </w:p>
        </w:tc>
        <w:tc>
          <w:tcPr>
            <w:tcW w:w="2520" w:type="dxa"/>
          </w:tcPr>
          <w:p w14:paraId="2CF106DF" w14:textId="34EB0016" w:rsidR="00345D07" w:rsidRPr="00D21DBA" w:rsidRDefault="00345D07" w:rsidP="00D21DBA">
            <w:pPr>
              <w:spacing w:after="0" w:line="240" w:lineRule="auto"/>
              <w:jc w:val="center"/>
              <w:rPr>
                <w:b/>
                <w:bCs/>
              </w:rPr>
            </w:pPr>
            <w:r w:rsidRPr="00D21DBA">
              <w:rPr>
                <w:b/>
                <w:bCs/>
              </w:rPr>
              <w:t>Addresses of ADC chips</w:t>
            </w:r>
          </w:p>
        </w:tc>
      </w:tr>
      <w:tr w:rsidR="00345D07" w14:paraId="2466BDB6" w14:textId="77777777" w:rsidTr="007901C4">
        <w:trPr>
          <w:jc w:val="center"/>
        </w:trPr>
        <w:tc>
          <w:tcPr>
            <w:tcW w:w="1615" w:type="dxa"/>
          </w:tcPr>
          <w:p w14:paraId="0DF6846A" w14:textId="109A8A01" w:rsidR="00345D07" w:rsidRDefault="00345D07" w:rsidP="00D21DBA">
            <w:pPr>
              <w:spacing w:after="0" w:line="240" w:lineRule="auto"/>
              <w:jc w:val="center"/>
            </w:pPr>
            <w:r>
              <w:t>TOP</w:t>
            </w:r>
          </w:p>
        </w:tc>
        <w:tc>
          <w:tcPr>
            <w:tcW w:w="2520" w:type="dxa"/>
          </w:tcPr>
          <w:p w14:paraId="454287F6" w14:textId="1DCEEC17" w:rsidR="00345D07" w:rsidRDefault="00345D07" w:rsidP="00D21DBA">
            <w:pPr>
              <w:spacing w:after="0" w:line="240" w:lineRule="auto"/>
              <w:jc w:val="center"/>
            </w:pPr>
            <w:r>
              <w:t>8, 9, 10, 11</w:t>
            </w:r>
          </w:p>
        </w:tc>
      </w:tr>
      <w:tr w:rsidR="00345D07" w14:paraId="1BB4A279" w14:textId="77777777" w:rsidTr="007901C4">
        <w:trPr>
          <w:jc w:val="center"/>
        </w:trPr>
        <w:tc>
          <w:tcPr>
            <w:tcW w:w="1615" w:type="dxa"/>
          </w:tcPr>
          <w:p w14:paraId="1488C4B0" w14:textId="1992AA0A" w:rsidR="00345D07" w:rsidRDefault="00345D07" w:rsidP="00D21DBA">
            <w:pPr>
              <w:spacing w:after="0" w:line="240" w:lineRule="auto"/>
              <w:jc w:val="center"/>
            </w:pPr>
            <w:r>
              <w:t>BOTTOM</w:t>
            </w:r>
          </w:p>
        </w:tc>
        <w:tc>
          <w:tcPr>
            <w:tcW w:w="2520" w:type="dxa"/>
          </w:tcPr>
          <w:p w14:paraId="5DEE580C" w14:textId="31ABEAED" w:rsidR="00345D07" w:rsidRDefault="00345D07" w:rsidP="00D21DBA">
            <w:pPr>
              <w:spacing w:after="0" w:line="240" w:lineRule="auto"/>
              <w:jc w:val="center"/>
            </w:pPr>
            <w:r>
              <w:t>4, 5, 6, 7</w:t>
            </w:r>
          </w:p>
        </w:tc>
      </w:tr>
    </w:tbl>
    <w:p w14:paraId="2F4703A0" w14:textId="77777777" w:rsidR="007901C4" w:rsidRDefault="007901C4" w:rsidP="00D21DBA">
      <w:pPr>
        <w:ind w:left="360"/>
      </w:pPr>
    </w:p>
    <w:p w14:paraId="0E014028" w14:textId="69BFCC4A" w:rsidR="00BD3F34" w:rsidRDefault="00BD3F34" w:rsidP="00BD3F34">
      <w:pPr>
        <w:pStyle w:val="ListParagraph"/>
        <w:numPr>
          <w:ilvl w:val="0"/>
          <w:numId w:val="18"/>
        </w:numPr>
      </w:pPr>
      <w:r>
        <w:t xml:space="preserve">On the modular FEMB design for COLDATA p2 chips one of the </w:t>
      </w:r>
      <w:r w:rsidR="00267882">
        <w:t xml:space="preserve">“C2W” </w:t>
      </w:r>
      <w:r>
        <w:t>I2C lines ha</w:t>
      </w:r>
      <w:r w:rsidR="00267882">
        <w:t>s</w:t>
      </w:r>
      <w:r>
        <w:t xml:space="preserve"> been inverted by swapping wires in the differential pair. </w:t>
      </w:r>
      <w:r w:rsidR="00267882">
        <w:t xml:space="preserve">This inversion was reversed using software. </w:t>
      </w:r>
      <w:r w:rsidR="00267882">
        <w:br/>
        <w:t>This error was corrected in the m</w:t>
      </w:r>
      <w:r>
        <w:t xml:space="preserve">onolithic FEMB </w:t>
      </w:r>
      <w:r w:rsidR="00267882">
        <w:t xml:space="preserve">design </w:t>
      </w:r>
      <w:r>
        <w:t xml:space="preserve">for p3 chips. Correspondingly, </w:t>
      </w:r>
      <w:r w:rsidR="00267882">
        <w:t xml:space="preserve">the reverse inversion </w:t>
      </w:r>
      <w:proofErr w:type="gramStart"/>
      <w:r w:rsidR="00267882">
        <w:t>has to</w:t>
      </w:r>
      <w:proofErr w:type="gramEnd"/>
      <w:r w:rsidR="00267882">
        <w:t xml:space="preserve"> be removed in software. Please see </w:t>
      </w:r>
      <w:r w:rsidR="00267882" w:rsidRPr="00D21DBA">
        <w:rPr>
          <w:rFonts w:ascii="Courier" w:hAnsi="Courier"/>
        </w:rPr>
        <w:t>i2c_read</w:t>
      </w:r>
      <w:r w:rsidR="00267882">
        <w:t xml:space="preserve"> function for details.</w:t>
      </w:r>
    </w:p>
    <w:p w14:paraId="7E0D236C" w14:textId="00FFBCF9" w:rsidR="002318D5" w:rsidRDefault="002318D5" w:rsidP="00D21DBA">
      <w:pPr>
        <w:pStyle w:val="ListParagraph"/>
        <w:numPr>
          <w:ilvl w:val="0"/>
          <w:numId w:val="18"/>
        </w:numPr>
      </w:pPr>
      <w:r>
        <w:t xml:space="preserve">COLDATA p2 chips required programming </w:t>
      </w:r>
      <w:proofErr w:type="gramStart"/>
      <w:r>
        <w:t>a number of</w:t>
      </w:r>
      <w:proofErr w:type="gramEnd"/>
      <w:r>
        <w:t xml:space="preserve"> registers controlling internal PLL to Warm or Cold settings in order to be correctly initialized. PLL in p3 chips works in cold and warm conditions with the default settings, so PLL registers don’t have to be programmed anymore.</w:t>
      </w:r>
    </w:p>
    <w:p w14:paraId="6A7A2F8F" w14:textId="2E50E7DB" w:rsidR="00052CDC" w:rsidRDefault="00052CDC" w:rsidP="00D21DBA">
      <w:r>
        <w:t>The firmware repository contains two directories with the debugging software:</w:t>
      </w:r>
    </w:p>
    <w:tbl>
      <w:tblPr>
        <w:tblStyle w:val="TableGrid"/>
        <w:tblW w:w="0" w:type="auto"/>
        <w:tblLook w:val="04A0" w:firstRow="1" w:lastRow="0" w:firstColumn="1" w:lastColumn="0" w:noHBand="0" w:noVBand="1"/>
      </w:tblPr>
      <w:tblGrid>
        <w:gridCol w:w="1933"/>
        <w:gridCol w:w="7417"/>
      </w:tblGrid>
      <w:tr w:rsidR="00BD3F34" w14:paraId="6928FE47" w14:textId="77777777" w:rsidTr="00D21DBA">
        <w:tc>
          <w:tcPr>
            <w:tcW w:w="1922" w:type="dxa"/>
          </w:tcPr>
          <w:p w14:paraId="6AB00053" w14:textId="4AB02F2E" w:rsidR="00BD3F34" w:rsidRPr="00D21DBA" w:rsidRDefault="00BD3F34" w:rsidP="00D21DBA">
            <w:pPr>
              <w:spacing w:after="0" w:line="240" w:lineRule="auto"/>
              <w:rPr>
                <w:b/>
                <w:bCs/>
              </w:rPr>
            </w:pPr>
            <w:r w:rsidRPr="00D21DBA">
              <w:rPr>
                <w:b/>
                <w:bCs/>
              </w:rPr>
              <w:t>Directory</w:t>
            </w:r>
          </w:p>
        </w:tc>
        <w:tc>
          <w:tcPr>
            <w:tcW w:w="7428" w:type="dxa"/>
          </w:tcPr>
          <w:p w14:paraId="7D094F02" w14:textId="46B57B35" w:rsidR="00BD3F34" w:rsidRPr="00D21DBA" w:rsidRDefault="00BD3F34" w:rsidP="00D21DBA">
            <w:pPr>
              <w:spacing w:after="0" w:line="240" w:lineRule="auto"/>
              <w:rPr>
                <w:b/>
                <w:bCs/>
              </w:rPr>
            </w:pPr>
            <w:r w:rsidRPr="00D21DBA">
              <w:rPr>
                <w:b/>
                <w:bCs/>
              </w:rPr>
              <w:t>Description</w:t>
            </w:r>
          </w:p>
        </w:tc>
      </w:tr>
      <w:tr w:rsidR="00BD3F34" w14:paraId="2ACDB0AE" w14:textId="77777777" w:rsidTr="00D21DBA">
        <w:tc>
          <w:tcPr>
            <w:tcW w:w="1922" w:type="dxa"/>
          </w:tcPr>
          <w:p w14:paraId="64AFE20D" w14:textId="4622753C" w:rsidR="00BD3F34" w:rsidRPr="00D21DBA" w:rsidRDefault="00BD3F34" w:rsidP="00D21DBA">
            <w:pPr>
              <w:spacing w:after="0" w:line="240" w:lineRule="auto"/>
              <w:rPr>
                <w:rFonts w:ascii="Courier" w:hAnsi="Courier"/>
              </w:rPr>
            </w:pPr>
            <w:r w:rsidRPr="00D21DBA">
              <w:rPr>
                <w:rFonts w:ascii="Courier" w:hAnsi="Courier"/>
              </w:rPr>
              <w:t>soft_debug_p2</w:t>
            </w:r>
          </w:p>
        </w:tc>
        <w:tc>
          <w:tcPr>
            <w:tcW w:w="7428" w:type="dxa"/>
          </w:tcPr>
          <w:p w14:paraId="4A7FFB04" w14:textId="416860F8" w:rsidR="00BD3F34" w:rsidRDefault="005D4E6B" w:rsidP="00D21DBA">
            <w:pPr>
              <w:spacing w:after="0" w:line="240" w:lineRule="auto"/>
            </w:pPr>
            <w:r>
              <w:t>Debugging s</w:t>
            </w:r>
            <w:r w:rsidR="00BD3F34">
              <w:t>oftware for COLDATA p2 chips and modular FEMB</w:t>
            </w:r>
          </w:p>
        </w:tc>
      </w:tr>
      <w:tr w:rsidR="00BD3F34" w14:paraId="14092600" w14:textId="77777777" w:rsidTr="00D21DBA">
        <w:tc>
          <w:tcPr>
            <w:tcW w:w="1922" w:type="dxa"/>
          </w:tcPr>
          <w:p w14:paraId="2FFFD017" w14:textId="18C6AB82" w:rsidR="00BD3F34" w:rsidRPr="00D21DBA" w:rsidRDefault="00BD3F34" w:rsidP="00D21DBA">
            <w:pPr>
              <w:spacing w:after="0" w:line="240" w:lineRule="auto"/>
              <w:rPr>
                <w:rFonts w:ascii="Courier" w:hAnsi="Courier"/>
              </w:rPr>
            </w:pPr>
            <w:r w:rsidRPr="00D21DBA">
              <w:rPr>
                <w:rFonts w:ascii="Courier" w:hAnsi="Courier"/>
              </w:rPr>
              <w:t>soft_debug_p</w:t>
            </w:r>
            <w:r>
              <w:rPr>
                <w:rFonts w:ascii="Courier" w:hAnsi="Courier"/>
              </w:rPr>
              <w:t>3</w:t>
            </w:r>
          </w:p>
        </w:tc>
        <w:tc>
          <w:tcPr>
            <w:tcW w:w="7428" w:type="dxa"/>
          </w:tcPr>
          <w:p w14:paraId="4F63960B" w14:textId="4AB977D1" w:rsidR="00BD3F34" w:rsidRDefault="005D4E6B" w:rsidP="00BD3F34">
            <w:pPr>
              <w:spacing w:after="0" w:line="240" w:lineRule="auto"/>
            </w:pPr>
            <w:r>
              <w:t>Debugging s</w:t>
            </w:r>
            <w:r w:rsidR="00BD3F34">
              <w:t>oftware for COLDATA p3 chips and monolithic FEMB</w:t>
            </w:r>
          </w:p>
          <w:p w14:paraId="2CF44604" w14:textId="1E2EF85E" w:rsidR="00267882" w:rsidRDefault="00267882" w:rsidP="00BD3F34">
            <w:pPr>
              <w:spacing w:after="0" w:line="240" w:lineRule="auto"/>
            </w:pPr>
            <w:r>
              <w:t>Changes</w:t>
            </w:r>
            <w:r w:rsidR="008F1915">
              <w:t xml:space="preserve"> relative to p2</w:t>
            </w:r>
            <w:r>
              <w:t>:</w:t>
            </w:r>
          </w:p>
          <w:p w14:paraId="0ED744CE" w14:textId="43158192" w:rsidR="00267882" w:rsidRDefault="00267882" w:rsidP="00D21DBA">
            <w:pPr>
              <w:pStyle w:val="ListParagraph"/>
              <w:numPr>
                <w:ilvl w:val="0"/>
                <w:numId w:val="22"/>
              </w:numPr>
              <w:spacing w:after="0" w:line="240" w:lineRule="auto"/>
            </w:pPr>
            <w:r w:rsidRPr="00D21DBA">
              <w:rPr>
                <w:rFonts w:ascii="Courier" w:hAnsi="Courier"/>
              </w:rPr>
              <w:t>femb_test.cxx</w:t>
            </w:r>
            <w:r w:rsidR="002318D5">
              <w:t>:</w:t>
            </w:r>
            <w:r>
              <w:t xml:space="preserve"> the </w:t>
            </w:r>
            <w:r w:rsidR="002318D5">
              <w:t xml:space="preserve">PLL register programming is commented </w:t>
            </w:r>
            <w:proofErr w:type="gramStart"/>
            <w:r w:rsidR="002318D5">
              <w:t>out</w:t>
            </w:r>
            <w:proofErr w:type="gramEnd"/>
          </w:p>
          <w:p w14:paraId="68C7D986" w14:textId="77777777" w:rsidR="002318D5" w:rsidRDefault="002318D5" w:rsidP="002318D5">
            <w:pPr>
              <w:pStyle w:val="ListParagraph"/>
              <w:numPr>
                <w:ilvl w:val="0"/>
                <w:numId w:val="22"/>
              </w:numPr>
              <w:spacing w:after="0" w:line="240" w:lineRule="auto"/>
            </w:pPr>
            <w:r w:rsidRPr="00D21DBA">
              <w:rPr>
                <w:rFonts w:ascii="Courier" w:hAnsi="Courier"/>
              </w:rPr>
              <w:lastRenderedPageBreak/>
              <w:t>femb_text.cxx</w:t>
            </w:r>
            <w:r>
              <w:t>: the chips indexes and addresses are modified as shown in step 3 above.</w:t>
            </w:r>
          </w:p>
          <w:p w14:paraId="07B06BE5" w14:textId="38768A69" w:rsidR="002318D5" w:rsidRDefault="002318D5" w:rsidP="002318D5">
            <w:pPr>
              <w:pStyle w:val="ListParagraph"/>
              <w:numPr>
                <w:ilvl w:val="0"/>
                <w:numId w:val="22"/>
              </w:numPr>
              <w:spacing w:after="0" w:line="240" w:lineRule="auto"/>
            </w:pPr>
            <w:r w:rsidRPr="00D21DBA">
              <w:rPr>
                <w:rFonts w:ascii="Courier" w:hAnsi="Courier"/>
              </w:rPr>
              <w:t>femb.cc</w:t>
            </w:r>
            <w:r>
              <w:t xml:space="preserve">: in </w:t>
            </w:r>
            <w:r w:rsidRPr="00D21DBA">
              <w:rPr>
                <w:rFonts w:ascii="Consolas" w:hAnsi="Consolas" w:cs="Consolas"/>
              </w:rPr>
              <w:t>i2c_read</w:t>
            </w:r>
            <w:r>
              <w:t xml:space="preserve"> function, the data inversion is </w:t>
            </w:r>
            <w:proofErr w:type="gramStart"/>
            <w:r>
              <w:t>removed</w:t>
            </w:r>
            <w:proofErr w:type="gramEnd"/>
          </w:p>
          <w:p w14:paraId="36A8A9E6" w14:textId="541905E0" w:rsidR="00345D07" w:rsidRDefault="00345D07" w:rsidP="002318D5">
            <w:pPr>
              <w:pStyle w:val="ListParagraph"/>
              <w:numPr>
                <w:ilvl w:val="0"/>
                <w:numId w:val="22"/>
              </w:numPr>
              <w:spacing w:after="0" w:line="240" w:lineRule="auto"/>
            </w:pPr>
            <w:r w:rsidRPr="00D21DBA">
              <w:rPr>
                <w:rFonts w:ascii="Courier" w:hAnsi="Courier"/>
              </w:rPr>
              <w:t>adc_test.cxx</w:t>
            </w:r>
            <w:r>
              <w:t>: ADC chip addresses modified as shown in step 4 above.</w:t>
            </w:r>
          </w:p>
          <w:p w14:paraId="03DEC3C6" w14:textId="0EC848CC" w:rsidR="005D4E6B" w:rsidRDefault="005D4E6B" w:rsidP="00D21DBA">
            <w:pPr>
              <w:pStyle w:val="ListParagraph"/>
              <w:numPr>
                <w:ilvl w:val="0"/>
                <w:numId w:val="22"/>
              </w:numPr>
              <w:spacing w:after="0" w:line="240" w:lineRule="auto"/>
            </w:pPr>
            <w:r>
              <w:t xml:space="preserve">The external PLL configuration script in </w:t>
            </w:r>
            <w:r w:rsidRPr="00D21DBA">
              <w:rPr>
                <w:rFonts w:ascii="Courier" w:hAnsi="Courier"/>
              </w:rPr>
              <w:t>clock</w:t>
            </w:r>
            <w:r>
              <w:t xml:space="preserve"> directory is modified to use PLL setup with 125 MHz reference clock for COLDATA RX MGTs</w:t>
            </w:r>
          </w:p>
        </w:tc>
      </w:tr>
    </w:tbl>
    <w:p w14:paraId="70DB80D1" w14:textId="33F86D5F" w:rsidR="00052CDC" w:rsidRDefault="00052CDC"/>
    <w:p w14:paraId="65DF9E23" w14:textId="3E9F1805" w:rsidR="007764D8" w:rsidRDefault="007764D8" w:rsidP="00770A85">
      <w:pPr>
        <w:pStyle w:val="Heading1"/>
      </w:pPr>
      <w:bookmarkStart w:id="73" w:name="_Toc132296150"/>
      <w:r>
        <w:t>Migration from CDR-based to DCSK timing endpoint</w:t>
      </w:r>
      <w:bookmarkEnd w:id="73"/>
    </w:p>
    <w:p w14:paraId="78693F4B" w14:textId="6C2AC677" w:rsidR="007764D8" w:rsidRDefault="007764D8" w:rsidP="007764D8">
      <w:r>
        <w:t>The timing team has provided a firmware module for interfacing the DCSK timing master. That module has been integrated into firmware starting with the following</w:t>
      </w:r>
      <w:r w:rsidR="00533EFF">
        <w:t xml:space="preserve"> firmware</w:t>
      </w:r>
      <w:r>
        <w:t xml:space="preserve"> time stamp:</w:t>
      </w:r>
    </w:p>
    <w:p w14:paraId="1BCA8AEC" w14:textId="1A1CD3F7" w:rsidR="007764D8" w:rsidRPr="00617231" w:rsidRDefault="007764D8" w:rsidP="007764D8">
      <w:pPr>
        <w:rPr>
          <w:rFonts w:ascii="Courier New" w:hAnsi="Courier New" w:cs="Courier New"/>
        </w:rPr>
      </w:pPr>
      <w:r w:rsidRPr="00617231">
        <w:rPr>
          <w:rFonts w:ascii="Courier New" w:hAnsi="Courier New" w:cs="Courier New"/>
        </w:rPr>
        <w:t>2022-10-25 14:56:42</w:t>
      </w:r>
    </w:p>
    <w:p w14:paraId="2C084282" w14:textId="3F53A67F" w:rsidR="0039412E" w:rsidRDefault="0039412E" w:rsidP="007764D8">
      <w:r>
        <w:t>The implementation is shown in the figure below:</w:t>
      </w:r>
    </w:p>
    <w:p w14:paraId="072731DA" w14:textId="74E07F82" w:rsidR="0039412E" w:rsidRDefault="0039412E" w:rsidP="007764D8">
      <w:r>
        <w:rPr>
          <w:noProof/>
        </w:rPr>
        <w:drawing>
          <wp:inline distT="0" distB="0" distL="0" distR="0" wp14:anchorId="194B065E" wp14:editId="11E7637D">
            <wp:extent cx="5935980" cy="2659380"/>
            <wp:effectExtent l="0" t="0" r="762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35980" cy="2659380"/>
                    </a:xfrm>
                    <a:prstGeom prst="rect">
                      <a:avLst/>
                    </a:prstGeom>
                    <a:noFill/>
                    <a:ln>
                      <a:noFill/>
                    </a:ln>
                  </pic:spPr>
                </pic:pic>
              </a:graphicData>
            </a:graphic>
          </wp:inline>
        </w:drawing>
      </w:r>
    </w:p>
    <w:p w14:paraId="5EFC5E34" w14:textId="61EF1512" w:rsidR="007764D8" w:rsidRDefault="007764D8" w:rsidP="007764D8">
      <w:r>
        <w:t xml:space="preserve">The following changes </w:t>
      </w:r>
      <w:proofErr w:type="gramStart"/>
      <w:r>
        <w:t>have to</w:t>
      </w:r>
      <w:proofErr w:type="gramEnd"/>
      <w:r>
        <w:t xml:space="preserve"> be implemented in order to accommodate the DCSK timing:</w:t>
      </w:r>
    </w:p>
    <w:p w14:paraId="66DB8A17" w14:textId="153EC23F" w:rsidR="007502CC" w:rsidRDefault="007502CC" w:rsidP="00E33696">
      <w:pPr>
        <w:pStyle w:val="ListParagraph"/>
        <w:numPr>
          <w:ilvl w:val="0"/>
          <w:numId w:val="38"/>
        </w:numPr>
      </w:pPr>
      <w:r>
        <w:t>The timing endpoint address (</w:t>
      </w:r>
      <w:proofErr w:type="spellStart"/>
      <w:r w:rsidRPr="007502CC">
        <w:rPr>
          <w:rFonts w:ascii="Courier New" w:hAnsi="Courier New" w:cs="Courier New"/>
        </w:rPr>
        <w:t>ts_addr</w:t>
      </w:r>
      <w:proofErr w:type="spellEnd"/>
      <w:r>
        <w:t xml:space="preserve"> register) is now a 16-bit value, and </w:t>
      </w:r>
      <w:proofErr w:type="spellStart"/>
      <w:r w:rsidRPr="00D87BF2">
        <w:rPr>
          <w:rFonts w:ascii="Courier New" w:hAnsi="Courier New" w:cs="Courier New"/>
        </w:rPr>
        <w:t>ts_</w:t>
      </w:r>
      <w:r w:rsidR="00D87BF2">
        <w:rPr>
          <w:rFonts w:ascii="Courier New" w:hAnsi="Courier New" w:cs="Courier New"/>
        </w:rPr>
        <w:t>t</w:t>
      </w:r>
      <w:r w:rsidRPr="00D87BF2">
        <w:rPr>
          <w:rFonts w:ascii="Courier New" w:hAnsi="Courier New" w:cs="Courier New"/>
        </w:rPr>
        <w:t>grp</w:t>
      </w:r>
      <w:proofErr w:type="spellEnd"/>
      <w:r>
        <w:t xml:space="preserve"> register was removed. Rework software accordingly. </w:t>
      </w:r>
    </w:p>
    <w:p w14:paraId="1508510C" w14:textId="4FF4367F" w:rsidR="00E33696" w:rsidRPr="00E33696" w:rsidRDefault="00E33696" w:rsidP="00E33696">
      <w:pPr>
        <w:pStyle w:val="ListParagraph"/>
        <w:numPr>
          <w:ilvl w:val="0"/>
          <w:numId w:val="38"/>
        </w:numPr>
      </w:pPr>
      <w:r>
        <w:t>Rework timing command handling code as shown in “</w:t>
      </w:r>
      <w:r w:rsidRPr="00E33696">
        <w:t>Using Timing system command codes</w:t>
      </w:r>
      <w:r>
        <w:t xml:space="preserve">” </w:t>
      </w:r>
      <w:proofErr w:type="gramStart"/>
      <w:r>
        <w:t>section</w:t>
      </w:r>
      <w:proofErr w:type="gramEnd"/>
    </w:p>
    <w:p w14:paraId="063325BD" w14:textId="2387047E" w:rsidR="007764D8" w:rsidRDefault="007764D8" w:rsidP="007764D8">
      <w:pPr>
        <w:pStyle w:val="ListParagraph"/>
        <w:numPr>
          <w:ilvl w:val="0"/>
          <w:numId w:val="38"/>
        </w:numPr>
      </w:pPr>
      <w:r>
        <w:t>DTS</w:t>
      </w:r>
      <w:r w:rsidR="00E33696">
        <w:t xml:space="preserve"> master</w:t>
      </w:r>
      <w:r>
        <w:t xml:space="preserve"> must be reprogrammed to send DCSK data </w:t>
      </w:r>
      <w:proofErr w:type="gramStart"/>
      <w:r>
        <w:t>stream</w:t>
      </w:r>
      <w:proofErr w:type="gramEnd"/>
    </w:p>
    <w:p w14:paraId="348FF8D1" w14:textId="45DF8931" w:rsidR="007764D8" w:rsidRPr="00617231" w:rsidRDefault="007764D8" w:rsidP="007764D8">
      <w:pPr>
        <w:pStyle w:val="ListParagraph"/>
        <w:numPr>
          <w:ilvl w:val="0"/>
          <w:numId w:val="38"/>
        </w:numPr>
        <w:rPr>
          <w:rFonts w:ascii="Courier New" w:hAnsi="Courier New" w:cs="Courier New"/>
        </w:rPr>
      </w:pPr>
      <w:r>
        <w:t xml:space="preserve">On-board PLL configuration </w:t>
      </w:r>
      <w:r w:rsidR="00617231">
        <w:t>must</w:t>
      </w:r>
      <w:r>
        <w:t xml:space="preserve"> be changed according to the following file (path in repository is shown):</w:t>
      </w:r>
      <w:r>
        <w:br/>
      </w:r>
      <w:r w:rsidRPr="00617231">
        <w:rPr>
          <w:rFonts w:ascii="Courier New" w:hAnsi="Courier New" w:cs="Courier New"/>
        </w:rPr>
        <w:t>clock/coldata_p3_DCSK/Si5344-RevD-wib62.5_DCSK-Registers.h</w:t>
      </w:r>
    </w:p>
    <w:p w14:paraId="1FDD4A30" w14:textId="20DD28E6" w:rsidR="007764D8" w:rsidRDefault="00533EFF" w:rsidP="00533EFF">
      <w:pPr>
        <w:ind w:left="360"/>
      </w:pPr>
      <w:r>
        <w:t>An example PLL programming script is available here:</w:t>
      </w:r>
    </w:p>
    <w:p w14:paraId="5F76B3EE" w14:textId="20E517C2" w:rsidR="00533EFF" w:rsidRPr="00617231" w:rsidRDefault="00533EFF" w:rsidP="00533EFF">
      <w:pPr>
        <w:ind w:left="360"/>
        <w:rPr>
          <w:rFonts w:ascii="Courier New" w:hAnsi="Courier New" w:cs="Courier New"/>
        </w:rPr>
      </w:pPr>
      <w:r w:rsidRPr="00617231">
        <w:rPr>
          <w:rFonts w:ascii="Courier New" w:hAnsi="Courier New" w:cs="Courier New"/>
        </w:rPr>
        <w:t>soft_debug_p3/clock/si5345_config.c</w:t>
      </w:r>
    </w:p>
    <w:p w14:paraId="5C88A349" w14:textId="0390E78D" w:rsidR="00770A85" w:rsidRDefault="00770A85" w:rsidP="00770A85">
      <w:pPr>
        <w:pStyle w:val="Heading1"/>
      </w:pPr>
      <w:bookmarkStart w:id="74" w:name="_Toc132296151"/>
      <w:r>
        <w:lastRenderedPageBreak/>
        <w:t>COLDATA data</w:t>
      </w:r>
      <w:r w:rsidR="00FD4D25">
        <w:t xml:space="preserve"> time stamp synchronization</w:t>
      </w:r>
      <w:bookmarkEnd w:id="74"/>
    </w:p>
    <w:p w14:paraId="47B47F9C" w14:textId="77777777" w:rsidR="00FD4D25" w:rsidRDefault="00FD4D25" w:rsidP="00FD4D25">
      <w:r>
        <w:t>The internal logic of each COLDATA chip is synchronized using two reset signals:</w:t>
      </w:r>
    </w:p>
    <w:p w14:paraId="729067C6" w14:textId="77777777" w:rsidR="00FD4D25" w:rsidRDefault="00FD4D25" w:rsidP="00FD4D25">
      <w:pPr>
        <w:pStyle w:val="ListParagraph"/>
        <w:numPr>
          <w:ilvl w:val="0"/>
          <w:numId w:val="25"/>
        </w:numPr>
        <w:spacing w:after="0" w:line="240" w:lineRule="auto"/>
      </w:pPr>
      <w:r>
        <w:t xml:space="preserve">The “2MHz” clock reset is performed by using EDGE fast command. This is necessary so all ADCs start digitization sequence at precisely the same system clock </w:t>
      </w:r>
      <w:proofErr w:type="gramStart"/>
      <w:r>
        <w:t>period</w:t>
      </w:r>
      <w:proofErr w:type="gramEnd"/>
    </w:p>
    <w:p w14:paraId="28EA0A8C" w14:textId="77777777" w:rsidR="00FD4D25" w:rsidRDefault="00FD4D25" w:rsidP="00FD4D25">
      <w:pPr>
        <w:pStyle w:val="ListParagraph"/>
        <w:numPr>
          <w:ilvl w:val="0"/>
          <w:numId w:val="25"/>
        </w:numPr>
        <w:spacing w:after="0" w:line="240" w:lineRule="auto"/>
      </w:pPr>
      <w:r>
        <w:t>The internal 15-bit time stamp in each COLDATA chip is reset using SYNC fast command. This operation should guarantee that all ADC measurements performed at the same time are marked with the same 15-bit time stamp. These time stamps increment on each system clock and should stay synchronized to each other after SYNC fast command.</w:t>
      </w:r>
    </w:p>
    <w:p w14:paraId="35A35AD3" w14:textId="77777777" w:rsidR="00FD4D25" w:rsidRDefault="00FD4D25" w:rsidP="00FD4D25">
      <w:r>
        <w:t>WIB receives ADC data from COLDATA chips via 1.25 Gbps serial links. There are two such links per COLDATA chip. Receivers for these links are implemented in WIB using Multi-Gigabit Transceivers (MGTs) in Xilinx FPGA. One feature of the MGTs is that the precise latency of data passing via the MGTs is not guaranteed. The latency of each MGT may vary by a few system clocks from one initialization to the next. Differences in cable lengths also lead to changes in latency from one WIB to another. Even temperature changes can affect that latency, due to slight delay changes in semiconductors and cables.</w:t>
      </w:r>
    </w:p>
    <w:p w14:paraId="56E032CF" w14:textId="77777777" w:rsidR="00FD4D25" w:rsidRDefault="00FD4D25" w:rsidP="00FD4D25">
      <w:r>
        <w:t>As a result, the data frames received from each serial link may come at slightly different times.</w:t>
      </w:r>
    </w:p>
    <w:p w14:paraId="0577A092" w14:textId="7BCE5370" w:rsidR="00FD4D25" w:rsidRDefault="00FD4D25" w:rsidP="00FD4D25">
      <w:r>
        <w:t>The obvious problem is:</w:t>
      </w:r>
    </w:p>
    <w:p w14:paraId="5957B51D" w14:textId="778BDB3B" w:rsidR="00FD4D25" w:rsidRDefault="00FD4D25" w:rsidP="00FD4D25">
      <w:pPr>
        <w:pStyle w:val="ListParagraph"/>
        <w:numPr>
          <w:ilvl w:val="0"/>
          <w:numId w:val="28"/>
        </w:numPr>
        <w:spacing w:after="0" w:line="240" w:lineRule="auto"/>
      </w:pPr>
      <w:r>
        <w:t xml:space="preserve">The 64-bit DTS time stamp is wide enough to represent a very long period of time (~9300 years or so), but it does not match the digitization moment </w:t>
      </w:r>
      <w:proofErr w:type="gramStart"/>
      <w:r>
        <w:t>precisely</w:t>
      </w:r>
      <w:proofErr w:type="gramEnd"/>
    </w:p>
    <w:p w14:paraId="14CBFC98" w14:textId="77777777" w:rsidR="00FD4D25" w:rsidRDefault="00FD4D25" w:rsidP="00FD4D25">
      <w:pPr>
        <w:pStyle w:val="ListParagraph"/>
        <w:numPr>
          <w:ilvl w:val="0"/>
          <w:numId w:val="28"/>
        </w:numPr>
        <w:spacing w:after="0" w:line="240" w:lineRule="auto"/>
      </w:pPr>
      <w:r>
        <w:t xml:space="preserve">The 15-bit COLDATA time stamps do match the precise digitization moment, but they wrap around every ~524 </w:t>
      </w:r>
      <w:proofErr w:type="spellStart"/>
      <w:r>
        <w:t>uS</w:t>
      </w:r>
      <w:proofErr w:type="spellEnd"/>
      <w:r>
        <w:t>.</w:t>
      </w:r>
    </w:p>
    <w:p w14:paraId="70A60BA3" w14:textId="754E37CF" w:rsidR="00FD4D25" w:rsidRDefault="00FD4D25" w:rsidP="00FD4D25">
      <w:r>
        <w:t>It is very desirable to have a single time stamp that is long enough to cover the duration of the experiment, and at the same time is precise enough to carry exact information about digitization time of every ADC sample. The section below describes the time stamp alignment logic implemented in firmware.</w:t>
      </w:r>
    </w:p>
    <w:p w14:paraId="7C2932E8" w14:textId="0B0CF29B" w:rsidR="00FD4D25" w:rsidRDefault="00FD4D25" w:rsidP="00D21DBA">
      <w:pPr>
        <w:pStyle w:val="Heading2"/>
      </w:pPr>
      <w:bookmarkStart w:id="75" w:name="_Toc132296152"/>
      <w:r>
        <w:t>Firmware time stamp alignment logic</w:t>
      </w:r>
      <w:bookmarkEnd w:id="75"/>
    </w:p>
    <w:p w14:paraId="3E3BE3DB" w14:textId="77777777" w:rsidR="00FD4D25" w:rsidRDefault="00FD4D25" w:rsidP="00FD4D25">
      <w:r>
        <w:t>Listed below are critical latency parameters that affect the time stamp synchronization logic:</w:t>
      </w:r>
    </w:p>
    <w:tbl>
      <w:tblPr>
        <w:tblStyle w:val="TableGrid"/>
        <w:tblW w:w="0" w:type="auto"/>
        <w:tblLook w:val="04A0" w:firstRow="1" w:lastRow="0" w:firstColumn="1" w:lastColumn="0" w:noHBand="0" w:noVBand="1"/>
      </w:tblPr>
      <w:tblGrid>
        <w:gridCol w:w="962"/>
        <w:gridCol w:w="1823"/>
        <w:gridCol w:w="3330"/>
        <w:gridCol w:w="3235"/>
      </w:tblGrid>
      <w:tr w:rsidR="00DB1727" w14:paraId="51CA20B3" w14:textId="7A203BB4" w:rsidTr="00D21DBA">
        <w:tc>
          <w:tcPr>
            <w:tcW w:w="962" w:type="dxa"/>
          </w:tcPr>
          <w:p w14:paraId="328096ED" w14:textId="77777777" w:rsidR="00DB1727" w:rsidRPr="00A408E9" w:rsidRDefault="00DB1727" w:rsidP="004B68BC">
            <w:pPr>
              <w:spacing w:after="0" w:line="240" w:lineRule="auto"/>
              <w:rPr>
                <w:b/>
                <w:bCs/>
              </w:rPr>
            </w:pPr>
            <w:r w:rsidRPr="00A408E9">
              <w:rPr>
                <w:b/>
                <w:bCs/>
              </w:rPr>
              <w:t>Name</w:t>
            </w:r>
          </w:p>
        </w:tc>
        <w:tc>
          <w:tcPr>
            <w:tcW w:w="1823" w:type="dxa"/>
          </w:tcPr>
          <w:p w14:paraId="0A2AD4D2" w14:textId="77777777" w:rsidR="00DB1727" w:rsidRPr="00A408E9" w:rsidRDefault="00DB1727" w:rsidP="004B68BC">
            <w:pPr>
              <w:spacing w:after="0" w:line="240" w:lineRule="auto"/>
              <w:rPr>
                <w:b/>
                <w:bCs/>
              </w:rPr>
            </w:pPr>
            <w:r w:rsidRPr="00A408E9">
              <w:rPr>
                <w:b/>
                <w:bCs/>
              </w:rPr>
              <w:t xml:space="preserve">Location </w:t>
            </w:r>
          </w:p>
        </w:tc>
        <w:tc>
          <w:tcPr>
            <w:tcW w:w="3330" w:type="dxa"/>
          </w:tcPr>
          <w:p w14:paraId="28334426" w14:textId="77777777" w:rsidR="00DB1727" w:rsidRPr="00A408E9" w:rsidRDefault="00DB1727" w:rsidP="004B68BC">
            <w:pPr>
              <w:spacing w:after="0" w:line="240" w:lineRule="auto"/>
              <w:rPr>
                <w:b/>
                <w:bCs/>
              </w:rPr>
            </w:pPr>
            <w:r w:rsidRPr="00A408E9">
              <w:rPr>
                <w:b/>
                <w:bCs/>
              </w:rPr>
              <w:t>Description</w:t>
            </w:r>
          </w:p>
        </w:tc>
        <w:tc>
          <w:tcPr>
            <w:tcW w:w="3235" w:type="dxa"/>
          </w:tcPr>
          <w:p w14:paraId="419F600D" w14:textId="72729B98" w:rsidR="00DB1727" w:rsidRPr="00A408E9" w:rsidRDefault="00DB1727" w:rsidP="004B68BC">
            <w:pPr>
              <w:spacing w:after="0" w:line="240" w:lineRule="auto"/>
              <w:rPr>
                <w:b/>
                <w:bCs/>
              </w:rPr>
            </w:pPr>
            <w:r>
              <w:rPr>
                <w:b/>
                <w:bCs/>
              </w:rPr>
              <w:t>Value</w:t>
            </w:r>
            <w:r w:rsidR="002930E4">
              <w:rPr>
                <w:b/>
                <w:bCs/>
              </w:rPr>
              <w:t xml:space="preserve"> (in units of system clocks, 16 ns)</w:t>
            </w:r>
          </w:p>
        </w:tc>
      </w:tr>
      <w:tr w:rsidR="00DB1727" w14:paraId="53B23402" w14:textId="1A34AFB6" w:rsidTr="00D21DBA">
        <w:tc>
          <w:tcPr>
            <w:tcW w:w="962" w:type="dxa"/>
          </w:tcPr>
          <w:p w14:paraId="52554406" w14:textId="77777777" w:rsidR="00DB1727" w:rsidRDefault="00DB1727" w:rsidP="004B68BC">
            <w:pPr>
              <w:spacing w:after="0" w:line="240" w:lineRule="auto"/>
            </w:pPr>
            <w:r>
              <w:t>CAB</w:t>
            </w:r>
          </w:p>
        </w:tc>
        <w:tc>
          <w:tcPr>
            <w:tcW w:w="1823" w:type="dxa"/>
          </w:tcPr>
          <w:p w14:paraId="2C1F8195" w14:textId="77777777" w:rsidR="00DB1727" w:rsidRDefault="00DB1727" w:rsidP="004B68BC">
            <w:pPr>
              <w:spacing w:after="0" w:line="240" w:lineRule="auto"/>
            </w:pPr>
            <w:r>
              <w:t>High-speed cable</w:t>
            </w:r>
          </w:p>
        </w:tc>
        <w:tc>
          <w:tcPr>
            <w:tcW w:w="3330" w:type="dxa"/>
          </w:tcPr>
          <w:p w14:paraId="4FBAFE14" w14:textId="77777777" w:rsidR="00DB1727" w:rsidRDefault="00DB1727" w:rsidP="004B68BC">
            <w:pPr>
              <w:spacing w:after="0" w:line="240" w:lineRule="auto"/>
            </w:pPr>
            <w:r>
              <w:t>WIB-to-FEMB high-speed cable latency</w:t>
            </w:r>
          </w:p>
        </w:tc>
        <w:tc>
          <w:tcPr>
            <w:tcW w:w="3235" w:type="dxa"/>
          </w:tcPr>
          <w:p w14:paraId="72459C8D" w14:textId="75FB9642" w:rsidR="00DB1727" w:rsidRDefault="00DB1727" w:rsidP="004B68BC">
            <w:pPr>
              <w:spacing w:after="0" w:line="240" w:lineRule="auto"/>
            </w:pPr>
            <w:r>
              <w:t>0..8 clocks, must be measured</w:t>
            </w:r>
          </w:p>
        </w:tc>
      </w:tr>
      <w:tr w:rsidR="00DB1727" w14:paraId="516E48C4" w14:textId="7393B957" w:rsidTr="00D21DBA">
        <w:tc>
          <w:tcPr>
            <w:tcW w:w="962" w:type="dxa"/>
          </w:tcPr>
          <w:p w14:paraId="76821C65" w14:textId="77777777" w:rsidR="00DB1727" w:rsidRDefault="00DB1727" w:rsidP="004B68BC">
            <w:pPr>
              <w:spacing w:after="0" w:line="240" w:lineRule="auto"/>
            </w:pPr>
            <w:r>
              <w:t>FL_WIB</w:t>
            </w:r>
          </w:p>
        </w:tc>
        <w:tc>
          <w:tcPr>
            <w:tcW w:w="1823" w:type="dxa"/>
          </w:tcPr>
          <w:p w14:paraId="78884F91" w14:textId="77777777" w:rsidR="00DB1727" w:rsidRDefault="00DB1727" w:rsidP="004B68BC">
            <w:pPr>
              <w:spacing w:after="0" w:line="240" w:lineRule="auto"/>
            </w:pPr>
            <w:r>
              <w:t>WIB</w:t>
            </w:r>
          </w:p>
        </w:tc>
        <w:tc>
          <w:tcPr>
            <w:tcW w:w="3330" w:type="dxa"/>
          </w:tcPr>
          <w:p w14:paraId="206157B4" w14:textId="77777777" w:rsidR="00DB1727" w:rsidRDefault="00DB1727" w:rsidP="004B68BC">
            <w:pPr>
              <w:spacing w:after="0" w:line="240" w:lineRule="auto"/>
            </w:pPr>
            <w:r>
              <w:t>FAST command logic latency in WIB</w:t>
            </w:r>
          </w:p>
        </w:tc>
        <w:tc>
          <w:tcPr>
            <w:tcW w:w="3235" w:type="dxa"/>
          </w:tcPr>
          <w:p w14:paraId="053A4302" w14:textId="47A7D19B" w:rsidR="00DB1727" w:rsidRDefault="00DB1727" w:rsidP="004B68BC">
            <w:pPr>
              <w:spacing w:after="0" w:line="240" w:lineRule="auto"/>
            </w:pPr>
            <w:r>
              <w:t>19 clocks</w:t>
            </w:r>
          </w:p>
        </w:tc>
      </w:tr>
      <w:tr w:rsidR="00DB1727" w14:paraId="0491655F" w14:textId="272955B5" w:rsidTr="00D21DBA">
        <w:tc>
          <w:tcPr>
            <w:tcW w:w="962" w:type="dxa"/>
          </w:tcPr>
          <w:p w14:paraId="0EEA5FC6" w14:textId="77777777" w:rsidR="00DB1727" w:rsidRDefault="00DB1727" w:rsidP="004B68BC">
            <w:pPr>
              <w:spacing w:after="0" w:line="240" w:lineRule="auto"/>
            </w:pPr>
            <w:r>
              <w:t>RX_WIB</w:t>
            </w:r>
          </w:p>
        </w:tc>
        <w:tc>
          <w:tcPr>
            <w:tcW w:w="1823" w:type="dxa"/>
          </w:tcPr>
          <w:p w14:paraId="5068D6DE" w14:textId="77777777" w:rsidR="00DB1727" w:rsidRDefault="00DB1727" w:rsidP="004B68BC">
            <w:pPr>
              <w:spacing w:after="0" w:line="240" w:lineRule="auto"/>
            </w:pPr>
            <w:r>
              <w:t>WIB</w:t>
            </w:r>
          </w:p>
        </w:tc>
        <w:tc>
          <w:tcPr>
            <w:tcW w:w="3330" w:type="dxa"/>
          </w:tcPr>
          <w:p w14:paraId="6107D55E" w14:textId="77777777" w:rsidR="00DB1727" w:rsidRDefault="00DB1727" w:rsidP="004B68BC">
            <w:pPr>
              <w:spacing w:after="0" w:line="240" w:lineRule="auto"/>
            </w:pPr>
            <w:r>
              <w:t>WIB serial receivers’ maximum latency</w:t>
            </w:r>
          </w:p>
        </w:tc>
        <w:tc>
          <w:tcPr>
            <w:tcW w:w="3235" w:type="dxa"/>
          </w:tcPr>
          <w:p w14:paraId="77C9BA25" w14:textId="53928416" w:rsidR="00DB1727" w:rsidRDefault="002930E4" w:rsidP="004B68BC">
            <w:pPr>
              <w:spacing w:after="0" w:line="240" w:lineRule="auto"/>
            </w:pPr>
            <w:r>
              <w:t>Compensated automatically by alignment</w:t>
            </w:r>
          </w:p>
        </w:tc>
      </w:tr>
      <w:tr w:rsidR="00DB1727" w14:paraId="33920C9E" w14:textId="10F722E4" w:rsidTr="00D21DBA">
        <w:tc>
          <w:tcPr>
            <w:tcW w:w="962" w:type="dxa"/>
          </w:tcPr>
          <w:p w14:paraId="58EAA867" w14:textId="77777777" w:rsidR="00DB1727" w:rsidRDefault="00DB1727" w:rsidP="004B68BC">
            <w:pPr>
              <w:spacing w:after="0" w:line="240" w:lineRule="auto"/>
            </w:pPr>
            <w:r>
              <w:t>TS_CLD</w:t>
            </w:r>
          </w:p>
        </w:tc>
        <w:tc>
          <w:tcPr>
            <w:tcW w:w="1823" w:type="dxa"/>
          </w:tcPr>
          <w:p w14:paraId="3D4B6EC7" w14:textId="77777777" w:rsidR="00DB1727" w:rsidRDefault="00DB1727" w:rsidP="004B68BC">
            <w:pPr>
              <w:spacing w:after="0" w:line="240" w:lineRule="auto"/>
            </w:pPr>
            <w:r>
              <w:t>COLDATA chip</w:t>
            </w:r>
          </w:p>
        </w:tc>
        <w:tc>
          <w:tcPr>
            <w:tcW w:w="3330" w:type="dxa"/>
          </w:tcPr>
          <w:p w14:paraId="11E5AFB2" w14:textId="77777777" w:rsidR="00DB1727" w:rsidRDefault="00DB1727" w:rsidP="004B68BC">
            <w:pPr>
              <w:spacing w:after="0" w:line="240" w:lineRule="auto"/>
            </w:pPr>
            <w:r>
              <w:t>COLDATA time stamp reset logic latency</w:t>
            </w:r>
          </w:p>
        </w:tc>
        <w:tc>
          <w:tcPr>
            <w:tcW w:w="3235" w:type="dxa"/>
          </w:tcPr>
          <w:p w14:paraId="74024BA2" w14:textId="2DA6A356" w:rsidR="00DB1727" w:rsidRDefault="00DB6EA0" w:rsidP="004B68BC">
            <w:pPr>
              <w:spacing w:after="0" w:line="240" w:lineRule="auto"/>
            </w:pPr>
            <w:r>
              <w:t>1 clock (?)</w:t>
            </w:r>
          </w:p>
        </w:tc>
      </w:tr>
      <w:tr w:rsidR="00DB1727" w14:paraId="176D548D" w14:textId="171C78A5" w:rsidTr="00D21DBA">
        <w:tc>
          <w:tcPr>
            <w:tcW w:w="962" w:type="dxa"/>
          </w:tcPr>
          <w:p w14:paraId="04FAD1C8" w14:textId="77777777" w:rsidR="00DB1727" w:rsidRDefault="00DB1727" w:rsidP="004B68BC">
            <w:pPr>
              <w:spacing w:after="0" w:line="240" w:lineRule="auto"/>
            </w:pPr>
            <w:r>
              <w:t>TX_CLD</w:t>
            </w:r>
          </w:p>
        </w:tc>
        <w:tc>
          <w:tcPr>
            <w:tcW w:w="1823" w:type="dxa"/>
          </w:tcPr>
          <w:p w14:paraId="254EAAF8" w14:textId="77777777" w:rsidR="00DB1727" w:rsidRDefault="00DB1727" w:rsidP="004B68BC">
            <w:pPr>
              <w:spacing w:after="0" w:line="240" w:lineRule="auto"/>
            </w:pPr>
            <w:r>
              <w:t>COLDATA chip</w:t>
            </w:r>
          </w:p>
        </w:tc>
        <w:tc>
          <w:tcPr>
            <w:tcW w:w="3330" w:type="dxa"/>
          </w:tcPr>
          <w:p w14:paraId="5601A03E" w14:textId="77777777" w:rsidR="00DB1727" w:rsidRDefault="00DB1727" w:rsidP="004B68BC">
            <w:pPr>
              <w:spacing w:after="0" w:line="240" w:lineRule="auto"/>
            </w:pPr>
            <w:r>
              <w:t>COLDATA serial transmitters latency</w:t>
            </w:r>
          </w:p>
        </w:tc>
        <w:tc>
          <w:tcPr>
            <w:tcW w:w="3235" w:type="dxa"/>
          </w:tcPr>
          <w:p w14:paraId="3A4D0FE8" w14:textId="2A41A975" w:rsidR="00DB1727" w:rsidRDefault="002930E4" w:rsidP="004B68BC">
            <w:pPr>
              <w:spacing w:after="0" w:line="240" w:lineRule="auto"/>
            </w:pPr>
            <w:r>
              <w:t>Compensated automatically by alignment</w:t>
            </w:r>
          </w:p>
        </w:tc>
      </w:tr>
    </w:tbl>
    <w:p w14:paraId="7DE7F2E6" w14:textId="77777777" w:rsidR="00395CB9" w:rsidRDefault="00395CB9" w:rsidP="00FD4D25"/>
    <w:p w14:paraId="43E43B47" w14:textId="40B1BE8D" w:rsidR="00FD4D25" w:rsidRDefault="00FD4D25" w:rsidP="00FD4D25">
      <w:r>
        <w:t xml:space="preserve">It could be good to know the values of all these parameters individually, </w:t>
      </w:r>
      <w:proofErr w:type="gramStart"/>
      <w:r>
        <w:t>but in reality, we</w:t>
      </w:r>
      <w:proofErr w:type="gramEnd"/>
      <w:r>
        <w:t xml:space="preserve"> only need to know certain combinations:</w:t>
      </w:r>
    </w:p>
    <w:tbl>
      <w:tblPr>
        <w:tblStyle w:val="TableGrid"/>
        <w:tblW w:w="0" w:type="auto"/>
        <w:tblLook w:val="04A0" w:firstRow="1" w:lastRow="0" w:firstColumn="1" w:lastColumn="0" w:noHBand="0" w:noVBand="1"/>
      </w:tblPr>
      <w:tblGrid>
        <w:gridCol w:w="985"/>
        <w:gridCol w:w="2610"/>
        <w:gridCol w:w="5755"/>
      </w:tblGrid>
      <w:tr w:rsidR="00FD4D25" w14:paraId="66B9637F" w14:textId="77777777" w:rsidTr="0039412E">
        <w:tc>
          <w:tcPr>
            <w:tcW w:w="985" w:type="dxa"/>
          </w:tcPr>
          <w:p w14:paraId="40E04154" w14:textId="77777777" w:rsidR="00FD4D25" w:rsidRPr="006D3968" w:rsidRDefault="00FD4D25" w:rsidP="004B68BC">
            <w:pPr>
              <w:spacing w:after="0"/>
              <w:rPr>
                <w:b/>
                <w:bCs/>
              </w:rPr>
            </w:pPr>
            <w:r w:rsidRPr="006D3968">
              <w:rPr>
                <w:b/>
                <w:bCs/>
              </w:rPr>
              <w:lastRenderedPageBreak/>
              <w:t>Name</w:t>
            </w:r>
          </w:p>
        </w:tc>
        <w:tc>
          <w:tcPr>
            <w:tcW w:w="2610" w:type="dxa"/>
          </w:tcPr>
          <w:p w14:paraId="7636FEE4" w14:textId="77777777" w:rsidR="00FD4D25" w:rsidRPr="006D3968" w:rsidRDefault="00FD4D25" w:rsidP="004B68BC">
            <w:pPr>
              <w:spacing w:after="0"/>
              <w:rPr>
                <w:b/>
                <w:bCs/>
              </w:rPr>
            </w:pPr>
            <w:r w:rsidRPr="006D3968">
              <w:rPr>
                <w:b/>
                <w:bCs/>
              </w:rPr>
              <w:t>Details</w:t>
            </w:r>
          </w:p>
        </w:tc>
        <w:tc>
          <w:tcPr>
            <w:tcW w:w="5755" w:type="dxa"/>
          </w:tcPr>
          <w:p w14:paraId="36DD66B1" w14:textId="77777777" w:rsidR="00FD4D25" w:rsidRPr="006D3968" w:rsidRDefault="00FD4D25" w:rsidP="004B68BC">
            <w:pPr>
              <w:spacing w:after="0"/>
              <w:rPr>
                <w:b/>
                <w:bCs/>
              </w:rPr>
            </w:pPr>
            <w:r w:rsidRPr="006D3968">
              <w:rPr>
                <w:b/>
                <w:bCs/>
              </w:rPr>
              <w:t>Description</w:t>
            </w:r>
          </w:p>
        </w:tc>
      </w:tr>
      <w:tr w:rsidR="00FD4D25" w14:paraId="22531F90" w14:textId="77777777" w:rsidTr="0039412E">
        <w:tc>
          <w:tcPr>
            <w:tcW w:w="985" w:type="dxa"/>
          </w:tcPr>
          <w:p w14:paraId="712AFF1D" w14:textId="77777777" w:rsidR="00FD4D25" w:rsidRDefault="00FD4D25" w:rsidP="004B68BC">
            <w:pPr>
              <w:spacing w:after="0"/>
            </w:pPr>
            <w:r>
              <w:t>FASTL</w:t>
            </w:r>
          </w:p>
        </w:tc>
        <w:tc>
          <w:tcPr>
            <w:tcW w:w="2610" w:type="dxa"/>
          </w:tcPr>
          <w:p w14:paraId="1989DEAB" w14:textId="77777777" w:rsidR="00FD4D25" w:rsidRDefault="00FD4D25" w:rsidP="004B68BC">
            <w:pPr>
              <w:spacing w:after="0"/>
            </w:pPr>
            <w:r>
              <w:t>FL_WIB + CAB + TS_CLD</w:t>
            </w:r>
          </w:p>
        </w:tc>
        <w:tc>
          <w:tcPr>
            <w:tcW w:w="5755" w:type="dxa"/>
          </w:tcPr>
          <w:p w14:paraId="59300596" w14:textId="77777777" w:rsidR="00FD4D25" w:rsidRDefault="00FD4D25" w:rsidP="004B68BC">
            <w:pPr>
              <w:spacing w:after="0"/>
            </w:pPr>
            <w:r>
              <w:t>Total latency of the propagation of SYNC FAST command from WIB to COLDATA</w:t>
            </w:r>
          </w:p>
        </w:tc>
      </w:tr>
      <w:tr w:rsidR="00FD4D25" w14:paraId="68FA34AD" w14:textId="77777777" w:rsidTr="0039412E">
        <w:tc>
          <w:tcPr>
            <w:tcW w:w="985" w:type="dxa"/>
          </w:tcPr>
          <w:p w14:paraId="69EEA982" w14:textId="77777777" w:rsidR="00FD4D25" w:rsidRDefault="00FD4D25" w:rsidP="004B68BC">
            <w:pPr>
              <w:spacing w:after="0"/>
            </w:pPr>
            <w:r>
              <w:t>RXL</w:t>
            </w:r>
          </w:p>
        </w:tc>
        <w:tc>
          <w:tcPr>
            <w:tcW w:w="2610" w:type="dxa"/>
          </w:tcPr>
          <w:p w14:paraId="03E9C409" w14:textId="77777777" w:rsidR="00FD4D25" w:rsidRDefault="00FD4D25" w:rsidP="004B68BC">
            <w:pPr>
              <w:spacing w:after="0"/>
            </w:pPr>
            <w:r>
              <w:t>TX_CLD + CAB + RX_WIB</w:t>
            </w:r>
          </w:p>
        </w:tc>
        <w:tc>
          <w:tcPr>
            <w:tcW w:w="5755" w:type="dxa"/>
          </w:tcPr>
          <w:p w14:paraId="3A123EA6" w14:textId="77777777" w:rsidR="00FD4D25" w:rsidRDefault="00FD4D25" w:rsidP="004B68BC">
            <w:pPr>
              <w:spacing w:after="0"/>
            </w:pPr>
            <w:r>
              <w:t>Total maximum latency of the data transmission from COLDATA to WIB</w:t>
            </w:r>
          </w:p>
        </w:tc>
      </w:tr>
    </w:tbl>
    <w:p w14:paraId="61C3D0E6" w14:textId="77777777" w:rsidR="00FD4D25" w:rsidRDefault="00FD4D25" w:rsidP="00FD4D25"/>
    <w:p w14:paraId="3031F1A8" w14:textId="32C131BC" w:rsidR="00FD4D25" w:rsidRDefault="00DB6EA0" w:rsidP="00FD4D25">
      <w:r>
        <w:t>FASTL</w:t>
      </w:r>
      <w:r w:rsidR="00FD4D25" w:rsidRPr="00092178">
        <w:t xml:space="preserve"> parameter can be measured as detailed in COLDATA P3 datasheet, last page.</w:t>
      </w:r>
      <w:r w:rsidR="00395CB9">
        <w:t xml:space="preserve"> The logic for this measurement is implemented in firmware.</w:t>
      </w:r>
      <w:r>
        <w:t xml:space="preserve"> See section “</w:t>
      </w:r>
      <w:r w:rsidRPr="00DB6EA0">
        <w:t>Data cable latency measurement</w:t>
      </w:r>
      <w:r>
        <w:t>” above for the details of this procedure.</w:t>
      </w:r>
    </w:p>
    <w:p w14:paraId="3BB4990E" w14:textId="77777777" w:rsidR="005C7711" w:rsidRDefault="00FD4D25" w:rsidP="00FD4D25">
      <w:r>
        <w:t>RXL delay considerations (Dave Christian’s email 2022-05-27):</w:t>
      </w:r>
      <w:r>
        <w:br/>
        <w:t xml:space="preserve">“The maximum length cables that we will have will be the cables for FEMBs located at the bottom of the Vertical Drift Far Detector (&amp; for the Vertical Drift ProtoDUNE-2).  These will consist of a 25m length of Samtec </w:t>
      </w:r>
      <w:proofErr w:type="spellStart"/>
      <w:r>
        <w:t>twinax</w:t>
      </w:r>
      <w:proofErr w:type="spellEnd"/>
      <w:r>
        <w:t xml:space="preserve"> and a 2.5m length of 3M </w:t>
      </w:r>
      <w:proofErr w:type="spellStart"/>
      <w:r>
        <w:t>miniSAS</w:t>
      </w:r>
      <w:proofErr w:type="spellEnd"/>
      <w:r>
        <w:t xml:space="preserve"> </w:t>
      </w:r>
      <w:proofErr w:type="spellStart"/>
      <w:r>
        <w:t>twinax</w:t>
      </w:r>
      <w:proofErr w:type="spellEnd"/>
      <w:r>
        <w:t xml:space="preserve">.  I don’t know the exact propagation speed of signals on either type of cable, but I think 2/3 of the speed of light is a safe guess (it could be a bit faster).  I will use 8 inches per </w:t>
      </w:r>
      <w:proofErr w:type="spellStart"/>
      <w:r>
        <w:t>nsec</w:t>
      </w:r>
      <w:proofErr w:type="spellEnd"/>
      <w:r>
        <w:t xml:space="preserve"> and assume this is the same for the two types of cable.  27.5 m = 1083 inches </w:t>
      </w:r>
      <w:r>
        <w:sym w:font="Wingdings" w:char="F0E0"/>
      </w:r>
      <w:r>
        <w:t xml:space="preserve"> cable delay (1 way) = </w:t>
      </w:r>
      <w:r w:rsidRPr="00CE4B10">
        <w:rPr>
          <w:color w:val="FF0000"/>
        </w:rPr>
        <w:t>135 ns</w:t>
      </w:r>
      <w:r w:rsidR="00DB1727">
        <w:t xml:space="preserve"> = </w:t>
      </w:r>
      <w:r w:rsidR="00E56B87">
        <w:t>~</w:t>
      </w:r>
      <w:r w:rsidR="00DB1727">
        <w:t>8 system clocks.</w:t>
      </w:r>
    </w:p>
    <w:p w14:paraId="0033843B" w14:textId="4ECD7955" w:rsidR="00FD4D25" w:rsidRPr="00092178" w:rsidRDefault="00FD4D25" w:rsidP="00FD4D25">
      <w:r>
        <w:t xml:space="preserve">The shortest cables that will be used in DUNE are the 9m long Samtec cables that will be used for the FEMBs located at the top of Far Detector 1.  However, we will probably use 2m </w:t>
      </w:r>
      <w:proofErr w:type="spellStart"/>
      <w:r>
        <w:t>miniSAS</w:t>
      </w:r>
      <w:proofErr w:type="spellEnd"/>
      <w:r>
        <w:t xml:space="preserve"> cables in ICEBERG and we might use even shorter cables for bench tests.  I estimate that the cable delay (1 way) for a 2m </w:t>
      </w:r>
      <w:proofErr w:type="spellStart"/>
      <w:r>
        <w:t>miniSAS</w:t>
      </w:r>
      <w:proofErr w:type="spellEnd"/>
      <w:r>
        <w:t xml:space="preserve"> cable is = 78.74 inches / 8 inches/ns = </w:t>
      </w:r>
      <w:r w:rsidRPr="00CE4B10">
        <w:rPr>
          <w:color w:val="FF0000"/>
        </w:rPr>
        <w:t>9.8 ns</w:t>
      </w:r>
      <w:r w:rsidR="00DB1727">
        <w:t xml:space="preserve"> = 0 system clocks</w:t>
      </w:r>
      <w:r>
        <w:t>”</w:t>
      </w:r>
    </w:p>
    <w:p w14:paraId="51E3FCA0" w14:textId="77777777" w:rsidR="00FD4D25" w:rsidRDefault="00FD4D25" w:rsidP="00FD4D25">
      <w:r>
        <w:t>All the above parameters should be measured in system clock units (16 ns) to be used in the WIB logic.</w:t>
      </w:r>
    </w:p>
    <w:p w14:paraId="139A6E3F" w14:textId="190ED58F" w:rsidR="00FD4D25" w:rsidRDefault="00FD4D25" w:rsidP="00FD4D25">
      <w:pPr>
        <w:pStyle w:val="Heading3"/>
      </w:pPr>
      <w:bookmarkStart w:id="76" w:name="_Toc132296153"/>
      <w:r>
        <w:t>Time stamp synchronization procedure details</w:t>
      </w:r>
      <w:bookmarkEnd w:id="76"/>
    </w:p>
    <w:p w14:paraId="34C63587" w14:textId="013A3F9A" w:rsidR="00FD4D25" w:rsidRDefault="00FD4D25" w:rsidP="00FD4D25">
      <w:pPr>
        <w:pStyle w:val="ListParagraph"/>
        <w:numPr>
          <w:ilvl w:val="0"/>
          <w:numId w:val="26"/>
        </w:numPr>
        <w:spacing w:after="0" w:line="240" w:lineRule="auto"/>
      </w:pPr>
      <w:r>
        <w:t xml:space="preserve">Send SYNC fast command when </w:t>
      </w:r>
      <w:r w:rsidR="00395CB9">
        <w:t>DTS</w:t>
      </w:r>
      <w:r>
        <w:t xml:space="preserve"> time stamp bits [14:0] == </w:t>
      </w:r>
      <w:r w:rsidRPr="00CA48B9">
        <w:rPr>
          <w:rFonts w:ascii="Courier" w:hAnsi="Courier"/>
        </w:rPr>
        <w:t>-</w:t>
      </w:r>
      <w:r>
        <w:t xml:space="preserve">FASTL (in 2’s complement format). That makes the COLDATA internal time counter reset exactly when </w:t>
      </w:r>
      <w:r w:rsidR="00395CB9">
        <w:t>DTS</w:t>
      </w:r>
      <w:r>
        <w:t xml:space="preserve"> time stamp bits [14:0] == 0. Therefore, the COLDATA 15-bit time stamp should now be synchronous with lower bits of </w:t>
      </w:r>
      <w:r w:rsidR="00395CB9">
        <w:t>DTS</w:t>
      </w:r>
      <w:r>
        <w:t xml:space="preserve"> time stamp.</w:t>
      </w:r>
    </w:p>
    <w:p w14:paraId="33004AA5" w14:textId="21024C57" w:rsidR="00FD4D25" w:rsidRDefault="00FD4D25" w:rsidP="00FD4D25">
      <w:pPr>
        <w:pStyle w:val="ListParagraph"/>
        <w:numPr>
          <w:ilvl w:val="0"/>
          <w:numId w:val="26"/>
        </w:numPr>
        <w:spacing w:after="0" w:line="240" w:lineRule="auto"/>
      </w:pPr>
      <w:r>
        <w:t xml:space="preserve">Since </w:t>
      </w:r>
      <w:r w:rsidR="00395CB9">
        <w:t>DTS</w:t>
      </w:r>
      <w:r>
        <w:t xml:space="preserve"> time stamp bits [14:0] wrap around every ~524 </w:t>
      </w:r>
      <w:proofErr w:type="spellStart"/>
      <w:r>
        <w:t>uS</w:t>
      </w:r>
      <w:proofErr w:type="spellEnd"/>
      <w:r>
        <w:t xml:space="preserve">, the SYNC command will be sent with that period, constantly reinforcing the synchronization between </w:t>
      </w:r>
      <w:r w:rsidR="00395CB9">
        <w:t>DTS</w:t>
      </w:r>
      <w:r>
        <w:t xml:space="preserve"> and COLDATA time stamps.</w:t>
      </w:r>
    </w:p>
    <w:p w14:paraId="2D3C642C" w14:textId="77777777" w:rsidR="00FD4D25" w:rsidRDefault="00FD4D25" w:rsidP="00FD4D25">
      <w:pPr>
        <w:pStyle w:val="ListParagraph"/>
      </w:pPr>
    </w:p>
    <w:p w14:paraId="00DBC9B9" w14:textId="5CAB0FE7" w:rsidR="00FD4D25" w:rsidRDefault="00FD4D25" w:rsidP="00FD4D25">
      <w:pPr>
        <w:pStyle w:val="Heading3"/>
      </w:pPr>
      <w:bookmarkStart w:id="77" w:name="_Toc132296154"/>
      <w:r>
        <w:t>Time stamp processing in WIB</w:t>
      </w:r>
      <w:bookmarkEnd w:id="77"/>
    </w:p>
    <w:p w14:paraId="0AD67A9A" w14:textId="48A6D987" w:rsidR="00FD4D25" w:rsidRDefault="00FD4D25" w:rsidP="00FD4D25">
      <w:r>
        <w:t xml:space="preserve">The 15-bit COLDATA time stamps arriving with the data frames will necessarily be delayed relative to </w:t>
      </w:r>
      <w:r w:rsidR="00395CB9">
        <w:t>DTS</w:t>
      </w:r>
      <w:r>
        <w:t xml:space="preserve"> time stamp’s lower bits, due to the RXL latency. Moreover, the COLDATA data frames may arrive not exactly at the same time from different data links, due to latency variations. These data frames should carry identical 15-bit time stamps though. The steps listed below show the procedure of aligning the data frames with the correct </w:t>
      </w:r>
      <w:r w:rsidR="00395CB9">
        <w:t>DTS</w:t>
      </w:r>
      <w:r>
        <w:t xml:space="preserve"> 64-bit time stamp:</w:t>
      </w:r>
    </w:p>
    <w:p w14:paraId="612A28DB" w14:textId="7DBCA7A7" w:rsidR="00FD4D25" w:rsidRDefault="00FD4D25" w:rsidP="00FD4D25">
      <w:pPr>
        <w:pStyle w:val="ListParagraph"/>
        <w:numPr>
          <w:ilvl w:val="0"/>
          <w:numId w:val="27"/>
        </w:numPr>
        <w:spacing w:after="0" w:line="240" w:lineRule="auto"/>
      </w:pPr>
      <w:r>
        <w:t xml:space="preserve">Delay the </w:t>
      </w:r>
      <w:r w:rsidR="00395CB9">
        <w:t>DTS</w:t>
      </w:r>
      <w:r>
        <w:t xml:space="preserve"> time stamp in firmware by a number of system clocks slightly exceeding </w:t>
      </w:r>
      <w:proofErr w:type="gramStart"/>
      <w:r>
        <w:t>RXL</w:t>
      </w:r>
      <w:proofErr w:type="gramEnd"/>
    </w:p>
    <w:p w14:paraId="296E46C5" w14:textId="34699F7C" w:rsidR="00FD4D25" w:rsidRDefault="00FD4D25" w:rsidP="00FD4D25">
      <w:pPr>
        <w:pStyle w:val="ListParagraph"/>
        <w:numPr>
          <w:ilvl w:val="0"/>
          <w:numId w:val="27"/>
        </w:numPr>
        <w:spacing w:after="0" w:line="240" w:lineRule="auto"/>
      </w:pPr>
      <w:r>
        <w:t xml:space="preserve">Delay each COLDATA frame by the number of clocks calculated individually for each link so that their 15-bit time stamps match exactly the lower 15 bits of the delayed </w:t>
      </w:r>
      <w:r w:rsidR="00395CB9">
        <w:t>DTS</w:t>
      </w:r>
      <w:r>
        <w:t xml:space="preserve"> time stamp. The delay calculation for each links is done in firmware, automatically.</w:t>
      </w:r>
    </w:p>
    <w:p w14:paraId="069DB043" w14:textId="637DB4C8" w:rsidR="00FD4D25" w:rsidRDefault="00FD4D25" w:rsidP="00FD4D25">
      <w:pPr>
        <w:pStyle w:val="ListParagraph"/>
        <w:numPr>
          <w:ilvl w:val="0"/>
          <w:numId w:val="27"/>
        </w:numPr>
        <w:spacing w:after="0" w:line="240" w:lineRule="auto"/>
      </w:pPr>
      <w:r>
        <w:lastRenderedPageBreak/>
        <w:t xml:space="preserve">Compare each delayed COLDATA 15-bit time stamp with delayed </w:t>
      </w:r>
      <w:r w:rsidR="00395CB9">
        <w:t>DTS</w:t>
      </w:r>
      <w:r>
        <w:t xml:space="preserve"> time stamp and make sure they match. If they don’t match, flag an error.</w:t>
      </w:r>
    </w:p>
    <w:p w14:paraId="6A7FB2C2" w14:textId="1EA6A890" w:rsidR="00FD4D25" w:rsidRDefault="00FD4D25" w:rsidP="00FD4D25">
      <w:pPr>
        <w:pStyle w:val="ListParagraph"/>
        <w:numPr>
          <w:ilvl w:val="0"/>
          <w:numId w:val="27"/>
        </w:numPr>
        <w:spacing w:after="0" w:line="240" w:lineRule="auto"/>
      </w:pPr>
      <w:r>
        <w:t xml:space="preserve">The delayed COLDATA frames now can be sent to Frame Builder along with the delayed </w:t>
      </w:r>
      <w:r w:rsidR="00395CB9">
        <w:t>DTS</w:t>
      </w:r>
      <w:r>
        <w:t xml:space="preserve"> time stamp. This makes sure that the </w:t>
      </w:r>
      <w:r w:rsidR="00395CB9">
        <w:t>DTS</w:t>
      </w:r>
      <w:r>
        <w:t xml:space="preserve"> time stamp in each DAQ data frame carries the exact digitization time of the data in that frame.</w:t>
      </w:r>
    </w:p>
    <w:p w14:paraId="3FF9B410" w14:textId="77777777" w:rsidR="00FD4D25" w:rsidRDefault="00FD4D25" w:rsidP="00FD4D25">
      <w:pPr>
        <w:pStyle w:val="ListParagraph"/>
      </w:pPr>
    </w:p>
    <w:p w14:paraId="697D9FC1" w14:textId="5ABC9BCC" w:rsidR="00FD4D25" w:rsidRDefault="00FD4D25" w:rsidP="00FD4D25">
      <w:r>
        <w:t xml:space="preserve">This procedure effectively cancels the latency of the transmission of the COLDATA frames from COLDATA chips to WIB, relative to </w:t>
      </w:r>
      <w:r w:rsidR="00395CB9">
        <w:t>DTS</w:t>
      </w:r>
      <w:r>
        <w:t xml:space="preserve"> time stamp. Note that the above logic is specifically using data delays even for </w:t>
      </w:r>
      <w:r w:rsidR="00395CB9">
        <w:t>DTS</w:t>
      </w:r>
      <w:r>
        <w:t xml:space="preserve"> time stamp (even though it behaves like a simple counter) instead of simpler logic based on addition and/or bitwise operations, to avoid errors or even any perceived appearance of the direct manipulation of the time stamps. The logic only uses original time stamps from </w:t>
      </w:r>
      <w:r w:rsidR="00395CB9">
        <w:t>DTS</w:t>
      </w:r>
      <w:r>
        <w:t xml:space="preserve"> and COLDATA by delaying and comparing them. </w:t>
      </w:r>
    </w:p>
    <w:p w14:paraId="10B1BFE6" w14:textId="1B0BAFD3" w:rsidR="00F57B7A" w:rsidRDefault="00EF40B3" w:rsidP="00D21DBA">
      <w:pPr>
        <w:pStyle w:val="Heading3"/>
      </w:pPr>
      <w:bookmarkStart w:id="78" w:name="_Toc132296155"/>
      <w:r>
        <w:t>Alignment</w:t>
      </w:r>
      <w:r w:rsidR="00F57B7A">
        <w:t xml:space="preserve"> setup procedure</w:t>
      </w:r>
      <w:bookmarkEnd w:id="78"/>
    </w:p>
    <w:p w14:paraId="5B76CD92" w14:textId="67DF6C81" w:rsidR="00F57B7A" w:rsidRDefault="00F57B7A" w:rsidP="00F57B7A">
      <w:pPr>
        <w:pStyle w:val="ListParagraph"/>
        <w:numPr>
          <w:ilvl w:val="0"/>
          <w:numId w:val="30"/>
        </w:numPr>
      </w:pPr>
      <w:r>
        <w:t xml:space="preserve">Enable 2 MHz clock edge synchronization by setting </w:t>
      </w:r>
      <w:proofErr w:type="spellStart"/>
      <w:r w:rsidRPr="00836D5A">
        <w:rPr>
          <w:rFonts w:ascii="Courier New" w:hAnsi="Courier New" w:cs="Courier New"/>
        </w:rPr>
        <w:t>cmd_code_edge</w:t>
      </w:r>
      <w:proofErr w:type="spellEnd"/>
      <w:r w:rsidRPr="00836D5A">
        <w:rPr>
          <w:rFonts w:ascii="Courier New" w:hAnsi="Courier New" w:cs="Courier New"/>
        </w:rPr>
        <w:t xml:space="preserve"> = 0</w:t>
      </w:r>
      <w:r w:rsidR="00836D5A">
        <w:t xml:space="preserve"> and </w:t>
      </w:r>
      <w:proofErr w:type="spellStart"/>
      <w:r w:rsidR="00836D5A" w:rsidRPr="00836D5A">
        <w:rPr>
          <w:rFonts w:ascii="Courier New" w:hAnsi="Courier New" w:cs="Courier New"/>
        </w:rPr>
        <w:t>cmd_en_edge</w:t>
      </w:r>
      <w:proofErr w:type="spellEnd"/>
      <w:r w:rsidR="00836D5A" w:rsidRPr="00836D5A">
        <w:rPr>
          <w:rFonts w:ascii="Courier New" w:hAnsi="Courier New" w:cs="Courier New"/>
        </w:rPr>
        <w:t xml:space="preserve"> = 1</w:t>
      </w:r>
      <w:r>
        <w:t>. This will configure WIB to issue EDGE FAST command on each time stamp update command, that comes once per second.</w:t>
      </w:r>
    </w:p>
    <w:p w14:paraId="7643CBD9" w14:textId="216AA89B" w:rsidR="00F57B7A" w:rsidRDefault="00F57B7A" w:rsidP="00F57B7A">
      <w:pPr>
        <w:pStyle w:val="ListParagraph"/>
        <w:numPr>
          <w:ilvl w:val="0"/>
          <w:numId w:val="30"/>
        </w:numPr>
      </w:pPr>
      <w:r>
        <w:t>Measure CAB latency as detailed in “</w:t>
      </w:r>
      <w:r w:rsidRPr="00DB6EA0">
        <w:t>Data cable latency measurement</w:t>
      </w:r>
      <w:r>
        <w:t>” section. Note that the result you get is CAB*2</w:t>
      </w:r>
      <w:r w:rsidR="00E56B87">
        <w:t xml:space="preserve"> (round trip)</w:t>
      </w:r>
      <w:r>
        <w:t>. Calculate FAST</w:t>
      </w:r>
      <w:r w:rsidR="004F399A">
        <w:t>L as shown below:</w:t>
      </w:r>
      <w:r w:rsidR="004F399A">
        <w:br/>
      </w:r>
      <w:proofErr w:type="spellStart"/>
      <w:r w:rsidR="004F399A" w:rsidRPr="004F399A">
        <w:rPr>
          <w:rFonts w:ascii="Courier New" w:hAnsi="Courier New" w:cs="Courier New"/>
        </w:rPr>
        <w:t>fastl</w:t>
      </w:r>
      <w:proofErr w:type="spellEnd"/>
      <w:r w:rsidR="004F399A" w:rsidRPr="004F399A">
        <w:rPr>
          <w:rFonts w:ascii="Courier New" w:hAnsi="Courier New" w:cs="Courier New"/>
        </w:rPr>
        <w:t xml:space="preserve"> = 19 + </w:t>
      </w:r>
      <w:proofErr w:type="gramStart"/>
      <w:r w:rsidR="004F399A" w:rsidRPr="004F399A">
        <w:rPr>
          <w:rFonts w:ascii="Courier New" w:hAnsi="Courier New" w:cs="Courier New"/>
        </w:rPr>
        <w:t>cab;</w:t>
      </w:r>
      <w:proofErr w:type="gramEnd"/>
    </w:p>
    <w:p w14:paraId="10C71203" w14:textId="65CFAE91" w:rsidR="00F57B7A" w:rsidRDefault="00431F91" w:rsidP="00F57B7A">
      <w:pPr>
        <w:pStyle w:val="ListParagraph"/>
        <w:numPr>
          <w:ilvl w:val="0"/>
          <w:numId w:val="30"/>
        </w:numPr>
      </w:pPr>
      <w:r>
        <w:t>Calculate 15-bit 2’s complement of FASTL value. Simple way to do it in C:</w:t>
      </w:r>
      <w:r>
        <w:br/>
      </w:r>
      <w:proofErr w:type="spellStart"/>
      <w:r w:rsidRPr="00D21DBA">
        <w:rPr>
          <w:rFonts w:ascii="Courier" w:hAnsi="Courier"/>
        </w:rPr>
        <w:t>fastl_compl</w:t>
      </w:r>
      <w:proofErr w:type="spellEnd"/>
      <w:r w:rsidRPr="00D21DBA">
        <w:rPr>
          <w:rFonts w:ascii="Courier" w:hAnsi="Courier"/>
        </w:rPr>
        <w:t xml:space="preserve"> = (-</w:t>
      </w:r>
      <w:proofErr w:type="spellStart"/>
      <w:r w:rsidRPr="00D21DBA">
        <w:rPr>
          <w:rFonts w:ascii="Courier" w:hAnsi="Courier"/>
        </w:rPr>
        <w:t>fastl</w:t>
      </w:r>
      <w:proofErr w:type="spellEnd"/>
      <w:r w:rsidRPr="00D21DBA">
        <w:rPr>
          <w:rFonts w:ascii="Courier" w:hAnsi="Courier"/>
        </w:rPr>
        <w:t xml:space="preserve">) &amp; </w:t>
      </w:r>
      <w:proofErr w:type="gramStart"/>
      <w:r w:rsidRPr="00D21DBA">
        <w:rPr>
          <w:rFonts w:ascii="Courier" w:hAnsi="Courier"/>
        </w:rPr>
        <w:t>0x7fff;</w:t>
      </w:r>
      <w:proofErr w:type="gramEnd"/>
    </w:p>
    <w:p w14:paraId="2C21EE46" w14:textId="766062A2" w:rsidR="00F57B7A" w:rsidRDefault="00431F91" w:rsidP="00F57B7A">
      <w:pPr>
        <w:pStyle w:val="ListParagraph"/>
        <w:numPr>
          <w:ilvl w:val="0"/>
          <w:numId w:val="30"/>
        </w:numPr>
      </w:pPr>
      <w:r>
        <w:t xml:space="preserve">Write that value into </w:t>
      </w:r>
      <w:proofErr w:type="spellStart"/>
      <w:r w:rsidRPr="00D21DBA">
        <w:rPr>
          <w:rFonts w:ascii="Courier" w:hAnsi="Courier"/>
        </w:rPr>
        <w:t>cmd_stamp_sync</w:t>
      </w:r>
      <w:proofErr w:type="spellEnd"/>
      <w:r>
        <w:t xml:space="preserve"> register. </w:t>
      </w:r>
    </w:p>
    <w:p w14:paraId="6AB4D0DE" w14:textId="16A2966F" w:rsidR="00431F91" w:rsidRDefault="00431F91" w:rsidP="00F57B7A">
      <w:pPr>
        <w:pStyle w:val="ListParagraph"/>
        <w:numPr>
          <w:ilvl w:val="0"/>
          <w:numId w:val="30"/>
        </w:numPr>
      </w:pPr>
      <w:r>
        <w:t xml:space="preserve">Enable SYNC command by setting </w:t>
      </w:r>
      <w:proofErr w:type="spellStart"/>
      <w:r w:rsidR="00115263" w:rsidRPr="00D21DBA">
        <w:rPr>
          <w:rFonts w:ascii="Courier" w:hAnsi="Courier"/>
        </w:rPr>
        <w:t>cmd_stamp_sync_en</w:t>
      </w:r>
      <w:proofErr w:type="spellEnd"/>
      <w:r w:rsidR="00115263" w:rsidRPr="00D21DBA">
        <w:rPr>
          <w:rFonts w:ascii="Courier" w:hAnsi="Courier"/>
        </w:rPr>
        <w:t xml:space="preserve"> = 1</w:t>
      </w:r>
      <w:r w:rsidR="00115263">
        <w:rPr>
          <w:rFonts w:ascii="Courier" w:hAnsi="Courier"/>
        </w:rPr>
        <w:t>.</w:t>
      </w:r>
      <w:r w:rsidR="00115263" w:rsidRPr="00D21DBA">
        <w:rPr>
          <w:rFonts w:cstheme="minorHAnsi"/>
        </w:rPr>
        <w:t xml:space="preserve"> </w:t>
      </w:r>
      <w:r w:rsidR="00115263">
        <w:rPr>
          <w:rFonts w:cstheme="minorHAnsi"/>
        </w:rPr>
        <w:t>T</w:t>
      </w:r>
      <w:r w:rsidR="00115263" w:rsidRPr="00D21DBA">
        <w:rPr>
          <w:rFonts w:cstheme="minorHAnsi"/>
        </w:rPr>
        <w:t>he</w:t>
      </w:r>
      <w:r w:rsidR="00115263">
        <w:rPr>
          <w:rFonts w:cstheme="minorHAnsi"/>
        </w:rPr>
        <w:t xml:space="preserve"> firmware is now sending SYNC command every time the DTS time stamp bits [14:0] == </w:t>
      </w:r>
      <w:proofErr w:type="spellStart"/>
      <w:r w:rsidR="00115263" w:rsidRPr="00D21DBA">
        <w:rPr>
          <w:rFonts w:ascii="Courier" w:hAnsi="Courier" w:cstheme="minorHAnsi"/>
        </w:rPr>
        <w:t>cmd_stamp_sync</w:t>
      </w:r>
      <w:proofErr w:type="spellEnd"/>
      <w:r w:rsidR="00115263">
        <w:rPr>
          <w:rFonts w:cstheme="minorHAnsi"/>
        </w:rPr>
        <w:t>. This ensures that the COLDATA time stamps become zeros at the same system clock cycle when DTS time stamp bits [14:0] are zeros.</w:t>
      </w:r>
    </w:p>
    <w:p w14:paraId="58F76F5E" w14:textId="242AA33A" w:rsidR="00115263" w:rsidRDefault="00360210" w:rsidP="00F57B7A">
      <w:pPr>
        <w:pStyle w:val="ListParagraph"/>
        <w:numPr>
          <w:ilvl w:val="0"/>
          <w:numId w:val="30"/>
        </w:numPr>
      </w:pPr>
      <w:r>
        <w:t xml:space="preserve">Set DTS time stamp delay for alignment by writing the delay value into </w:t>
      </w:r>
      <w:proofErr w:type="spellStart"/>
      <w:r w:rsidRPr="00D21DBA">
        <w:rPr>
          <w:rFonts w:ascii="Courier" w:hAnsi="Courier"/>
        </w:rPr>
        <w:t>dts_time_delay</w:t>
      </w:r>
      <w:proofErr w:type="spellEnd"/>
      <w:r>
        <w:t xml:space="preserve"> register.</w:t>
      </w:r>
      <w:r w:rsidR="00750A7B">
        <w:t xml:space="preserve"> Preliminarily, the value of 0x50 seems to be optimal, even though that may need to be adjusted.</w:t>
      </w:r>
    </w:p>
    <w:p w14:paraId="12C4AF2E" w14:textId="51C69F91" w:rsidR="00750A7B" w:rsidRDefault="00750A7B" w:rsidP="00F57B7A">
      <w:pPr>
        <w:pStyle w:val="ListParagraph"/>
        <w:numPr>
          <w:ilvl w:val="0"/>
          <w:numId w:val="30"/>
        </w:numPr>
      </w:pPr>
      <w:r>
        <w:t xml:space="preserve">Enable automatic COLDATA data alignment by setting </w:t>
      </w:r>
      <w:proofErr w:type="spellStart"/>
      <w:r w:rsidRPr="00D21DBA">
        <w:rPr>
          <w:rFonts w:ascii="Courier" w:hAnsi="Courier"/>
        </w:rPr>
        <w:t>align_en</w:t>
      </w:r>
      <w:proofErr w:type="spellEnd"/>
      <w:r w:rsidRPr="00D21DBA">
        <w:rPr>
          <w:rFonts w:ascii="Courier" w:hAnsi="Courier"/>
        </w:rPr>
        <w:t xml:space="preserve"> = 1</w:t>
      </w:r>
      <w:r>
        <w:t xml:space="preserve">. </w:t>
      </w:r>
    </w:p>
    <w:p w14:paraId="4BE47064" w14:textId="4815DD87" w:rsidR="00750A7B" w:rsidRDefault="00750A7B" w:rsidP="00F57B7A">
      <w:pPr>
        <w:pStyle w:val="ListParagraph"/>
        <w:numPr>
          <w:ilvl w:val="0"/>
          <w:numId w:val="30"/>
        </w:numPr>
      </w:pPr>
      <w:r>
        <w:t xml:space="preserve">Read automatic alignment delays from </w:t>
      </w:r>
      <w:proofErr w:type="spellStart"/>
      <w:r w:rsidRPr="00D21DBA">
        <w:rPr>
          <w:rFonts w:ascii="Courier" w:hAnsi="Courier"/>
        </w:rPr>
        <w:t>align_</w:t>
      </w:r>
      <w:proofErr w:type="gramStart"/>
      <w:r w:rsidRPr="00D21DBA">
        <w:rPr>
          <w:rFonts w:ascii="Courier" w:hAnsi="Courier"/>
        </w:rPr>
        <w:t>delay</w:t>
      </w:r>
      <w:proofErr w:type="spellEnd"/>
      <w:r w:rsidRPr="00D21DBA">
        <w:rPr>
          <w:rFonts w:ascii="Courier" w:hAnsi="Courier"/>
        </w:rPr>
        <w:t>[</w:t>
      </w:r>
      <w:proofErr w:type="gramEnd"/>
      <w:r w:rsidRPr="00D21DBA">
        <w:rPr>
          <w:rFonts w:ascii="Courier" w:hAnsi="Courier"/>
        </w:rPr>
        <w:t>*]</w:t>
      </w:r>
      <w:r>
        <w:t xml:space="preserve"> registers. Make sure each of them is </w:t>
      </w:r>
      <w:r w:rsidR="00C41F92">
        <w:t xml:space="preserve">less or equal to </w:t>
      </w:r>
      <w:r w:rsidR="00C41F92" w:rsidRPr="00D21DBA">
        <w:rPr>
          <w:rFonts w:ascii="Courier" w:hAnsi="Courier"/>
        </w:rPr>
        <w:t>0x1f</w:t>
      </w:r>
      <w:r w:rsidR="00C41F92">
        <w:t xml:space="preserve">. If any of them exceed that value, the </w:t>
      </w:r>
      <w:proofErr w:type="spellStart"/>
      <w:r w:rsidR="00C41F92" w:rsidRPr="00D21DBA">
        <w:rPr>
          <w:rFonts w:ascii="Courier" w:hAnsi="Courier"/>
        </w:rPr>
        <w:t>dts_time_delay</w:t>
      </w:r>
      <w:proofErr w:type="spellEnd"/>
      <w:r w:rsidR="00C41F92">
        <w:t xml:space="preserve"> parameter should be increased. Do not analyze the delays from the links connected to missing FEMBs, those </w:t>
      </w:r>
      <w:r w:rsidR="00836D5A">
        <w:t>may</w:t>
      </w:r>
      <w:r w:rsidR="00C41F92">
        <w:t xml:space="preserve"> show arbitrary values.</w:t>
      </w:r>
    </w:p>
    <w:p w14:paraId="47010528" w14:textId="1F9BE4CB" w:rsidR="00C41F92" w:rsidRDefault="00C41F92" w:rsidP="00C41F92">
      <w:r>
        <w:t>An example alignment setup code is provided in the git repository, at the following path:</w:t>
      </w:r>
    </w:p>
    <w:p w14:paraId="0D2FBD01" w14:textId="44FCA739" w:rsidR="00C41F92" w:rsidRPr="005F4E67" w:rsidRDefault="00C41F92" w:rsidP="00C41F92">
      <w:pPr>
        <w:rPr>
          <w:rFonts w:ascii="Courier" w:hAnsi="Courier"/>
        </w:rPr>
      </w:pPr>
      <w:r w:rsidRPr="005F4E67">
        <w:rPr>
          <w:rFonts w:ascii="Courier" w:hAnsi="Courier"/>
        </w:rPr>
        <w:t>soft_debug_p3/</w:t>
      </w:r>
      <w:r>
        <w:rPr>
          <w:rFonts w:ascii="Courier" w:hAnsi="Courier"/>
        </w:rPr>
        <w:t>align.sh</w:t>
      </w:r>
    </w:p>
    <w:p w14:paraId="46876A84" w14:textId="77777777" w:rsidR="00C41F92" w:rsidRDefault="00C41F92" w:rsidP="00C41F92"/>
    <w:p w14:paraId="632D24D8" w14:textId="77777777" w:rsidR="009B7709" w:rsidRDefault="009B7709" w:rsidP="00D21DBA">
      <w:pPr>
        <w:keepNext/>
      </w:pPr>
      <w:r>
        <w:rPr>
          <w:noProof/>
        </w:rPr>
        <w:lastRenderedPageBreak/>
        <w:drawing>
          <wp:inline distT="0" distB="0" distL="0" distR="0" wp14:anchorId="02D07D3C" wp14:editId="440230AD">
            <wp:extent cx="5943600" cy="3637202"/>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637202"/>
                    </a:xfrm>
                    <a:prstGeom prst="rect">
                      <a:avLst/>
                    </a:prstGeom>
                    <a:noFill/>
                  </pic:spPr>
                </pic:pic>
              </a:graphicData>
            </a:graphic>
          </wp:inline>
        </w:drawing>
      </w:r>
    </w:p>
    <w:p w14:paraId="7A072CD5" w14:textId="50BA2FD3" w:rsidR="00770A85" w:rsidRDefault="009B7709" w:rsidP="009B7709">
      <w:pPr>
        <w:pStyle w:val="Caption"/>
      </w:pPr>
      <w:r>
        <w:t xml:space="preserve">Figure </w:t>
      </w:r>
      <w:fldSimple w:instr=" SEQ Figure \* ARABIC ">
        <w:r w:rsidR="007B4A22">
          <w:rPr>
            <w:noProof/>
          </w:rPr>
          <w:t>8</w:t>
        </w:r>
      </w:fldSimple>
      <w:r>
        <w:t>. Data latency and time stamp alignment diagram.</w:t>
      </w:r>
    </w:p>
    <w:p w14:paraId="7C426D49" w14:textId="77777777" w:rsidR="00A2024D" w:rsidRDefault="00A2024D" w:rsidP="00D21DBA">
      <w:pPr>
        <w:keepNext/>
      </w:pPr>
      <w:r>
        <w:rPr>
          <w:noProof/>
        </w:rPr>
        <w:drawing>
          <wp:inline distT="0" distB="0" distL="0" distR="0" wp14:anchorId="4FAB705B" wp14:editId="642916F8">
            <wp:extent cx="5943600" cy="2645976"/>
            <wp:effectExtent l="0" t="0" r="0" b="0"/>
            <wp:docPr id="12" name="Picture 1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645976"/>
                    </a:xfrm>
                    <a:prstGeom prst="rect">
                      <a:avLst/>
                    </a:prstGeom>
                    <a:noFill/>
                  </pic:spPr>
                </pic:pic>
              </a:graphicData>
            </a:graphic>
          </wp:inline>
        </w:drawing>
      </w:r>
    </w:p>
    <w:p w14:paraId="7406DE28" w14:textId="11C9A21F" w:rsidR="00A2024D" w:rsidRPr="00A2024D" w:rsidRDefault="00A2024D" w:rsidP="00D21DBA">
      <w:pPr>
        <w:pStyle w:val="Caption"/>
      </w:pPr>
      <w:r>
        <w:t xml:space="preserve">Figure </w:t>
      </w:r>
      <w:fldSimple w:instr=" SEQ Figure \* ARABIC ">
        <w:r w:rsidR="007B4A22">
          <w:rPr>
            <w:noProof/>
          </w:rPr>
          <w:t>9</w:t>
        </w:r>
      </w:fldSimple>
      <w:r>
        <w:t>. Time stamp alignment logic structure.</w:t>
      </w:r>
    </w:p>
    <w:p w14:paraId="70491281" w14:textId="11C75D75" w:rsidR="00633859" w:rsidRDefault="00B42BE1">
      <w:pPr>
        <w:pStyle w:val="Heading1"/>
      </w:pPr>
      <w:bookmarkStart w:id="79" w:name="_Toc132296156"/>
      <w:r>
        <w:t>References</w:t>
      </w:r>
      <w:bookmarkEnd w:id="79"/>
    </w:p>
    <w:p w14:paraId="3E57E4C3" w14:textId="0B0DC0A2" w:rsidR="00633859" w:rsidRDefault="00B42BE1">
      <w:pPr>
        <w:pStyle w:val="ListParagraph"/>
        <w:numPr>
          <w:ilvl w:val="0"/>
          <w:numId w:val="6"/>
        </w:numPr>
      </w:pPr>
      <w:bookmarkStart w:id="80" w:name="__RefNumPara__1934_3214169308"/>
      <w:bookmarkEnd w:id="80"/>
      <w:r>
        <w:t>WIB firmware requirements</w:t>
      </w:r>
      <w:r w:rsidR="006C4608">
        <w:t xml:space="preserve"> (Josh’s document)</w:t>
      </w:r>
    </w:p>
    <w:p w14:paraId="4CEFD718" w14:textId="29A3B78F" w:rsidR="00633859" w:rsidRDefault="00B42BE1">
      <w:pPr>
        <w:pStyle w:val="ListParagraph"/>
        <w:numPr>
          <w:ilvl w:val="0"/>
          <w:numId w:val="6"/>
        </w:numPr>
      </w:pPr>
      <w:bookmarkStart w:id="81" w:name="__RefNumPara__1868_3214169308"/>
      <w:bookmarkEnd w:id="81"/>
      <w:r>
        <w:t>WIB hardware manual</w:t>
      </w:r>
    </w:p>
    <w:p w14:paraId="08C59EFA" w14:textId="7ED996D7" w:rsidR="006C4608" w:rsidRDefault="006C4608">
      <w:pPr>
        <w:pStyle w:val="ListParagraph"/>
        <w:numPr>
          <w:ilvl w:val="0"/>
          <w:numId w:val="6"/>
        </w:numPr>
      </w:pPr>
      <w:bookmarkStart w:id="82" w:name="_Ref79345023"/>
      <w:r>
        <w:t>WIB schematics</w:t>
      </w:r>
      <w:bookmarkEnd w:id="82"/>
      <w:r w:rsidR="00B42BE1">
        <w:t xml:space="preserve"> (</w:t>
      </w:r>
      <w:r w:rsidR="00B42BE1" w:rsidRPr="00B42BE1">
        <w:t>https://docs.dunescience.org/cgi-bin/private/ShowDocument?docid=17849</w:t>
      </w:r>
      <w:r w:rsidR="00B42BE1">
        <w:t>)</w:t>
      </w:r>
    </w:p>
    <w:p w14:paraId="441B183C" w14:textId="77777777" w:rsidR="00633859" w:rsidRDefault="00B42BE1">
      <w:pPr>
        <w:pStyle w:val="ListParagraph"/>
        <w:numPr>
          <w:ilvl w:val="0"/>
          <w:numId w:val="6"/>
        </w:numPr>
      </w:pPr>
      <w:bookmarkStart w:id="83" w:name="__RefNumPara__1874_3214169308"/>
      <w:bookmarkStart w:id="84" w:name="__RefNumPara__1864_3214169308"/>
      <w:bookmarkEnd w:id="83"/>
      <w:bookmarkEnd w:id="84"/>
      <w:r>
        <w:t>COLDATA datasheet</w:t>
      </w:r>
    </w:p>
    <w:p w14:paraId="5E7D82D2" w14:textId="77777777" w:rsidR="00633859" w:rsidRDefault="00B42BE1">
      <w:pPr>
        <w:pStyle w:val="ListParagraph"/>
        <w:numPr>
          <w:ilvl w:val="0"/>
          <w:numId w:val="6"/>
        </w:numPr>
      </w:pPr>
      <w:bookmarkStart w:id="85" w:name="__RefNumPara__1866_3214169308"/>
      <w:bookmarkEnd w:id="85"/>
      <w:r>
        <w:lastRenderedPageBreak/>
        <w:t>COLDADC datasheet</w:t>
      </w:r>
    </w:p>
    <w:p w14:paraId="6A09EF8C" w14:textId="31CD42F3" w:rsidR="00633859" w:rsidRDefault="00B42BE1" w:rsidP="000A03AE">
      <w:pPr>
        <w:pStyle w:val="ListParagraph"/>
        <w:numPr>
          <w:ilvl w:val="0"/>
          <w:numId w:val="6"/>
        </w:numPr>
      </w:pPr>
      <w:bookmarkStart w:id="86" w:name="__RefNumPara__1870_3214169308"/>
      <w:bookmarkEnd w:id="86"/>
      <w:r>
        <w:t>DUNE Timing System – Single Phase Firmware</w:t>
      </w:r>
      <w:bookmarkStart w:id="87" w:name="__RefNumPara__1930_3214169308"/>
      <w:bookmarkEnd w:id="87"/>
    </w:p>
    <w:p w14:paraId="6C22190C" w14:textId="4CF56583" w:rsidR="00EE4356" w:rsidRDefault="00EE4356">
      <w:pPr>
        <w:pStyle w:val="ListParagraph"/>
        <w:numPr>
          <w:ilvl w:val="0"/>
          <w:numId w:val="6"/>
        </w:numPr>
      </w:pPr>
      <w:bookmarkStart w:id="88" w:name="_Ref79346703"/>
      <w:proofErr w:type="spellStart"/>
      <w:r>
        <w:t>Ultrascale</w:t>
      </w:r>
      <w:proofErr w:type="spellEnd"/>
      <w:r>
        <w:t xml:space="preserve"> + ZYNQ manual</w:t>
      </w:r>
      <w:bookmarkEnd w:id="88"/>
    </w:p>
    <w:p w14:paraId="1A37CF1D" w14:textId="1C4BCD0E" w:rsidR="00633859" w:rsidRDefault="00B42BE1">
      <w:pPr>
        <w:pStyle w:val="ListParagraph"/>
        <w:numPr>
          <w:ilvl w:val="0"/>
          <w:numId w:val="6"/>
        </w:numPr>
      </w:pPr>
      <w:bookmarkStart w:id="89" w:name="__RefNumPara__1872_3214169308"/>
      <w:bookmarkEnd w:id="89"/>
      <w:proofErr w:type="spellStart"/>
      <w:r>
        <w:t>Ultrascale</w:t>
      </w:r>
      <w:proofErr w:type="spellEnd"/>
      <w:r>
        <w:t xml:space="preserve"> + GTH manual</w:t>
      </w:r>
    </w:p>
    <w:p w14:paraId="23066615" w14:textId="093E7254" w:rsidR="002B531C" w:rsidRDefault="002B531C" w:rsidP="002B531C">
      <w:pPr>
        <w:pStyle w:val="ListParagraph"/>
        <w:numPr>
          <w:ilvl w:val="0"/>
          <w:numId w:val="6"/>
        </w:numPr>
      </w:pPr>
      <w:commentRangeStart w:id="90"/>
      <w:r>
        <w:t>D</w:t>
      </w:r>
      <w:commentRangeEnd w:id="90"/>
      <w:r w:rsidR="00CD171A">
        <w:rPr>
          <w:rStyle w:val="CommentReference"/>
        </w:rPr>
        <w:commentReference w:id="90"/>
      </w:r>
      <w:r>
        <w:t xml:space="preserve">. </w:t>
      </w:r>
      <w:proofErr w:type="spellStart"/>
      <w:r>
        <w:t>Cussans</w:t>
      </w:r>
      <w:proofErr w:type="spellEnd"/>
      <w:r>
        <w:t xml:space="preserve">, D. Newbold, A. Thea, “Dune Timing System Integration Guide”, Google document, 2021. Available: </w:t>
      </w:r>
      <w:hyperlink r:id="rId24" w:history="1">
        <w:r w:rsidRPr="00581C48">
          <w:rPr>
            <w:rStyle w:val="Hyperlink"/>
          </w:rPr>
          <w:t>https://docs.google.com/document/d/1A9LnkR_0Z2bDIFv0G0GBI7O04allCHZTYcISBaYXr-o/edit</w:t>
        </w:r>
      </w:hyperlink>
      <w:r>
        <w:t xml:space="preserve"> [Accessed: 2 </w:t>
      </w:r>
      <w:proofErr w:type="gramStart"/>
      <w:r>
        <w:t>September,</w:t>
      </w:r>
      <w:proofErr w:type="gramEnd"/>
      <w:r>
        <w:t xml:space="preserve"> 2021]</w:t>
      </w:r>
    </w:p>
    <w:p w14:paraId="3D96932C" w14:textId="77777777" w:rsidR="002B531C" w:rsidRDefault="002B531C" w:rsidP="000A03AE">
      <w:pPr>
        <w:pStyle w:val="ListParagraph"/>
      </w:pPr>
    </w:p>
    <w:p w14:paraId="6A114BAC" w14:textId="77777777" w:rsidR="00633859" w:rsidRDefault="00B42BE1">
      <w:pPr>
        <w:pStyle w:val="Heading1"/>
      </w:pPr>
      <w:bookmarkStart w:id="91" w:name="_Toc132296157"/>
      <w:r>
        <w:t>Revision table</w:t>
      </w:r>
      <w:bookmarkEnd w:id="91"/>
    </w:p>
    <w:tbl>
      <w:tblPr>
        <w:tblStyle w:val="TableGrid"/>
        <w:tblW w:w="9350" w:type="dxa"/>
        <w:tblLook w:val="04A0" w:firstRow="1" w:lastRow="0" w:firstColumn="1" w:lastColumn="0" w:noHBand="0" w:noVBand="1"/>
      </w:tblPr>
      <w:tblGrid>
        <w:gridCol w:w="1345"/>
        <w:gridCol w:w="8005"/>
      </w:tblGrid>
      <w:tr w:rsidR="00633859" w14:paraId="2297C0EE" w14:textId="77777777" w:rsidTr="00D21DBA">
        <w:tc>
          <w:tcPr>
            <w:tcW w:w="1345" w:type="dxa"/>
            <w:shd w:val="clear" w:color="auto" w:fill="auto"/>
          </w:tcPr>
          <w:p w14:paraId="3490F1E8" w14:textId="77777777" w:rsidR="00633859" w:rsidRDefault="00B42BE1">
            <w:pPr>
              <w:spacing w:after="0" w:line="240" w:lineRule="auto"/>
              <w:rPr>
                <w:b/>
              </w:rPr>
            </w:pPr>
            <w:r>
              <w:rPr>
                <w:b/>
              </w:rPr>
              <w:t>Date</w:t>
            </w:r>
          </w:p>
        </w:tc>
        <w:tc>
          <w:tcPr>
            <w:tcW w:w="8005" w:type="dxa"/>
            <w:shd w:val="clear" w:color="auto" w:fill="auto"/>
          </w:tcPr>
          <w:p w14:paraId="379D24C1" w14:textId="77777777" w:rsidR="00633859" w:rsidRDefault="00B42BE1">
            <w:pPr>
              <w:spacing w:after="0" w:line="240" w:lineRule="auto"/>
              <w:rPr>
                <w:b/>
              </w:rPr>
            </w:pPr>
            <w:r>
              <w:rPr>
                <w:b/>
              </w:rPr>
              <w:t>Changes</w:t>
            </w:r>
          </w:p>
        </w:tc>
      </w:tr>
      <w:tr w:rsidR="00633859" w14:paraId="6BF679A4" w14:textId="77777777" w:rsidTr="00D21DBA">
        <w:tc>
          <w:tcPr>
            <w:tcW w:w="1345" w:type="dxa"/>
            <w:shd w:val="clear" w:color="auto" w:fill="auto"/>
          </w:tcPr>
          <w:p w14:paraId="32D12282" w14:textId="77777777" w:rsidR="00633859" w:rsidRDefault="00B42BE1">
            <w:pPr>
              <w:spacing w:after="0" w:line="240" w:lineRule="auto"/>
            </w:pPr>
            <w:r>
              <w:t>2020-07-23</w:t>
            </w:r>
          </w:p>
        </w:tc>
        <w:tc>
          <w:tcPr>
            <w:tcW w:w="8005" w:type="dxa"/>
            <w:shd w:val="clear" w:color="auto" w:fill="auto"/>
          </w:tcPr>
          <w:p w14:paraId="1C25A9F9" w14:textId="77777777" w:rsidR="00633859" w:rsidRDefault="00B42BE1">
            <w:pPr>
              <w:spacing w:after="0" w:line="240" w:lineRule="auto"/>
            </w:pPr>
            <w:r>
              <w:t>First draft. Will add more modules and registers as the design is progressing.</w:t>
            </w:r>
          </w:p>
        </w:tc>
      </w:tr>
      <w:tr w:rsidR="00633859" w14:paraId="0471BD5C" w14:textId="77777777" w:rsidTr="00D21DBA">
        <w:tc>
          <w:tcPr>
            <w:tcW w:w="1345" w:type="dxa"/>
            <w:shd w:val="clear" w:color="auto" w:fill="auto"/>
          </w:tcPr>
          <w:p w14:paraId="69A56DA7" w14:textId="77777777" w:rsidR="00633859" w:rsidRDefault="00B42BE1">
            <w:pPr>
              <w:spacing w:after="0" w:line="240" w:lineRule="auto"/>
            </w:pPr>
            <w:r>
              <w:t>2020-08-05</w:t>
            </w:r>
          </w:p>
        </w:tc>
        <w:tc>
          <w:tcPr>
            <w:tcW w:w="8005" w:type="dxa"/>
            <w:shd w:val="clear" w:color="auto" w:fill="auto"/>
          </w:tcPr>
          <w:p w14:paraId="0A6CA139" w14:textId="77777777" w:rsidR="00633859" w:rsidRDefault="00B42BE1">
            <w:pPr>
              <w:spacing w:after="0" w:line="240" w:lineRule="auto"/>
            </w:pPr>
            <w:r>
              <w:t>Reworked table of implemented modules. Only one FAST command module is needed, since FAST command output is fanned out to all FEMBs in hardware</w:t>
            </w:r>
          </w:p>
        </w:tc>
      </w:tr>
      <w:tr w:rsidR="00633859" w14:paraId="2204B167" w14:textId="77777777" w:rsidTr="00D21DBA">
        <w:tc>
          <w:tcPr>
            <w:tcW w:w="1345" w:type="dxa"/>
            <w:shd w:val="clear" w:color="auto" w:fill="auto"/>
          </w:tcPr>
          <w:p w14:paraId="1A7A2800" w14:textId="77777777" w:rsidR="00633859" w:rsidRDefault="00B42BE1">
            <w:pPr>
              <w:spacing w:after="0" w:line="240" w:lineRule="auto"/>
            </w:pPr>
            <w:r>
              <w:t>2020-08-10</w:t>
            </w:r>
          </w:p>
        </w:tc>
        <w:tc>
          <w:tcPr>
            <w:tcW w:w="8005" w:type="dxa"/>
            <w:shd w:val="clear" w:color="auto" w:fill="auto"/>
          </w:tcPr>
          <w:p w14:paraId="5B5D369B" w14:textId="77777777" w:rsidR="00633859" w:rsidRDefault="00B42BE1">
            <w:pPr>
              <w:spacing w:after="0" w:line="240" w:lineRule="auto"/>
            </w:pPr>
            <w:r>
              <w:t>Added more modules</w:t>
            </w:r>
          </w:p>
        </w:tc>
      </w:tr>
      <w:tr w:rsidR="00633859" w14:paraId="27C94451" w14:textId="77777777" w:rsidTr="00D21DBA">
        <w:tc>
          <w:tcPr>
            <w:tcW w:w="1345" w:type="dxa"/>
            <w:shd w:val="clear" w:color="auto" w:fill="auto"/>
          </w:tcPr>
          <w:p w14:paraId="29166EC6" w14:textId="77777777" w:rsidR="00633859" w:rsidRDefault="00B42BE1">
            <w:pPr>
              <w:spacing w:after="0" w:line="240" w:lineRule="auto"/>
            </w:pPr>
            <w:r>
              <w:t>2020-10-10</w:t>
            </w:r>
          </w:p>
        </w:tc>
        <w:tc>
          <w:tcPr>
            <w:tcW w:w="8005" w:type="dxa"/>
            <w:shd w:val="clear" w:color="auto" w:fill="auto"/>
          </w:tcPr>
          <w:p w14:paraId="5CA457CD" w14:textId="77777777" w:rsidR="00633859" w:rsidRDefault="00B42BE1">
            <w:pPr>
              <w:spacing w:after="0" w:line="240" w:lineRule="auto"/>
            </w:pPr>
            <w:r>
              <w:t>Added WIB configuration sequence, DAQ spy memory modules, DAQ spy memory control and status bits, control bits for clock selection.</w:t>
            </w:r>
          </w:p>
        </w:tc>
      </w:tr>
      <w:tr w:rsidR="00633859" w14:paraId="55F5CC69" w14:textId="77777777" w:rsidTr="00D21DBA">
        <w:tc>
          <w:tcPr>
            <w:tcW w:w="1345" w:type="dxa"/>
            <w:shd w:val="clear" w:color="auto" w:fill="auto"/>
          </w:tcPr>
          <w:p w14:paraId="6F4EA007" w14:textId="77777777" w:rsidR="00633859" w:rsidRDefault="00B42BE1">
            <w:pPr>
              <w:spacing w:after="0" w:line="240" w:lineRule="auto"/>
            </w:pPr>
            <w:r>
              <w:t>2020-10-19</w:t>
            </w:r>
          </w:p>
        </w:tc>
        <w:tc>
          <w:tcPr>
            <w:tcW w:w="8005" w:type="dxa"/>
            <w:shd w:val="clear" w:color="auto" w:fill="auto"/>
          </w:tcPr>
          <w:p w14:paraId="365E2D1F" w14:textId="77777777" w:rsidR="00633859" w:rsidRDefault="00B42BE1">
            <w:pPr>
              <w:spacing w:after="0" w:line="240" w:lineRule="auto"/>
            </w:pPr>
            <w:r>
              <w:t xml:space="preserve">Added PRBS pattern selection and error detection, Frame </w:t>
            </w:r>
            <w:proofErr w:type="spellStart"/>
            <w:r>
              <w:t>Bulder</w:t>
            </w:r>
            <w:proofErr w:type="spellEnd"/>
            <w:r>
              <w:t xml:space="preserve"> reset bit. Moved </w:t>
            </w:r>
            <w:proofErr w:type="spellStart"/>
            <w:r>
              <w:t>coldata_rx_reset</w:t>
            </w:r>
            <w:proofErr w:type="spellEnd"/>
            <w:r>
              <w:t xml:space="preserve"> bit since it was conflicting with </w:t>
            </w:r>
            <w:proofErr w:type="spellStart"/>
            <w:r>
              <w:t>daq_spy_reset</w:t>
            </w:r>
            <w:proofErr w:type="spellEnd"/>
            <w:r>
              <w:t xml:space="preserve"> bits. Added description of DAQ spy memory modules.</w:t>
            </w:r>
          </w:p>
        </w:tc>
      </w:tr>
      <w:tr w:rsidR="00633859" w14:paraId="67BBE479" w14:textId="77777777" w:rsidTr="00D21DBA">
        <w:tc>
          <w:tcPr>
            <w:tcW w:w="1345" w:type="dxa"/>
            <w:shd w:val="clear" w:color="auto" w:fill="auto"/>
          </w:tcPr>
          <w:p w14:paraId="51AFC34B" w14:textId="77777777" w:rsidR="00633859" w:rsidRDefault="00B42BE1">
            <w:pPr>
              <w:spacing w:after="0" w:line="240" w:lineRule="auto"/>
            </w:pPr>
            <w:r>
              <w:t>2020-10-30</w:t>
            </w:r>
          </w:p>
        </w:tc>
        <w:tc>
          <w:tcPr>
            <w:tcW w:w="8005" w:type="dxa"/>
            <w:shd w:val="clear" w:color="auto" w:fill="auto"/>
          </w:tcPr>
          <w:p w14:paraId="5EE3E458" w14:textId="77777777" w:rsidR="00633859" w:rsidRDefault="00B42BE1">
            <w:pPr>
              <w:spacing w:after="0" w:line="240" w:lineRule="auto"/>
            </w:pPr>
            <w:r>
              <w:t xml:space="preserve">Added </w:t>
            </w:r>
            <w:proofErr w:type="spellStart"/>
            <w:r>
              <w:t>link_mask</w:t>
            </w:r>
            <w:proofErr w:type="spellEnd"/>
            <w:r>
              <w:t xml:space="preserve"> register</w:t>
            </w:r>
          </w:p>
        </w:tc>
      </w:tr>
      <w:tr w:rsidR="00633859" w14:paraId="4D472AB0" w14:textId="77777777" w:rsidTr="00D21DBA">
        <w:tc>
          <w:tcPr>
            <w:tcW w:w="1345" w:type="dxa"/>
            <w:shd w:val="clear" w:color="auto" w:fill="auto"/>
          </w:tcPr>
          <w:p w14:paraId="2E38F45D" w14:textId="77777777" w:rsidR="00633859" w:rsidRDefault="00B42BE1">
            <w:pPr>
              <w:spacing w:after="0" w:line="240" w:lineRule="auto"/>
            </w:pPr>
            <w:r>
              <w:t>2021-02-05</w:t>
            </w:r>
          </w:p>
        </w:tc>
        <w:tc>
          <w:tcPr>
            <w:tcW w:w="8005" w:type="dxa"/>
            <w:shd w:val="clear" w:color="auto" w:fill="auto"/>
          </w:tcPr>
          <w:p w14:paraId="5A0357AB" w14:textId="77777777" w:rsidR="00633859" w:rsidRDefault="00B42BE1">
            <w:pPr>
              <w:spacing w:after="0" w:line="240" w:lineRule="auto"/>
            </w:pPr>
            <w:r>
              <w:t>Added a lot of missing registers, removed configuration section</w:t>
            </w:r>
          </w:p>
        </w:tc>
      </w:tr>
      <w:tr w:rsidR="00633859" w14:paraId="549ACFB0" w14:textId="77777777" w:rsidTr="00D21DBA">
        <w:tc>
          <w:tcPr>
            <w:tcW w:w="1345" w:type="dxa"/>
            <w:shd w:val="clear" w:color="auto" w:fill="auto"/>
          </w:tcPr>
          <w:p w14:paraId="3E3D8D89" w14:textId="77777777" w:rsidR="00633859" w:rsidRDefault="00B42BE1">
            <w:pPr>
              <w:spacing w:after="0" w:line="240" w:lineRule="auto"/>
            </w:pPr>
            <w:r>
              <w:t>2021-03-17</w:t>
            </w:r>
          </w:p>
        </w:tc>
        <w:tc>
          <w:tcPr>
            <w:tcW w:w="8005" w:type="dxa"/>
            <w:shd w:val="clear" w:color="auto" w:fill="auto"/>
          </w:tcPr>
          <w:p w14:paraId="5A6B9450" w14:textId="77777777" w:rsidR="00633859" w:rsidRDefault="00B42BE1">
            <w:pPr>
              <w:spacing w:after="0" w:line="240" w:lineRule="auto"/>
            </w:pPr>
            <w:r>
              <w:t>Reworked the spy memory into ring buffer. Added corresponding control and status registers, and reworked instructions.</w:t>
            </w:r>
          </w:p>
          <w:p w14:paraId="6C25AF34" w14:textId="6809ED24" w:rsidR="00633859" w:rsidRDefault="00B42BE1">
            <w:pPr>
              <w:spacing w:after="0" w:line="240" w:lineRule="auto"/>
            </w:pPr>
            <w:r>
              <w:t xml:space="preserve">Added </w:t>
            </w:r>
            <w:r w:rsidR="00395CB9">
              <w:t>DTS</w:t>
            </w:r>
            <w:r>
              <w:t xml:space="preserve"> time stamp </w:t>
            </w:r>
            <w:proofErr w:type="spellStart"/>
            <w:r>
              <w:t>reclocking</w:t>
            </w:r>
            <w:proofErr w:type="spellEnd"/>
            <w:r>
              <w:t xml:space="preserve"> FIFO, but this did not require changes in this document.</w:t>
            </w:r>
          </w:p>
          <w:p w14:paraId="7CBF5E8A" w14:textId="5FDB73CA" w:rsidR="00633859" w:rsidRDefault="00B42BE1">
            <w:pPr>
              <w:spacing w:after="0" w:line="240" w:lineRule="auto"/>
            </w:pPr>
            <w:r>
              <w:t xml:space="preserve">Replaced reference </w:t>
            </w:r>
            <w:r w:rsidR="00C34445">
              <w:t>to DAQ format</w:t>
            </w:r>
            <w:r>
              <w:t xml:space="preserve"> with the updated document.</w:t>
            </w:r>
          </w:p>
        </w:tc>
      </w:tr>
      <w:tr w:rsidR="00633859" w14:paraId="1FC38E9A" w14:textId="77777777" w:rsidTr="00D21DBA">
        <w:tc>
          <w:tcPr>
            <w:tcW w:w="1345" w:type="dxa"/>
            <w:shd w:val="clear" w:color="auto" w:fill="auto"/>
          </w:tcPr>
          <w:p w14:paraId="521E8102" w14:textId="77777777" w:rsidR="00633859" w:rsidRDefault="00B42BE1">
            <w:pPr>
              <w:spacing w:after="0" w:line="240" w:lineRule="auto"/>
            </w:pPr>
            <w:r>
              <w:t>2021-03-22</w:t>
            </w:r>
          </w:p>
        </w:tc>
        <w:tc>
          <w:tcPr>
            <w:tcW w:w="8005" w:type="dxa"/>
            <w:shd w:val="clear" w:color="auto" w:fill="auto"/>
          </w:tcPr>
          <w:p w14:paraId="7747FD0B" w14:textId="77777777" w:rsidR="00633859" w:rsidRDefault="00B42BE1">
            <w:pPr>
              <w:spacing w:after="0" w:line="240" w:lineRule="auto"/>
            </w:pPr>
            <w:r>
              <w:t>Added section on using spy memory with software trigger</w:t>
            </w:r>
          </w:p>
        </w:tc>
      </w:tr>
      <w:tr w:rsidR="00633859" w14:paraId="7BCBC7DD" w14:textId="77777777" w:rsidTr="00D21DBA">
        <w:tc>
          <w:tcPr>
            <w:tcW w:w="1345" w:type="dxa"/>
            <w:tcBorders>
              <w:bottom w:val="single" w:sz="4" w:space="0" w:color="auto"/>
            </w:tcBorders>
            <w:shd w:val="clear" w:color="auto" w:fill="auto"/>
          </w:tcPr>
          <w:p w14:paraId="2C426A4F" w14:textId="77777777" w:rsidR="00633859" w:rsidRDefault="00B42BE1">
            <w:pPr>
              <w:spacing w:after="0" w:line="240" w:lineRule="auto"/>
            </w:pPr>
            <w:r>
              <w:t>2021-06-01</w:t>
            </w:r>
          </w:p>
        </w:tc>
        <w:tc>
          <w:tcPr>
            <w:tcW w:w="8005" w:type="dxa"/>
            <w:tcBorders>
              <w:bottom w:val="single" w:sz="4" w:space="0" w:color="auto"/>
            </w:tcBorders>
            <w:shd w:val="clear" w:color="auto" w:fill="auto"/>
          </w:tcPr>
          <w:p w14:paraId="0AF533AA" w14:textId="77777777" w:rsidR="00633859" w:rsidRDefault="00B42BE1">
            <w:pPr>
              <w:spacing w:after="0" w:line="240" w:lineRule="auto"/>
            </w:pPr>
            <w:r>
              <w:t xml:space="preserve">Added missing </w:t>
            </w:r>
            <w:proofErr w:type="spellStart"/>
            <w:r>
              <w:t>ts_srst</w:t>
            </w:r>
            <w:proofErr w:type="spellEnd"/>
            <w:r>
              <w:t xml:space="preserve"> register bit</w:t>
            </w:r>
          </w:p>
        </w:tc>
      </w:tr>
      <w:tr w:rsidR="00633859" w14:paraId="2384B5E6" w14:textId="77777777" w:rsidTr="00D21DBA">
        <w:tc>
          <w:tcPr>
            <w:tcW w:w="1345" w:type="dxa"/>
            <w:tcBorders>
              <w:top w:val="single" w:sz="4" w:space="0" w:color="auto"/>
              <w:bottom w:val="single" w:sz="4" w:space="0" w:color="auto"/>
            </w:tcBorders>
            <w:shd w:val="clear" w:color="auto" w:fill="auto"/>
          </w:tcPr>
          <w:p w14:paraId="53BF5196" w14:textId="77777777" w:rsidR="00633859" w:rsidRDefault="00B42BE1">
            <w:pPr>
              <w:spacing w:after="0" w:line="240" w:lineRule="auto"/>
            </w:pPr>
            <w:r>
              <w:t>2021-08-08</w:t>
            </w:r>
          </w:p>
        </w:tc>
        <w:tc>
          <w:tcPr>
            <w:tcW w:w="8005" w:type="dxa"/>
            <w:tcBorders>
              <w:top w:val="single" w:sz="4" w:space="0" w:color="auto"/>
              <w:bottom w:val="single" w:sz="4" w:space="0" w:color="auto"/>
            </w:tcBorders>
            <w:shd w:val="clear" w:color="auto" w:fill="auto"/>
          </w:tcPr>
          <w:p w14:paraId="6DA9BB56" w14:textId="1E6CB314" w:rsidR="00633859" w:rsidRDefault="00B42BE1">
            <w:pPr>
              <w:spacing w:after="0" w:line="240" w:lineRule="auto"/>
            </w:pPr>
            <w:r>
              <w:t xml:space="preserve">Renamed the document to reflect that it’s now a </w:t>
            </w:r>
            <w:proofErr w:type="gramStart"/>
            <w:r>
              <w:t>more or less complete</w:t>
            </w:r>
            <w:proofErr w:type="gramEnd"/>
            <w:r>
              <w:t xml:space="preserve"> WIB firmware manual, not just register list. Added all typically needed sections for such document.</w:t>
            </w:r>
            <w:r w:rsidR="00847A1F">
              <w:t xml:space="preserve"> Added missing </w:t>
            </w:r>
            <w:r w:rsidR="00B65AF1">
              <w:t>FELIX</w:t>
            </w:r>
            <w:r w:rsidR="00847A1F">
              <w:t xml:space="preserve"> control and status registers</w:t>
            </w:r>
          </w:p>
        </w:tc>
      </w:tr>
      <w:tr w:rsidR="007F35E1" w14:paraId="708D2FB0" w14:textId="77777777" w:rsidTr="00D21DBA">
        <w:tc>
          <w:tcPr>
            <w:tcW w:w="1345" w:type="dxa"/>
            <w:tcBorders>
              <w:top w:val="single" w:sz="4" w:space="0" w:color="auto"/>
              <w:bottom w:val="single" w:sz="4" w:space="0" w:color="auto"/>
            </w:tcBorders>
            <w:shd w:val="clear" w:color="auto" w:fill="auto"/>
          </w:tcPr>
          <w:p w14:paraId="4716F5B4" w14:textId="1F65AB0B" w:rsidR="007F35E1" w:rsidRDefault="007F35E1">
            <w:pPr>
              <w:spacing w:after="0" w:line="240" w:lineRule="auto"/>
            </w:pPr>
            <w:r>
              <w:t>2021-08-24</w:t>
            </w:r>
          </w:p>
        </w:tc>
        <w:tc>
          <w:tcPr>
            <w:tcW w:w="8005" w:type="dxa"/>
            <w:tcBorders>
              <w:top w:val="single" w:sz="4" w:space="0" w:color="auto"/>
              <w:bottom w:val="single" w:sz="4" w:space="0" w:color="auto"/>
            </w:tcBorders>
            <w:shd w:val="clear" w:color="auto" w:fill="auto"/>
          </w:tcPr>
          <w:p w14:paraId="56DCD2BB" w14:textId="77C67669" w:rsidR="007F35E1" w:rsidRDefault="007F35E1">
            <w:pPr>
              <w:spacing w:after="0" w:line="240" w:lineRule="auto"/>
            </w:pPr>
            <w:r>
              <w:t>Added Clock regions section</w:t>
            </w:r>
          </w:p>
        </w:tc>
      </w:tr>
      <w:tr w:rsidR="004804A7" w14:paraId="2470AC19" w14:textId="77777777" w:rsidTr="00D21DBA">
        <w:tc>
          <w:tcPr>
            <w:tcW w:w="1345" w:type="dxa"/>
            <w:tcBorders>
              <w:top w:val="single" w:sz="4" w:space="0" w:color="auto"/>
              <w:bottom w:val="single" w:sz="4" w:space="0" w:color="auto"/>
            </w:tcBorders>
            <w:shd w:val="clear" w:color="auto" w:fill="auto"/>
          </w:tcPr>
          <w:p w14:paraId="2840AB80" w14:textId="2E94F597" w:rsidR="004804A7" w:rsidRDefault="004804A7">
            <w:pPr>
              <w:spacing w:after="0" w:line="240" w:lineRule="auto"/>
            </w:pPr>
            <w:r>
              <w:t>2021-09-02</w:t>
            </w:r>
          </w:p>
        </w:tc>
        <w:tc>
          <w:tcPr>
            <w:tcW w:w="8005" w:type="dxa"/>
            <w:tcBorders>
              <w:top w:val="single" w:sz="4" w:space="0" w:color="auto"/>
              <w:bottom w:val="single" w:sz="4" w:space="0" w:color="auto"/>
            </w:tcBorders>
            <w:shd w:val="clear" w:color="auto" w:fill="auto"/>
          </w:tcPr>
          <w:p w14:paraId="540023F7" w14:textId="04B6DC29" w:rsidR="004804A7" w:rsidRDefault="004804A7">
            <w:pPr>
              <w:spacing w:after="0" w:line="240" w:lineRule="auto"/>
            </w:pPr>
            <w:r>
              <w:t>Add reference to PLL configuration in</w:t>
            </w:r>
            <w:r w:rsidR="00CD4C7A">
              <w:t xml:space="preserve"> timing system integration guide, and reset requirement</w:t>
            </w:r>
          </w:p>
        </w:tc>
      </w:tr>
      <w:tr w:rsidR="00AF7C48" w14:paraId="0F5D4027" w14:textId="77777777" w:rsidTr="00D21DBA">
        <w:tc>
          <w:tcPr>
            <w:tcW w:w="1345" w:type="dxa"/>
            <w:tcBorders>
              <w:top w:val="single" w:sz="4" w:space="0" w:color="auto"/>
              <w:bottom w:val="single" w:sz="4" w:space="0" w:color="auto"/>
            </w:tcBorders>
            <w:shd w:val="clear" w:color="auto" w:fill="auto"/>
          </w:tcPr>
          <w:p w14:paraId="0A984517" w14:textId="72E3287E" w:rsidR="00AF7C48" w:rsidRDefault="00AF7C48">
            <w:pPr>
              <w:spacing w:after="0" w:line="240" w:lineRule="auto"/>
            </w:pPr>
            <w:r>
              <w:t>2021-10-23</w:t>
            </w:r>
          </w:p>
        </w:tc>
        <w:tc>
          <w:tcPr>
            <w:tcW w:w="8005" w:type="dxa"/>
            <w:tcBorders>
              <w:top w:val="single" w:sz="4" w:space="0" w:color="auto"/>
              <w:bottom w:val="single" w:sz="4" w:space="0" w:color="auto"/>
            </w:tcBorders>
            <w:shd w:val="clear" w:color="auto" w:fill="auto"/>
          </w:tcPr>
          <w:p w14:paraId="19D69E41" w14:textId="77777777" w:rsidR="00AF7C48" w:rsidRDefault="00AF7C48">
            <w:pPr>
              <w:spacing w:after="0" w:line="240" w:lineRule="auto"/>
            </w:pPr>
            <w:r>
              <w:t xml:space="preserve">Added DAQ format section from Josh’s document, reformatted, fixed a few errors. </w:t>
            </w:r>
          </w:p>
          <w:p w14:paraId="602A2198" w14:textId="77777777" w:rsidR="00AF7C48" w:rsidRDefault="00AF7C48">
            <w:pPr>
              <w:spacing w:after="0" w:line="240" w:lineRule="auto"/>
            </w:pPr>
            <w:r>
              <w:t xml:space="preserve">To do: </w:t>
            </w:r>
          </w:p>
          <w:p w14:paraId="435CADD5" w14:textId="77777777" w:rsidR="00AF7C48" w:rsidRDefault="00AF7C48" w:rsidP="00D21DBA">
            <w:pPr>
              <w:pStyle w:val="ListParagraph"/>
              <w:numPr>
                <w:ilvl w:val="0"/>
                <w:numId w:val="17"/>
              </w:numPr>
              <w:spacing w:after="0" w:line="240" w:lineRule="auto"/>
            </w:pPr>
            <w:r>
              <w:t xml:space="preserve">summary of the complete DAQ frame </w:t>
            </w:r>
          </w:p>
          <w:p w14:paraId="0E9F466B" w14:textId="640C3511" w:rsidR="00AF7C48" w:rsidRDefault="00AF7C48" w:rsidP="00D21DBA">
            <w:pPr>
              <w:pStyle w:val="ListParagraph"/>
              <w:numPr>
                <w:ilvl w:val="0"/>
                <w:numId w:val="17"/>
              </w:numPr>
              <w:spacing w:after="0" w:line="240" w:lineRule="auto"/>
            </w:pPr>
            <w:r>
              <w:t>self-synchronization procedure</w:t>
            </w:r>
          </w:p>
        </w:tc>
      </w:tr>
      <w:tr w:rsidR="006E1385" w14:paraId="0F1D81EE" w14:textId="77777777" w:rsidTr="00D21DBA">
        <w:tc>
          <w:tcPr>
            <w:tcW w:w="1345" w:type="dxa"/>
            <w:tcBorders>
              <w:top w:val="single" w:sz="4" w:space="0" w:color="auto"/>
              <w:bottom w:val="single" w:sz="4" w:space="0" w:color="auto"/>
            </w:tcBorders>
            <w:shd w:val="clear" w:color="auto" w:fill="auto"/>
          </w:tcPr>
          <w:p w14:paraId="7827DB18" w14:textId="774CDA76" w:rsidR="006E1385" w:rsidRDefault="006E1385">
            <w:pPr>
              <w:spacing w:after="0" w:line="240" w:lineRule="auto"/>
            </w:pPr>
            <w:r>
              <w:t>2022-02-22</w:t>
            </w:r>
          </w:p>
        </w:tc>
        <w:tc>
          <w:tcPr>
            <w:tcW w:w="8005" w:type="dxa"/>
            <w:tcBorders>
              <w:top w:val="single" w:sz="4" w:space="0" w:color="auto"/>
              <w:bottom w:val="single" w:sz="4" w:space="0" w:color="auto"/>
            </w:tcBorders>
            <w:shd w:val="clear" w:color="auto" w:fill="auto"/>
          </w:tcPr>
          <w:p w14:paraId="2B877912" w14:textId="4999614D" w:rsidR="006E1385" w:rsidRDefault="006E1385">
            <w:pPr>
              <w:spacing w:after="0" w:line="240" w:lineRule="auto"/>
            </w:pPr>
            <w:r>
              <w:t>Reworked DAQ format according to JK</w:t>
            </w:r>
            <w:r w:rsidR="00A44DB5">
              <w:t>’s</w:t>
            </w:r>
            <w:r>
              <w:t xml:space="preserve"> message from </w:t>
            </w:r>
            <w:r w:rsidRPr="006E1385">
              <w:t>2021-12-06</w:t>
            </w:r>
          </w:p>
          <w:p w14:paraId="2C0D23A7" w14:textId="5A06B22F" w:rsidR="006E1385" w:rsidRDefault="006E1385">
            <w:pPr>
              <w:spacing w:after="0" w:line="240" w:lineRule="auto"/>
            </w:pPr>
            <w:r>
              <w:t>Added registers for programming the new DAQ format fields</w:t>
            </w:r>
          </w:p>
        </w:tc>
      </w:tr>
      <w:tr w:rsidR="00050486" w14:paraId="1CEDA005" w14:textId="77777777" w:rsidTr="00D21DBA">
        <w:tc>
          <w:tcPr>
            <w:tcW w:w="1345" w:type="dxa"/>
            <w:tcBorders>
              <w:top w:val="single" w:sz="4" w:space="0" w:color="auto"/>
              <w:bottom w:val="single" w:sz="4" w:space="0" w:color="auto"/>
            </w:tcBorders>
            <w:shd w:val="clear" w:color="auto" w:fill="auto"/>
          </w:tcPr>
          <w:p w14:paraId="6FEE544E" w14:textId="19E6FEED" w:rsidR="00050486" w:rsidRDefault="00050486">
            <w:pPr>
              <w:spacing w:after="0" w:line="240" w:lineRule="auto"/>
            </w:pPr>
            <w:r>
              <w:t>2022-04-05</w:t>
            </w:r>
          </w:p>
        </w:tc>
        <w:tc>
          <w:tcPr>
            <w:tcW w:w="8005" w:type="dxa"/>
            <w:tcBorders>
              <w:top w:val="single" w:sz="4" w:space="0" w:color="auto"/>
              <w:bottom w:val="single" w:sz="4" w:space="0" w:color="auto"/>
            </w:tcBorders>
            <w:shd w:val="clear" w:color="auto" w:fill="auto"/>
          </w:tcPr>
          <w:p w14:paraId="7FCBA7D7" w14:textId="77777777" w:rsidR="00050486" w:rsidRDefault="00050486">
            <w:pPr>
              <w:spacing w:after="0" w:line="240" w:lineRule="auto"/>
            </w:pPr>
            <w:r>
              <w:t xml:space="preserve">Added section on COLDATA p3 and monolithic FEMB </w:t>
            </w:r>
            <w:proofErr w:type="gramStart"/>
            <w:r>
              <w:t>migration</w:t>
            </w:r>
            <w:proofErr w:type="gramEnd"/>
          </w:p>
          <w:p w14:paraId="25252448" w14:textId="33F104EF" w:rsidR="008934C9" w:rsidRDefault="008934C9">
            <w:pPr>
              <w:spacing w:after="0" w:line="240" w:lineRule="auto"/>
            </w:pPr>
            <w:r>
              <w:t>Reworked text to show differences between p2 and p3 chips.</w:t>
            </w:r>
          </w:p>
        </w:tc>
      </w:tr>
      <w:tr w:rsidR="006F4456" w14:paraId="4F3C4FF4" w14:textId="77777777" w:rsidTr="00D21DBA">
        <w:tc>
          <w:tcPr>
            <w:tcW w:w="1345" w:type="dxa"/>
            <w:tcBorders>
              <w:top w:val="single" w:sz="4" w:space="0" w:color="auto"/>
              <w:bottom w:val="single" w:sz="4" w:space="0" w:color="auto"/>
            </w:tcBorders>
            <w:shd w:val="clear" w:color="auto" w:fill="auto"/>
          </w:tcPr>
          <w:p w14:paraId="23F773A7" w14:textId="0312BA49" w:rsidR="006F4456" w:rsidRDefault="006F4456">
            <w:pPr>
              <w:spacing w:after="0" w:line="240" w:lineRule="auto"/>
            </w:pPr>
            <w:r>
              <w:t>2022-05-16</w:t>
            </w:r>
          </w:p>
        </w:tc>
        <w:tc>
          <w:tcPr>
            <w:tcW w:w="8005" w:type="dxa"/>
            <w:tcBorders>
              <w:top w:val="single" w:sz="4" w:space="0" w:color="auto"/>
              <w:bottom w:val="single" w:sz="4" w:space="0" w:color="auto"/>
            </w:tcBorders>
            <w:shd w:val="clear" w:color="auto" w:fill="auto"/>
          </w:tcPr>
          <w:p w14:paraId="671C9991" w14:textId="4165519C" w:rsidR="006F4456" w:rsidRDefault="006F4456">
            <w:pPr>
              <w:spacing w:after="0" w:line="240" w:lineRule="auto"/>
            </w:pPr>
            <w:r>
              <w:t>Added section on using fake DAQ stream mode. Converted some of the sub-headers into proper format.</w:t>
            </w:r>
          </w:p>
        </w:tc>
      </w:tr>
      <w:tr w:rsidR="004022E1" w14:paraId="78F684B1" w14:textId="77777777" w:rsidTr="00D21DBA">
        <w:tc>
          <w:tcPr>
            <w:tcW w:w="1345" w:type="dxa"/>
            <w:tcBorders>
              <w:top w:val="single" w:sz="4" w:space="0" w:color="auto"/>
              <w:bottom w:val="single" w:sz="4" w:space="0" w:color="auto"/>
            </w:tcBorders>
            <w:shd w:val="clear" w:color="auto" w:fill="auto"/>
          </w:tcPr>
          <w:p w14:paraId="31D723B5" w14:textId="6FDF9CD2" w:rsidR="004022E1" w:rsidRDefault="004022E1">
            <w:pPr>
              <w:spacing w:after="0" w:line="240" w:lineRule="auto"/>
            </w:pPr>
            <w:r>
              <w:lastRenderedPageBreak/>
              <w:t>2022-06-04</w:t>
            </w:r>
          </w:p>
        </w:tc>
        <w:tc>
          <w:tcPr>
            <w:tcW w:w="8005" w:type="dxa"/>
            <w:tcBorders>
              <w:top w:val="single" w:sz="4" w:space="0" w:color="auto"/>
              <w:bottom w:val="single" w:sz="4" w:space="0" w:color="auto"/>
            </w:tcBorders>
            <w:shd w:val="clear" w:color="auto" w:fill="auto"/>
          </w:tcPr>
          <w:p w14:paraId="5DABB352" w14:textId="77777777" w:rsidR="004022E1" w:rsidRDefault="004022E1" w:rsidP="004022E1">
            <w:pPr>
              <w:pStyle w:val="ListParagraph"/>
              <w:numPr>
                <w:ilvl w:val="0"/>
                <w:numId w:val="24"/>
              </w:numPr>
              <w:spacing w:after="0" w:line="240" w:lineRule="auto"/>
            </w:pPr>
            <w:r>
              <w:t xml:space="preserve">Clock domain diagram is reworked to show changes for COLDATA P3 chips. </w:t>
            </w:r>
          </w:p>
          <w:p w14:paraId="5B2F0998" w14:textId="77777777" w:rsidR="004022E1" w:rsidRDefault="004022E1" w:rsidP="004022E1">
            <w:pPr>
              <w:pStyle w:val="ListParagraph"/>
              <w:numPr>
                <w:ilvl w:val="0"/>
                <w:numId w:val="24"/>
              </w:numPr>
              <w:spacing w:after="0" w:line="240" w:lineRule="auto"/>
            </w:pPr>
            <w:r>
              <w:t>The clock network description is also reworked to match the diagram.</w:t>
            </w:r>
          </w:p>
          <w:p w14:paraId="269CFAAC" w14:textId="77777777" w:rsidR="008C18CA" w:rsidRDefault="008C18CA" w:rsidP="004022E1">
            <w:pPr>
              <w:pStyle w:val="ListParagraph"/>
              <w:numPr>
                <w:ilvl w:val="0"/>
                <w:numId w:val="24"/>
              </w:numPr>
              <w:spacing w:after="0" w:line="240" w:lineRule="auto"/>
            </w:pPr>
            <w:r>
              <w:t xml:space="preserve">Removed section about bugs in COLDATA P1 I2C logic – not relevant for P3 </w:t>
            </w:r>
            <w:proofErr w:type="gramStart"/>
            <w:r>
              <w:t>chips</w:t>
            </w:r>
            <w:proofErr w:type="gramEnd"/>
          </w:p>
          <w:p w14:paraId="1AB9E1C0" w14:textId="77777777" w:rsidR="00395CB9" w:rsidRDefault="00395CB9" w:rsidP="004022E1">
            <w:pPr>
              <w:pStyle w:val="ListParagraph"/>
              <w:numPr>
                <w:ilvl w:val="0"/>
                <w:numId w:val="24"/>
              </w:numPr>
              <w:spacing w:after="0" w:line="240" w:lineRule="auto"/>
            </w:pPr>
            <w:r>
              <w:t>Replaced all references to TLU with DTS (Detector Timing System)</w:t>
            </w:r>
          </w:p>
          <w:p w14:paraId="5F54782E" w14:textId="590B6815" w:rsidR="00BE5884" w:rsidRDefault="00BE5884">
            <w:pPr>
              <w:pStyle w:val="ListParagraph"/>
              <w:numPr>
                <w:ilvl w:val="0"/>
                <w:numId w:val="24"/>
              </w:numPr>
              <w:spacing w:after="0" w:line="240" w:lineRule="auto"/>
            </w:pPr>
            <w:r>
              <w:t xml:space="preserve">Added section on data cable latency </w:t>
            </w:r>
            <w:proofErr w:type="gramStart"/>
            <w:r>
              <w:t>measurement</w:t>
            </w:r>
            <w:proofErr w:type="gramEnd"/>
          </w:p>
          <w:p w14:paraId="5450A861" w14:textId="77777777" w:rsidR="00B1641B" w:rsidRDefault="00B1641B">
            <w:pPr>
              <w:pStyle w:val="ListParagraph"/>
              <w:numPr>
                <w:ilvl w:val="0"/>
                <w:numId w:val="24"/>
              </w:numPr>
              <w:spacing w:after="0" w:line="240" w:lineRule="auto"/>
            </w:pPr>
            <w:r>
              <w:t xml:space="preserve">Added section on COLDATA data time stamp synchronization logic and </w:t>
            </w:r>
            <w:proofErr w:type="gramStart"/>
            <w:r>
              <w:t>procedure</w:t>
            </w:r>
            <w:proofErr w:type="gramEnd"/>
          </w:p>
          <w:p w14:paraId="14421828" w14:textId="77777777" w:rsidR="008D14BF" w:rsidRDefault="008D14BF">
            <w:pPr>
              <w:pStyle w:val="ListParagraph"/>
              <w:numPr>
                <w:ilvl w:val="0"/>
                <w:numId w:val="24"/>
              </w:numPr>
              <w:spacing w:after="0" w:line="240" w:lineRule="auto"/>
            </w:pPr>
            <w:r>
              <w:t xml:space="preserve">Moved </w:t>
            </w:r>
            <w:proofErr w:type="spellStart"/>
            <w:r>
              <w:t>ts_</w:t>
            </w:r>
            <w:proofErr w:type="gramStart"/>
            <w:r>
              <w:t>tstamp</w:t>
            </w:r>
            <w:proofErr w:type="spellEnd"/>
            <w:r>
              <w:t>[</w:t>
            </w:r>
            <w:proofErr w:type="gramEnd"/>
            <w:r>
              <w:t>63:32] status register to different address</w:t>
            </w:r>
          </w:p>
          <w:p w14:paraId="2581A07C" w14:textId="54F75F6D" w:rsidR="00EF40B3" w:rsidRDefault="00EF40B3" w:rsidP="00D21DBA">
            <w:pPr>
              <w:pStyle w:val="ListParagraph"/>
              <w:numPr>
                <w:ilvl w:val="0"/>
                <w:numId w:val="24"/>
              </w:numPr>
              <w:spacing w:after="0" w:line="240" w:lineRule="auto"/>
            </w:pPr>
            <w:r>
              <w:t xml:space="preserve">Added </w:t>
            </w:r>
            <w:proofErr w:type="gramStart"/>
            <w:r>
              <w:t>a number of</w:t>
            </w:r>
            <w:proofErr w:type="gramEnd"/>
            <w:r>
              <w:t xml:space="preserve"> new registers supporting the new firmware features</w:t>
            </w:r>
          </w:p>
        </w:tc>
      </w:tr>
      <w:tr w:rsidR="00B14E38" w14:paraId="09CC1216" w14:textId="77777777" w:rsidTr="00A24096">
        <w:tc>
          <w:tcPr>
            <w:tcW w:w="1345" w:type="dxa"/>
            <w:tcBorders>
              <w:top w:val="single" w:sz="4" w:space="0" w:color="auto"/>
              <w:bottom w:val="single" w:sz="4" w:space="0" w:color="auto"/>
            </w:tcBorders>
            <w:shd w:val="clear" w:color="auto" w:fill="auto"/>
          </w:tcPr>
          <w:p w14:paraId="7B4C951D" w14:textId="77777777" w:rsidR="00B14E38" w:rsidRDefault="00B14E38">
            <w:pPr>
              <w:spacing w:after="0" w:line="240" w:lineRule="auto"/>
            </w:pPr>
            <w:r>
              <w:t>2022-06-06</w:t>
            </w:r>
          </w:p>
        </w:tc>
        <w:tc>
          <w:tcPr>
            <w:tcW w:w="8005" w:type="dxa"/>
            <w:tcBorders>
              <w:top w:val="single" w:sz="4" w:space="0" w:color="auto"/>
              <w:bottom w:val="single" w:sz="4" w:space="0" w:color="auto"/>
            </w:tcBorders>
            <w:shd w:val="clear" w:color="auto" w:fill="auto"/>
          </w:tcPr>
          <w:p w14:paraId="4401856D" w14:textId="77777777" w:rsidR="00B14E38" w:rsidRDefault="00B14E38" w:rsidP="004022E1">
            <w:pPr>
              <w:pStyle w:val="ListParagraph"/>
              <w:numPr>
                <w:ilvl w:val="0"/>
                <w:numId w:val="24"/>
              </w:numPr>
              <w:spacing w:after="0" w:line="240" w:lineRule="auto"/>
            </w:pPr>
            <w:r>
              <w:t>Updated ADC channel mapping in firmware for monolithic FEMB. No document changes are needed for this.</w:t>
            </w:r>
          </w:p>
          <w:p w14:paraId="0968853C" w14:textId="77777777" w:rsidR="00B14E38" w:rsidRDefault="00B14E38" w:rsidP="004022E1">
            <w:pPr>
              <w:pStyle w:val="ListParagraph"/>
              <w:numPr>
                <w:ilvl w:val="0"/>
                <w:numId w:val="24"/>
              </w:numPr>
              <w:spacing w:after="0" w:line="240" w:lineRule="auto"/>
            </w:pPr>
            <w:r>
              <w:t>Removed “version” register. The DAQ version is now hardcoded to 4, for the version with the monolithic FEMB channel mapping</w:t>
            </w:r>
          </w:p>
        </w:tc>
      </w:tr>
      <w:tr w:rsidR="00733EAC" w14:paraId="40564D7F" w14:textId="77777777" w:rsidTr="00A24096">
        <w:tc>
          <w:tcPr>
            <w:tcW w:w="1345" w:type="dxa"/>
            <w:tcBorders>
              <w:top w:val="single" w:sz="4" w:space="0" w:color="auto"/>
              <w:bottom w:val="single" w:sz="4" w:space="0" w:color="auto"/>
            </w:tcBorders>
            <w:shd w:val="clear" w:color="auto" w:fill="auto"/>
          </w:tcPr>
          <w:p w14:paraId="5C6FA3BF" w14:textId="77777777" w:rsidR="00733EAC" w:rsidRDefault="00733EAC">
            <w:pPr>
              <w:spacing w:after="0" w:line="240" w:lineRule="auto"/>
            </w:pPr>
            <w:r>
              <w:t>2022-06-23</w:t>
            </w:r>
          </w:p>
        </w:tc>
        <w:tc>
          <w:tcPr>
            <w:tcW w:w="8005" w:type="dxa"/>
            <w:tcBorders>
              <w:top w:val="single" w:sz="4" w:space="0" w:color="auto"/>
              <w:bottom w:val="single" w:sz="4" w:space="0" w:color="auto"/>
            </w:tcBorders>
            <w:shd w:val="clear" w:color="auto" w:fill="auto"/>
          </w:tcPr>
          <w:p w14:paraId="41E9C5CE" w14:textId="77777777" w:rsidR="00733EAC" w:rsidRDefault="00733EAC" w:rsidP="00A24096">
            <w:pPr>
              <w:spacing w:after="0" w:line="240" w:lineRule="auto"/>
            </w:pPr>
            <w:r>
              <w:t>Fixed mistake in instructions for cable latency measurement</w:t>
            </w:r>
          </w:p>
        </w:tc>
      </w:tr>
      <w:tr w:rsidR="00203DF0" w14:paraId="0C2374EB" w14:textId="77777777" w:rsidTr="00AD7B9C">
        <w:tc>
          <w:tcPr>
            <w:tcW w:w="1345" w:type="dxa"/>
            <w:tcBorders>
              <w:top w:val="single" w:sz="4" w:space="0" w:color="auto"/>
              <w:bottom w:val="single" w:sz="4" w:space="0" w:color="auto"/>
            </w:tcBorders>
            <w:shd w:val="clear" w:color="auto" w:fill="auto"/>
          </w:tcPr>
          <w:p w14:paraId="1E37EE5F" w14:textId="1C55FEA4" w:rsidR="00203DF0" w:rsidRDefault="00203DF0">
            <w:pPr>
              <w:spacing w:after="0" w:line="240" w:lineRule="auto"/>
            </w:pPr>
            <w:r>
              <w:t>2022-07-15</w:t>
            </w:r>
          </w:p>
        </w:tc>
        <w:tc>
          <w:tcPr>
            <w:tcW w:w="8005" w:type="dxa"/>
            <w:tcBorders>
              <w:top w:val="single" w:sz="4" w:space="0" w:color="auto"/>
              <w:bottom w:val="single" w:sz="4" w:space="0" w:color="auto"/>
            </w:tcBorders>
            <w:shd w:val="clear" w:color="auto" w:fill="auto"/>
          </w:tcPr>
          <w:p w14:paraId="3374C24A" w14:textId="77777777" w:rsidR="0073551A" w:rsidRDefault="006A29DC" w:rsidP="0073551A">
            <w:pPr>
              <w:pStyle w:val="ListParagraph"/>
              <w:numPr>
                <w:ilvl w:val="0"/>
                <w:numId w:val="31"/>
              </w:numPr>
              <w:spacing w:after="0" w:line="240" w:lineRule="auto"/>
            </w:pPr>
            <w:r>
              <w:t xml:space="preserve">Added missing </w:t>
            </w:r>
            <w:proofErr w:type="spellStart"/>
            <w:r>
              <w:t>felix_rx_reset</w:t>
            </w:r>
            <w:proofErr w:type="spellEnd"/>
            <w:r>
              <w:t xml:space="preserve"> </w:t>
            </w:r>
            <w:proofErr w:type="gramStart"/>
            <w:r>
              <w:t>register</w:t>
            </w:r>
            <w:proofErr w:type="gramEnd"/>
          </w:p>
          <w:p w14:paraId="4C39C5BE" w14:textId="50C81BB1" w:rsidR="0073551A" w:rsidRDefault="0073551A" w:rsidP="0073551A">
            <w:pPr>
              <w:pStyle w:val="ListParagraph"/>
              <w:numPr>
                <w:ilvl w:val="0"/>
                <w:numId w:val="31"/>
              </w:numPr>
              <w:spacing w:after="0" w:line="240" w:lineRule="auto"/>
            </w:pPr>
            <w:r>
              <w:t>R</w:t>
            </w:r>
            <w:r w:rsidR="006A29DC">
              <w:t>eworked description for other FELIX registers</w:t>
            </w:r>
          </w:p>
          <w:p w14:paraId="62C073B3" w14:textId="5EB12087" w:rsidR="00203DF0" w:rsidRDefault="00203DF0" w:rsidP="00AD7B9C">
            <w:pPr>
              <w:pStyle w:val="ListParagraph"/>
              <w:numPr>
                <w:ilvl w:val="0"/>
                <w:numId w:val="31"/>
              </w:numPr>
              <w:spacing w:after="0" w:line="240" w:lineRule="auto"/>
            </w:pPr>
            <w:r>
              <w:t>Added system clock source selection control (</w:t>
            </w:r>
            <w:proofErr w:type="spellStart"/>
            <w:r>
              <w:t>ts_clk_sel</w:t>
            </w:r>
            <w:proofErr w:type="spellEnd"/>
            <w:r>
              <w:t>)</w:t>
            </w:r>
          </w:p>
        </w:tc>
      </w:tr>
      <w:tr w:rsidR="007F7C8D" w14:paraId="384E8A8B" w14:textId="77777777" w:rsidTr="005024CF">
        <w:tc>
          <w:tcPr>
            <w:tcW w:w="1345" w:type="dxa"/>
            <w:tcBorders>
              <w:top w:val="single" w:sz="4" w:space="0" w:color="auto"/>
              <w:bottom w:val="single" w:sz="4" w:space="0" w:color="auto"/>
            </w:tcBorders>
            <w:shd w:val="clear" w:color="auto" w:fill="auto"/>
          </w:tcPr>
          <w:p w14:paraId="7F36CE51" w14:textId="77777777" w:rsidR="007F7C8D" w:rsidRDefault="007F7C8D">
            <w:pPr>
              <w:spacing w:after="0" w:line="240" w:lineRule="auto"/>
            </w:pPr>
            <w:r>
              <w:t>2022-08-09</w:t>
            </w:r>
          </w:p>
        </w:tc>
        <w:tc>
          <w:tcPr>
            <w:tcW w:w="8005" w:type="dxa"/>
            <w:tcBorders>
              <w:top w:val="single" w:sz="4" w:space="0" w:color="auto"/>
              <w:bottom w:val="single" w:sz="4" w:space="0" w:color="auto"/>
            </w:tcBorders>
            <w:shd w:val="clear" w:color="auto" w:fill="auto"/>
          </w:tcPr>
          <w:p w14:paraId="7495F7C1" w14:textId="77777777" w:rsidR="007F7C8D" w:rsidRDefault="007F7C8D">
            <w:pPr>
              <w:spacing w:after="0" w:line="240" w:lineRule="auto"/>
            </w:pPr>
            <w:r>
              <w:t>Added section about precise I2C timing</w:t>
            </w:r>
          </w:p>
        </w:tc>
      </w:tr>
      <w:tr w:rsidR="005024CF" w14:paraId="66435862" w14:textId="77777777" w:rsidTr="00F34F3F">
        <w:tc>
          <w:tcPr>
            <w:tcW w:w="1345" w:type="dxa"/>
            <w:tcBorders>
              <w:top w:val="single" w:sz="4" w:space="0" w:color="auto"/>
              <w:bottom w:val="single" w:sz="4" w:space="0" w:color="auto"/>
            </w:tcBorders>
            <w:shd w:val="clear" w:color="auto" w:fill="auto"/>
          </w:tcPr>
          <w:p w14:paraId="5C01E0D6" w14:textId="3CFD3872" w:rsidR="005024CF" w:rsidRDefault="005024CF">
            <w:pPr>
              <w:spacing w:after="0" w:line="240" w:lineRule="auto"/>
            </w:pPr>
            <w:r>
              <w:t>2022-08-23</w:t>
            </w:r>
          </w:p>
        </w:tc>
        <w:tc>
          <w:tcPr>
            <w:tcW w:w="8005" w:type="dxa"/>
            <w:tcBorders>
              <w:top w:val="single" w:sz="4" w:space="0" w:color="auto"/>
              <w:bottom w:val="single" w:sz="4" w:space="0" w:color="auto"/>
            </w:tcBorders>
            <w:shd w:val="clear" w:color="auto" w:fill="auto"/>
          </w:tcPr>
          <w:p w14:paraId="0ED5E113" w14:textId="544873B3" w:rsidR="00806442" w:rsidRDefault="00806442" w:rsidP="00806442">
            <w:pPr>
              <w:spacing w:after="0" w:line="240" w:lineRule="auto"/>
            </w:pPr>
            <w:r>
              <w:t>New additions:</w:t>
            </w:r>
          </w:p>
          <w:p w14:paraId="40FC0314" w14:textId="15AC5216" w:rsidR="005024CF" w:rsidRDefault="005024CF" w:rsidP="0024631C">
            <w:pPr>
              <w:pStyle w:val="ListParagraph"/>
              <w:numPr>
                <w:ilvl w:val="0"/>
                <w:numId w:val="34"/>
              </w:numPr>
              <w:spacing w:after="0" w:line="240" w:lineRule="auto"/>
            </w:pPr>
            <w:r>
              <w:t>10MHz clock output on connector P12</w:t>
            </w:r>
          </w:p>
          <w:p w14:paraId="1C269E73" w14:textId="5F324F49" w:rsidR="005024CF" w:rsidRDefault="005024CF" w:rsidP="005024CF">
            <w:pPr>
              <w:pStyle w:val="ListParagraph"/>
              <w:numPr>
                <w:ilvl w:val="0"/>
                <w:numId w:val="33"/>
              </w:numPr>
              <w:spacing w:after="0" w:line="240" w:lineRule="auto"/>
            </w:pPr>
            <w:r>
              <w:t>Switches for DAC source selector</w:t>
            </w:r>
          </w:p>
          <w:p w14:paraId="13A44130" w14:textId="77777777" w:rsidR="005024CF" w:rsidRDefault="005024CF" w:rsidP="005024CF">
            <w:pPr>
              <w:pStyle w:val="ListParagraph"/>
              <w:numPr>
                <w:ilvl w:val="0"/>
                <w:numId w:val="33"/>
              </w:numPr>
              <w:spacing w:after="0" w:line="240" w:lineRule="auto"/>
            </w:pPr>
            <w:r>
              <w:t xml:space="preserve">Monitor vs pulse </w:t>
            </w:r>
            <w:proofErr w:type="gramStart"/>
            <w:r>
              <w:t>selector</w:t>
            </w:r>
            <w:proofErr w:type="gramEnd"/>
            <w:r>
              <w:t xml:space="preserve"> </w:t>
            </w:r>
          </w:p>
          <w:p w14:paraId="732E2051" w14:textId="77777777" w:rsidR="005024CF" w:rsidRDefault="005024CF" w:rsidP="005024CF">
            <w:pPr>
              <w:pStyle w:val="ListParagraph"/>
              <w:numPr>
                <w:ilvl w:val="0"/>
                <w:numId w:val="33"/>
              </w:numPr>
              <w:spacing w:after="0" w:line="240" w:lineRule="auto"/>
            </w:pPr>
            <w:r>
              <w:t>Calibration pulse injection switch</w:t>
            </w:r>
          </w:p>
          <w:p w14:paraId="1CD81603" w14:textId="77777777" w:rsidR="005024CF" w:rsidRDefault="005024CF" w:rsidP="005024CF">
            <w:pPr>
              <w:pStyle w:val="ListParagraph"/>
              <w:numPr>
                <w:ilvl w:val="0"/>
                <w:numId w:val="33"/>
              </w:numPr>
              <w:spacing w:after="0" w:line="240" w:lineRule="auto"/>
            </w:pPr>
            <w:r>
              <w:t xml:space="preserve">Monitor ADC </w:t>
            </w:r>
            <w:proofErr w:type="gramStart"/>
            <w:r>
              <w:t>readout</w:t>
            </w:r>
            <w:proofErr w:type="gramEnd"/>
          </w:p>
          <w:p w14:paraId="508FB37E" w14:textId="77777777" w:rsidR="00444ECF" w:rsidRDefault="00444ECF" w:rsidP="005024CF">
            <w:pPr>
              <w:pStyle w:val="ListParagraph"/>
              <w:numPr>
                <w:ilvl w:val="0"/>
                <w:numId w:val="33"/>
              </w:numPr>
              <w:spacing w:after="0" w:line="240" w:lineRule="auto"/>
            </w:pPr>
            <w:r>
              <w:t xml:space="preserve">Masked unused high bit in the slot number reported to </w:t>
            </w:r>
            <w:proofErr w:type="gramStart"/>
            <w:r>
              <w:t>DAQ</w:t>
            </w:r>
            <w:proofErr w:type="gramEnd"/>
          </w:p>
          <w:p w14:paraId="4F1B52C6" w14:textId="6CA036A8" w:rsidR="00B22D52" w:rsidRDefault="00B22D52" w:rsidP="005024CF">
            <w:pPr>
              <w:pStyle w:val="ListParagraph"/>
              <w:numPr>
                <w:ilvl w:val="0"/>
                <w:numId w:val="33"/>
              </w:numPr>
              <w:spacing w:after="0" w:line="240" w:lineRule="auto"/>
            </w:pPr>
            <w:r>
              <w:t>COLDATA serial links CRC flags</w:t>
            </w:r>
          </w:p>
        </w:tc>
      </w:tr>
      <w:tr w:rsidR="00A83D9B" w14:paraId="0BDB21DC" w14:textId="77777777" w:rsidTr="00F34F3F">
        <w:tc>
          <w:tcPr>
            <w:tcW w:w="1345" w:type="dxa"/>
            <w:tcBorders>
              <w:top w:val="single" w:sz="4" w:space="0" w:color="auto"/>
              <w:bottom w:val="single" w:sz="4" w:space="0" w:color="auto"/>
            </w:tcBorders>
            <w:shd w:val="clear" w:color="auto" w:fill="auto"/>
          </w:tcPr>
          <w:p w14:paraId="7B8DF494" w14:textId="13B9AD52" w:rsidR="00A83D9B" w:rsidRDefault="00A83D9B">
            <w:pPr>
              <w:spacing w:after="0" w:line="240" w:lineRule="auto"/>
            </w:pPr>
            <w:r>
              <w:t>2022-10-18</w:t>
            </w:r>
          </w:p>
        </w:tc>
        <w:tc>
          <w:tcPr>
            <w:tcW w:w="8005" w:type="dxa"/>
            <w:tcBorders>
              <w:top w:val="single" w:sz="4" w:space="0" w:color="auto"/>
              <w:bottom w:val="single" w:sz="4" w:space="0" w:color="auto"/>
            </w:tcBorders>
            <w:shd w:val="clear" w:color="auto" w:fill="auto"/>
          </w:tcPr>
          <w:p w14:paraId="0FECD604" w14:textId="4E741247" w:rsidR="00A83D9B" w:rsidRDefault="00A83D9B" w:rsidP="00806442">
            <w:pPr>
              <w:spacing w:after="0" w:line="240" w:lineRule="auto"/>
            </w:pPr>
            <w:r>
              <w:t>Expanded description of the FEMB valid bits in DAQ frames</w:t>
            </w:r>
          </w:p>
        </w:tc>
      </w:tr>
      <w:tr w:rsidR="00F34F3F" w14:paraId="2F2173B5" w14:textId="77777777" w:rsidTr="00BB54C6">
        <w:tc>
          <w:tcPr>
            <w:tcW w:w="1345" w:type="dxa"/>
            <w:tcBorders>
              <w:top w:val="single" w:sz="4" w:space="0" w:color="auto"/>
              <w:bottom w:val="single" w:sz="4" w:space="0" w:color="auto"/>
            </w:tcBorders>
            <w:shd w:val="clear" w:color="auto" w:fill="auto"/>
          </w:tcPr>
          <w:p w14:paraId="201C4C45" w14:textId="6C14785C" w:rsidR="00F34F3F" w:rsidRDefault="00F34F3F">
            <w:pPr>
              <w:spacing w:after="0" w:line="240" w:lineRule="auto"/>
            </w:pPr>
            <w:r>
              <w:t>2022-10-25</w:t>
            </w:r>
          </w:p>
        </w:tc>
        <w:tc>
          <w:tcPr>
            <w:tcW w:w="8005" w:type="dxa"/>
            <w:tcBorders>
              <w:top w:val="single" w:sz="4" w:space="0" w:color="auto"/>
              <w:bottom w:val="single" w:sz="4" w:space="0" w:color="auto"/>
            </w:tcBorders>
            <w:shd w:val="clear" w:color="auto" w:fill="auto"/>
          </w:tcPr>
          <w:p w14:paraId="78A6B959" w14:textId="65E17682" w:rsidR="00F34F3F" w:rsidRDefault="00F34F3F" w:rsidP="00806442">
            <w:pPr>
              <w:spacing w:after="0" w:line="240" w:lineRule="auto"/>
            </w:pPr>
            <w:r>
              <w:t>Updated for the DCSK timing endpoint. In particular, command codes are now 8-bit long, so needed to add enable flags for each command</w:t>
            </w:r>
            <w:r w:rsidR="00617231">
              <w:t>. Added section on migrating to DCSK</w:t>
            </w:r>
          </w:p>
        </w:tc>
      </w:tr>
      <w:tr w:rsidR="00BB54C6" w14:paraId="108E79AD" w14:textId="77777777" w:rsidTr="005C7711">
        <w:tc>
          <w:tcPr>
            <w:tcW w:w="1345" w:type="dxa"/>
            <w:tcBorders>
              <w:top w:val="single" w:sz="4" w:space="0" w:color="auto"/>
              <w:bottom w:val="single" w:sz="4" w:space="0" w:color="auto"/>
            </w:tcBorders>
            <w:shd w:val="clear" w:color="auto" w:fill="auto"/>
          </w:tcPr>
          <w:p w14:paraId="260F0092" w14:textId="72637F2D" w:rsidR="00BB54C6" w:rsidRDefault="00BB54C6">
            <w:pPr>
              <w:spacing w:after="0" w:line="240" w:lineRule="auto"/>
            </w:pPr>
            <w:r>
              <w:t>2022-10-26</w:t>
            </w:r>
          </w:p>
        </w:tc>
        <w:tc>
          <w:tcPr>
            <w:tcW w:w="8005" w:type="dxa"/>
            <w:tcBorders>
              <w:top w:val="single" w:sz="4" w:space="0" w:color="auto"/>
              <w:bottom w:val="single" w:sz="4" w:space="0" w:color="auto"/>
            </w:tcBorders>
            <w:shd w:val="clear" w:color="auto" w:fill="auto"/>
          </w:tcPr>
          <w:p w14:paraId="2895A959" w14:textId="1B0234F0" w:rsidR="00BB54C6" w:rsidRDefault="00BB54C6" w:rsidP="00806442">
            <w:pPr>
              <w:spacing w:after="0" w:line="240" w:lineRule="auto"/>
            </w:pPr>
            <w:r>
              <w:t xml:space="preserve">Added DCSK timing implementation diagram, removed deprecated registers. Added note about </w:t>
            </w:r>
            <w:proofErr w:type="spellStart"/>
            <w:r>
              <w:t>ts_addr</w:t>
            </w:r>
            <w:proofErr w:type="spellEnd"/>
            <w:r>
              <w:t xml:space="preserve"> into DCSK migration section.</w:t>
            </w:r>
          </w:p>
        </w:tc>
      </w:tr>
      <w:tr w:rsidR="005C7711" w14:paraId="41AE8E41" w14:textId="77777777" w:rsidTr="00836D5A">
        <w:tc>
          <w:tcPr>
            <w:tcW w:w="1345" w:type="dxa"/>
            <w:tcBorders>
              <w:top w:val="single" w:sz="4" w:space="0" w:color="auto"/>
              <w:bottom w:val="single" w:sz="4" w:space="0" w:color="auto"/>
            </w:tcBorders>
            <w:shd w:val="clear" w:color="auto" w:fill="auto"/>
          </w:tcPr>
          <w:p w14:paraId="2553C4E1" w14:textId="6F5FE94E" w:rsidR="005C7711" w:rsidRDefault="005C7711">
            <w:pPr>
              <w:spacing w:after="0" w:line="240" w:lineRule="auto"/>
            </w:pPr>
            <w:r>
              <w:t>2022-11-11</w:t>
            </w:r>
          </w:p>
        </w:tc>
        <w:tc>
          <w:tcPr>
            <w:tcW w:w="8005" w:type="dxa"/>
            <w:tcBorders>
              <w:top w:val="single" w:sz="4" w:space="0" w:color="auto"/>
              <w:bottom w:val="single" w:sz="4" w:space="0" w:color="auto"/>
            </w:tcBorders>
            <w:shd w:val="clear" w:color="auto" w:fill="auto"/>
          </w:tcPr>
          <w:p w14:paraId="19B4A1C4" w14:textId="3E17325C" w:rsidR="005C7711" w:rsidRDefault="005C7711" w:rsidP="00806442">
            <w:pPr>
              <w:spacing w:after="0" w:line="240" w:lineRule="auto"/>
            </w:pPr>
            <w:r>
              <w:t>Implemented fine phase adjustment between system 62.5MHz clock and COLDATA I2C clock. Tested with cables of various lengths. Added section on how to use it.</w:t>
            </w:r>
          </w:p>
        </w:tc>
      </w:tr>
      <w:tr w:rsidR="00836D5A" w14:paraId="2E486520" w14:textId="77777777" w:rsidTr="00AA3032">
        <w:tc>
          <w:tcPr>
            <w:tcW w:w="1345" w:type="dxa"/>
            <w:tcBorders>
              <w:top w:val="single" w:sz="4" w:space="0" w:color="auto"/>
              <w:bottom w:val="single" w:sz="4" w:space="0" w:color="auto"/>
            </w:tcBorders>
            <w:shd w:val="clear" w:color="auto" w:fill="auto"/>
          </w:tcPr>
          <w:p w14:paraId="68FFC3B5" w14:textId="6464EAD4" w:rsidR="00836D5A" w:rsidRDefault="00836D5A">
            <w:pPr>
              <w:spacing w:after="0" w:line="240" w:lineRule="auto"/>
            </w:pPr>
            <w:r>
              <w:t>2022-11-23</w:t>
            </w:r>
          </w:p>
        </w:tc>
        <w:tc>
          <w:tcPr>
            <w:tcW w:w="8005" w:type="dxa"/>
            <w:tcBorders>
              <w:top w:val="single" w:sz="4" w:space="0" w:color="auto"/>
              <w:bottom w:val="single" w:sz="4" w:space="0" w:color="auto"/>
            </w:tcBorders>
            <w:shd w:val="clear" w:color="auto" w:fill="auto"/>
          </w:tcPr>
          <w:p w14:paraId="3703F7DB" w14:textId="560EEA45" w:rsidR="00836D5A" w:rsidRDefault="00836D5A" w:rsidP="00806442">
            <w:pPr>
              <w:spacing w:after="0" w:line="240" w:lineRule="auto"/>
            </w:pPr>
            <w:r>
              <w:t xml:space="preserve">Fixed alignment setup procedure to </w:t>
            </w:r>
            <w:proofErr w:type="gramStart"/>
            <w:r>
              <w:t>take into account</w:t>
            </w:r>
            <w:proofErr w:type="gramEnd"/>
            <w:r>
              <w:t xml:space="preserve"> update to DCSK timing </w:t>
            </w:r>
            <w:r w:rsidR="00C7324E">
              <w:t>system</w:t>
            </w:r>
            <w:r>
              <w:t>.</w:t>
            </w:r>
          </w:p>
        </w:tc>
      </w:tr>
      <w:tr w:rsidR="00AA3032" w14:paraId="31DAB8A2" w14:textId="77777777" w:rsidTr="00C245AB">
        <w:tc>
          <w:tcPr>
            <w:tcW w:w="1345" w:type="dxa"/>
            <w:tcBorders>
              <w:top w:val="single" w:sz="4" w:space="0" w:color="auto"/>
              <w:bottom w:val="single" w:sz="4" w:space="0" w:color="auto"/>
            </w:tcBorders>
            <w:shd w:val="clear" w:color="auto" w:fill="auto"/>
          </w:tcPr>
          <w:p w14:paraId="70F747B7" w14:textId="2C164149" w:rsidR="00AA3032" w:rsidRDefault="00AA3032">
            <w:pPr>
              <w:spacing w:after="0" w:line="240" w:lineRule="auto"/>
            </w:pPr>
            <w:r>
              <w:t>2023-02-21</w:t>
            </w:r>
          </w:p>
        </w:tc>
        <w:tc>
          <w:tcPr>
            <w:tcW w:w="8005" w:type="dxa"/>
            <w:tcBorders>
              <w:top w:val="single" w:sz="4" w:space="0" w:color="auto"/>
              <w:bottom w:val="single" w:sz="4" w:space="0" w:color="auto"/>
            </w:tcBorders>
            <w:shd w:val="clear" w:color="auto" w:fill="auto"/>
          </w:tcPr>
          <w:p w14:paraId="59872D1E" w14:textId="455F26E6" w:rsidR="00AA3032" w:rsidRDefault="00AA3032" w:rsidP="00806442">
            <w:pPr>
              <w:spacing w:after="0" w:line="240" w:lineRule="auto"/>
            </w:pPr>
            <w:r>
              <w:t xml:space="preserve">Added programmable delay for EDGE FAST command, register </w:t>
            </w:r>
            <w:proofErr w:type="spellStart"/>
            <w:r>
              <w:t>edge_delay</w:t>
            </w:r>
            <w:proofErr w:type="spellEnd"/>
          </w:p>
        </w:tc>
      </w:tr>
      <w:tr w:rsidR="00C245AB" w14:paraId="30C0EFA7" w14:textId="77777777" w:rsidTr="005A79A0">
        <w:tc>
          <w:tcPr>
            <w:tcW w:w="1345" w:type="dxa"/>
            <w:tcBorders>
              <w:top w:val="single" w:sz="4" w:space="0" w:color="auto"/>
              <w:bottom w:val="single" w:sz="4" w:space="0" w:color="auto"/>
            </w:tcBorders>
            <w:shd w:val="clear" w:color="auto" w:fill="auto"/>
          </w:tcPr>
          <w:p w14:paraId="6DBA198C" w14:textId="495EA0CD" w:rsidR="00C245AB" w:rsidRDefault="00C245AB">
            <w:pPr>
              <w:spacing w:after="0" w:line="240" w:lineRule="auto"/>
            </w:pPr>
            <w:r>
              <w:t>2023-02-24</w:t>
            </w:r>
          </w:p>
        </w:tc>
        <w:tc>
          <w:tcPr>
            <w:tcW w:w="8005" w:type="dxa"/>
            <w:tcBorders>
              <w:top w:val="single" w:sz="4" w:space="0" w:color="auto"/>
              <w:bottom w:val="single" w:sz="4" w:space="0" w:color="auto"/>
            </w:tcBorders>
            <w:shd w:val="clear" w:color="auto" w:fill="auto"/>
          </w:tcPr>
          <w:p w14:paraId="1772F8D6" w14:textId="36EF32E0" w:rsidR="00C245AB" w:rsidRDefault="00C245AB" w:rsidP="00806442">
            <w:pPr>
              <w:spacing w:after="0" w:line="240" w:lineRule="auto"/>
            </w:pPr>
            <w:r>
              <w:t>In DAQ frame, replaced FLEX bits with CRC error bits from COLDATA links</w:t>
            </w:r>
          </w:p>
        </w:tc>
      </w:tr>
      <w:tr w:rsidR="00F76702" w14:paraId="6EE3C576" w14:textId="77777777" w:rsidTr="00C955CC">
        <w:tc>
          <w:tcPr>
            <w:tcW w:w="1345" w:type="dxa"/>
            <w:tcBorders>
              <w:top w:val="single" w:sz="4" w:space="0" w:color="auto"/>
              <w:bottom w:val="single" w:sz="4" w:space="0" w:color="auto"/>
            </w:tcBorders>
            <w:shd w:val="clear" w:color="auto" w:fill="auto"/>
          </w:tcPr>
          <w:p w14:paraId="26B26A82" w14:textId="3A2EE6D7" w:rsidR="00F76702" w:rsidRDefault="00F76702">
            <w:pPr>
              <w:spacing w:after="0" w:line="240" w:lineRule="auto"/>
            </w:pPr>
            <w:r>
              <w:t>2023-04</w:t>
            </w:r>
            <w:r w:rsidR="00C955CC">
              <w:t>-10</w:t>
            </w:r>
          </w:p>
        </w:tc>
        <w:tc>
          <w:tcPr>
            <w:tcW w:w="8005" w:type="dxa"/>
            <w:tcBorders>
              <w:top w:val="single" w:sz="4" w:space="0" w:color="auto"/>
              <w:bottom w:val="single" w:sz="4" w:space="0" w:color="auto"/>
            </w:tcBorders>
            <w:shd w:val="clear" w:color="auto" w:fill="auto"/>
          </w:tcPr>
          <w:p w14:paraId="25ACBD38" w14:textId="1CD2BA95" w:rsidR="00F76702" w:rsidRDefault="00F76702" w:rsidP="00806442">
            <w:pPr>
              <w:spacing w:after="0" w:line="240" w:lineRule="auto"/>
            </w:pPr>
            <w:r>
              <w:t>Added registers for calibration DAC control</w:t>
            </w:r>
            <w:r w:rsidR="00AF1C3A">
              <w:t>, section on how to use DAC</w:t>
            </w:r>
          </w:p>
        </w:tc>
      </w:tr>
      <w:tr w:rsidR="00C955CC" w14:paraId="55FECD74" w14:textId="77777777" w:rsidTr="00D21C01">
        <w:tc>
          <w:tcPr>
            <w:tcW w:w="1345" w:type="dxa"/>
            <w:tcBorders>
              <w:top w:val="single" w:sz="4" w:space="0" w:color="auto"/>
              <w:bottom w:val="single" w:sz="4" w:space="0" w:color="auto"/>
            </w:tcBorders>
            <w:shd w:val="clear" w:color="auto" w:fill="auto"/>
          </w:tcPr>
          <w:p w14:paraId="3787F1E9" w14:textId="498E2119" w:rsidR="00C955CC" w:rsidRDefault="00C955CC">
            <w:pPr>
              <w:spacing w:after="0" w:line="240" w:lineRule="auto"/>
            </w:pPr>
            <w:r>
              <w:t>2023-04-13</w:t>
            </w:r>
          </w:p>
        </w:tc>
        <w:tc>
          <w:tcPr>
            <w:tcW w:w="8005" w:type="dxa"/>
            <w:tcBorders>
              <w:top w:val="single" w:sz="4" w:space="0" w:color="auto"/>
              <w:bottom w:val="single" w:sz="4" w:space="0" w:color="auto"/>
            </w:tcBorders>
            <w:shd w:val="clear" w:color="auto" w:fill="auto"/>
          </w:tcPr>
          <w:p w14:paraId="75584292" w14:textId="4C5629DE" w:rsidR="00C955CC" w:rsidRDefault="00C955CC" w:rsidP="00806442">
            <w:pPr>
              <w:spacing w:after="0" w:line="240" w:lineRule="auto"/>
            </w:pPr>
            <w:r>
              <w:t>Reworked for Ethernet readout, including spy memory</w:t>
            </w:r>
          </w:p>
        </w:tc>
      </w:tr>
      <w:tr w:rsidR="00D21C01" w14:paraId="7C667572" w14:textId="77777777" w:rsidTr="007B2BAA">
        <w:tc>
          <w:tcPr>
            <w:tcW w:w="1345" w:type="dxa"/>
            <w:tcBorders>
              <w:top w:val="single" w:sz="4" w:space="0" w:color="auto"/>
              <w:bottom w:val="single" w:sz="4" w:space="0" w:color="auto"/>
            </w:tcBorders>
            <w:shd w:val="clear" w:color="auto" w:fill="auto"/>
          </w:tcPr>
          <w:p w14:paraId="01DB0723" w14:textId="0DA845EA" w:rsidR="00D21C01" w:rsidRDefault="00D21C01">
            <w:pPr>
              <w:spacing w:after="0" w:line="240" w:lineRule="auto"/>
            </w:pPr>
            <w:r>
              <w:t>2023-04-26</w:t>
            </w:r>
          </w:p>
        </w:tc>
        <w:tc>
          <w:tcPr>
            <w:tcW w:w="8005" w:type="dxa"/>
            <w:tcBorders>
              <w:top w:val="single" w:sz="4" w:space="0" w:color="auto"/>
              <w:bottom w:val="single" w:sz="4" w:space="0" w:color="auto"/>
            </w:tcBorders>
            <w:shd w:val="clear" w:color="auto" w:fill="auto"/>
          </w:tcPr>
          <w:p w14:paraId="4AAD7B78" w14:textId="360E97DB" w:rsidR="00D21C01" w:rsidRDefault="00D21C01" w:rsidP="00806442">
            <w:pPr>
              <w:spacing w:after="0" w:line="240" w:lineRule="auto"/>
            </w:pPr>
            <w:r>
              <w:t xml:space="preserve">Added </w:t>
            </w:r>
            <w:proofErr w:type="spellStart"/>
            <w:r>
              <w:t>prio_enc_descramble</w:t>
            </w:r>
            <w:proofErr w:type="spellEnd"/>
            <w:r>
              <w:t xml:space="preserve"> parameter to accommodate all versions of PTC</w:t>
            </w:r>
          </w:p>
        </w:tc>
      </w:tr>
      <w:tr w:rsidR="007B2BAA" w14:paraId="5714712E" w14:textId="77777777" w:rsidTr="00AF7C48">
        <w:tc>
          <w:tcPr>
            <w:tcW w:w="1345" w:type="dxa"/>
            <w:tcBorders>
              <w:top w:val="single" w:sz="4" w:space="0" w:color="auto"/>
            </w:tcBorders>
            <w:shd w:val="clear" w:color="auto" w:fill="auto"/>
          </w:tcPr>
          <w:p w14:paraId="7BFAFA67" w14:textId="3CE9E60E" w:rsidR="007B2BAA" w:rsidRDefault="007B2BAA">
            <w:pPr>
              <w:spacing w:after="0" w:line="240" w:lineRule="auto"/>
            </w:pPr>
            <w:r>
              <w:t>2023-08-08</w:t>
            </w:r>
          </w:p>
        </w:tc>
        <w:tc>
          <w:tcPr>
            <w:tcW w:w="8005" w:type="dxa"/>
            <w:tcBorders>
              <w:top w:val="single" w:sz="4" w:space="0" w:color="auto"/>
            </w:tcBorders>
            <w:shd w:val="clear" w:color="auto" w:fill="auto"/>
          </w:tcPr>
          <w:p w14:paraId="66654BA9" w14:textId="484D22A3" w:rsidR="007B2BAA" w:rsidRDefault="007B2BAA" w:rsidP="00806442">
            <w:pPr>
              <w:spacing w:after="0" w:line="240" w:lineRule="auto"/>
            </w:pPr>
            <w:r>
              <w:t>Added section on PTC I2C access to WIB sensors</w:t>
            </w:r>
          </w:p>
        </w:tc>
      </w:tr>
    </w:tbl>
    <w:p w14:paraId="35430283" w14:textId="77777777" w:rsidR="00633859" w:rsidRDefault="00633859"/>
    <w:p w14:paraId="66C419C7" w14:textId="77777777" w:rsidR="00633859" w:rsidRDefault="00633859"/>
    <w:sectPr w:rsidR="00633859">
      <w:pgSz w:w="12240" w:h="15840"/>
      <w:pgMar w:top="1440" w:right="1440" w:bottom="1440" w:left="1440" w:header="0" w:footer="0" w:gutter="0"/>
      <w:cols w:space="720"/>
      <w:formProt w:val="0"/>
      <w:docGrid w:linePitch="36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nikolica" w:date="2021-09-02T11:01:00Z" w:initials="n">
    <w:p w14:paraId="6C78FD0B" w14:textId="585A51A6" w:rsidR="0039412E" w:rsidRDefault="0039412E">
      <w:pPr>
        <w:pStyle w:val="CommentText"/>
      </w:pPr>
      <w:r>
        <w:rPr>
          <w:rStyle w:val="CommentReference"/>
        </w:rPr>
        <w:annotationRef/>
      </w:r>
      <w:r>
        <w:t>Might want to indicate duplicates, i.e. DAQ spy buffer “x2”, etc.</w:t>
      </w:r>
    </w:p>
  </w:comment>
  <w:comment w:id="6" w:author="Madorsky,Alexander" w:date="2021-09-14T15:48:00Z" w:initials="M">
    <w:p w14:paraId="1CADA94B" w14:textId="5AAFDE3C" w:rsidR="0039412E" w:rsidRDefault="0039412E">
      <w:pPr>
        <w:pStyle w:val="CommentText"/>
      </w:pPr>
      <w:r>
        <w:rPr>
          <w:rStyle w:val="CommentReference"/>
        </w:rPr>
        <w:annotationRef/>
      </w:r>
      <w:r>
        <w:t>done</w:t>
      </w:r>
    </w:p>
  </w:comment>
  <w:comment w:id="30" w:author="nikolica" w:date="2021-09-02T11:03:00Z" w:initials="n">
    <w:p w14:paraId="5D0DA000" w14:textId="1C07464F" w:rsidR="0039412E" w:rsidRDefault="0039412E">
      <w:pPr>
        <w:pStyle w:val="CommentText"/>
      </w:pPr>
      <w:r>
        <w:rPr>
          <w:rStyle w:val="CommentReference"/>
        </w:rPr>
        <w:annotationRef/>
      </w:r>
      <w:r>
        <w:t>Mark registers RO, RW, WO</w:t>
      </w:r>
    </w:p>
  </w:comment>
  <w:comment w:id="31" w:author="Madorsky,Alexander" w:date="2021-09-14T15:44:00Z" w:initials="M">
    <w:p w14:paraId="6F1B751F" w14:textId="36CE8314" w:rsidR="0039412E" w:rsidRDefault="0039412E">
      <w:pPr>
        <w:pStyle w:val="CommentText"/>
      </w:pPr>
      <w:r>
        <w:rPr>
          <w:rStyle w:val="CommentReference"/>
        </w:rPr>
        <w:annotationRef/>
      </w:r>
      <w:r>
        <w:t>All Control regs are RW, all status regs are RO, by definition. It’s also mentioned in the text, right above Table 6</w:t>
      </w:r>
    </w:p>
  </w:comment>
  <w:comment w:id="32" w:author="nikolica" w:date="2021-09-02T11:03:00Z" w:initials="n">
    <w:p w14:paraId="6DEFA493" w14:textId="04F590A7" w:rsidR="0039412E" w:rsidRDefault="0039412E">
      <w:pPr>
        <w:pStyle w:val="CommentText"/>
      </w:pPr>
      <w:r>
        <w:rPr>
          <w:rStyle w:val="CommentReference"/>
        </w:rPr>
        <w:annotationRef/>
      </w:r>
      <w:r>
        <w:t>List default values of RW registers</w:t>
      </w:r>
    </w:p>
  </w:comment>
  <w:comment w:id="33" w:author="Madorsky,Alexander" w:date="2021-09-14T15:51:00Z" w:initials="M">
    <w:p w14:paraId="6CCEA15B" w14:textId="09FF2121" w:rsidR="0039412E" w:rsidRDefault="0039412E">
      <w:pPr>
        <w:pStyle w:val="CommentText"/>
      </w:pPr>
      <w:r>
        <w:rPr>
          <w:rStyle w:val="CommentReference"/>
        </w:rPr>
        <w:annotationRef/>
      </w:r>
      <w:r>
        <w:t>All defaults are = 0, added in the text above table 6</w:t>
      </w:r>
    </w:p>
  </w:comment>
  <w:comment w:id="40" w:author="nikolica" w:date="2021-09-03T07:11:00Z" w:initials="n">
    <w:p w14:paraId="5E211266" w14:textId="5B56C9F6" w:rsidR="0039412E" w:rsidRDefault="0039412E">
      <w:pPr>
        <w:pStyle w:val="CommentText"/>
      </w:pPr>
      <w:r>
        <w:rPr>
          <w:rStyle w:val="CommentReference"/>
        </w:rPr>
        <w:annotationRef/>
      </w:r>
      <w:r>
        <w:t>Added reference to Bristol doc</w:t>
      </w:r>
    </w:p>
  </w:comment>
  <w:comment w:id="90" w:author="nikolica" w:date="2021-09-03T07:12:00Z" w:initials="n">
    <w:p w14:paraId="2B8EC93F" w14:textId="6FADB417" w:rsidR="0039412E" w:rsidRDefault="0039412E">
      <w:pPr>
        <w:pStyle w:val="CommentText"/>
      </w:pPr>
      <w:r>
        <w:rPr>
          <w:rStyle w:val="CommentReference"/>
        </w:rPr>
        <w:annotationRef/>
      </w:r>
      <w:r>
        <w:t>Added reference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C78FD0B" w15:done="1"/>
  <w15:commentEx w15:paraId="1CADA94B" w15:paraIdParent="6C78FD0B" w15:done="1"/>
  <w15:commentEx w15:paraId="5D0DA000" w15:done="1"/>
  <w15:commentEx w15:paraId="6F1B751F" w15:paraIdParent="5D0DA000" w15:done="1"/>
  <w15:commentEx w15:paraId="6DEFA493" w15:done="1"/>
  <w15:commentEx w15:paraId="6CCEA15B" w15:paraIdParent="6DEFA493" w15:done="1"/>
  <w15:commentEx w15:paraId="5E211266" w15:done="1"/>
  <w15:commentEx w15:paraId="2B8EC93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3C45" w16cex:dateUtc="2021-09-02T15:01:00Z"/>
  <w16cex:commentExtensible w16cex:durableId="24EB42C8" w16cex:dateUtc="2021-09-14T19:48:00Z"/>
  <w16cex:commentExtensible w16cex:durableId="24EB3C46" w16cex:dateUtc="2021-09-02T15:03:00Z"/>
  <w16cex:commentExtensible w16cex:durableId="24EB41DA" w16cex:dateUtc="2021-09-14T19:44:00Z"/>
  <w16cex:commentExtensible w16cex:durableId="24EB3C47" w16cex:dateUtc="2021-09-02T15:03:00Z"/>
  <w16cex:commentExtensible w16cex:durableId="24EB439C" w16cex:dateUtc="2021-09-14T19:51:00Z"/>
  <w16cex:commentExtensible w16cex:durableId="24EB3C48" w16cex:dateUtc="2021-09-03T11:11:00Z"/>
  <w16cex:commentExtensible w16cex:durableId="24EB3C4A" w16cex:dateUtc="2021-09-03T11: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C78FD0B" w16cid:durableId="24EB3C45"/>
  <w16cid:commentId w16cid:paraId="1CADA94B" w16cid:durableId="24EB42C8"/>
  <w16cid:commentId w16cid:paraId="5D0DA000" w16cid:durableId="24EB3C46"/>
  <w16cid:commentId w16cid:paraId="6F1B751F" w16cid:durableId="24EB41DA"/>
  <w16cid:commentId w16cid:paraId="6DEFA493" w16cid:durableId="24EB3C47"/>
  <w16cid:commentId w16cid:paraId="6CCEA15B" w16cid:durableId="24EB439C"/>
  <w16cid:commentId w16cid:paraId="5E211266" w16cid:durableId="24EB3C48"/>
  <w16cid:commentId w16cid:paraId="2B8EC93F" w16cid:durableId="24EB3C4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OpenSymbol">
    <w:altName w:val="Times New Roman"/>
    <w:panose1 w:val="020B0604020202020204"/>
    <w:charset w:val="00"/>
    <w:family w:val="auto"/>
    <w:pitch w:val="variable"/>
    <w:sig w:usb0="800000AF" w:usb1="1001ECEA"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 w:name="Consolas">
    <w:panose1 w:val="020B0609020204030204"/>
    <w:charset w:val="00"/>
    <w:family w:val="modern"/>
    <w:pitch w:val="fixed"/>
    <w:sig w:usb0="E10006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CF1"/>
    <w:multiLevelType w:val="multilevel"/>
    <w:tmpl w:val="46AED010"/>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5B34CC6"/>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1023E8"/>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A424275"/>
    <w:multiLevelType w:val="multilevel"/>
    <w:tmpl w:val="AB50C6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C4E3245"/>
    <w:multiLevelType w:val="hybridMultilevel"/>
    <w:tmpl w:val="891ED3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7D691A"/>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3834E0E"/>
    <w:multiLevelType w:val="multilevel"/>
    <w:tmpl w:val="73B685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6002A88"/>
    <w:multiLevelType w:val="multilevel"/>
    <w:tmpl w:val="9ABC836C"/>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8" w15:restartNumberingAfterBreak="0">
    <w:nsid w:val="164A4502"/>
    <w:multiLevelType w:val="hybridMultilevel"/>
    <w:tmpl w:val="26BAF0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BB4AC3"/>
    <w:multiLevelType w:val="hybridMultilevel"/>
    <w:tmpl w:val="D946F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2E55F1"/>
    <w:multiLevelType w:val="hybridMultilevel"/>
    <w:tmpl w:val="B1769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0E393D"/>
    <w:multiLevelType w:val="multilevel"/>
    <w:tmpl w:val="4EE40A3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15:restartNumberingAfterBreak="0">
    <w:nsid w:val="25D63D2F"/>
    <w:multiLevelType w:val="hybridMultilevel"/>
    <w:tmpl w:val="D31C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DA37B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290E47A9"/>
    <w:multiLevelType w:val="multilevel"/>
    <w:tmpl w:val="ABF083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AD84EF7"/>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CE473AE"/>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D206CB6"/>
    <w:multiLevelType w:val="multilevel"/>
    <w:tmpl w:val="ADF6607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15:restartNumberingAfterBreak="0">
    <w:nsid w:val="2ED260B4"/>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3352DB"/>
    <w:multiLevelType w:val="hybridMultilevel"/>
    <w:tmpl w:val="D0FCE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7211C3"/>
    <w:multiLevelType w:val="hybridMultilevel"/>
    <w:tmpl w:val="292C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F0299"/>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3930367A"/>
    <w:multiLevelType w:val="multilevel"/>
    <w:tmpl w:val="36023A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39E95D10"/>
    <w:multiLevelType w:val="hybridMultilevel"/>
    <w:tmpl w:val="FDAA1C3E"/>
    <w:lvl w:ilvl="0" w:tplc="8612D0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E8401CD"/>
    <w:multiLevelType w:val="hybridMultilevel"/>
    <w:tmpl w:val="809663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EDE1803"/>
    <w:multiLevelType w:val="multilevel"/>
    <w:tmpl w:val="9AECD22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3F0618F3"/>
    <w:multiLevelType w:val="multilevel"/>
    <w:tmpl w:val="989E4D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FBF3EBC"/>
    <w:multiLevelType w:val="multilevel"/>
    <w:tmpl w:val="F6D4EB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400D63C1"/>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5EE7CEB"/>
    <w:multiLevelType w:val="multilevel"/>
    <w:tmpl w:val="0E44CC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4BB76C86"/>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558403E5"/>
    <w:multiLevelType w:val="hybridMultilevel"/>
    <w:tmpl w:val="1BC80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691E74"/>
    <w:multiLevelType w:val="hybridMultilevel"/>
    <w:tmpl w:val="15163B4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33" w15:restartNumberingAfterBreak="0">
    <w:nsid w:val="58A2131F"/>
    <w:multiLevelType w:val="hybridMultilevel"/>
    <w:tmpl w:val="749E3F02"/>
    <w:lvl w:ilvl="0" w:tplc="263C24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4040C5"/>
    <w:multiLevelType w:val="multilevel"/>
    <w:tmpl w:val="33D01DC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5B330DFE"/>
    <w:multiLevelType w:val="hybridMultilevel"/>
    <w:tmpl w:val="1B4CB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6460FB"/>
    <w:multiLevelType w:val="multilevel"/>
    <w:tmpl w:val="9AECD2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0DF1221"/>
    <w:multiLevelType w:val="hybridMultilevel"/>
    <w:tmpl w:val="8392D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61066402"/>
    <w:multiLevelType w:val="hybridMultilevel"/>
    <w:tmpl w:val="CB26E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6DD6FAC"/>
    <w:multiLevelType w:val="hybridMultilevel"/>
    <w:tmpl w:val="F0CC8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C50017"/>
    <w:multiLevelType w:val="hybridMultilevel"/>
    <w:tmpl w:val="3F3C4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CAA7875"/>
    <w:multiLevelType w:val="hybridMultilevel"/>
    <w:tmpl w:val="F594DB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4F5830"/>
    <w:multiLevelType w:val="hybridMultilevel"/>
    <w:tmpl w:val="749E3F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7A1D0CDC"/>
    <w:multiLevelType w:val="hybridMultilevel"/>
    <w:tmpl w:val="FEF8383E"/>
    <w:lvl w:ilvl="0" w:tplc="915E4B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64116D"/>
    <w:multiLevelType w:val="hybridMultilevel"/>
    <w:tmpl w:val="47643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FF6C6D"/>
    <w:multiLevelType w:val="hybridMultilevel"/>
    <w:tmpl w:val="E0886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9313309">
    <w:abstractNumId w:val="0"/>
  </w:num>
  <w:num w:numId="2" w16cid:durableId="1566720063">
    <w:abstractNumId w:val="29"/>
  </w:num>
  <w:num w:numId="3" w16cid:durableId="1163281175">
    <w:abstractNumId w:val="26"/>
  </w:num>
  <w:num w:numId="4" w16cid:durableId="1430615927">
    <w:abstractNumId w:val="6"/>
  </w:num>
  <w:num w:numId="5" w16cid:durableId="1466775515">
    <w:abstractNumId w:val="27"/>
  </w:num>
  <w:num w:numId="6" w16cid:durableId="2019040411">
    <w:abstractNumId w:val="3"/>
  </w:num>
  <w:num w:numId="7" w16cid:durableId="413403180">
    <w:abstractNumId w:val="14"/>
  </w:num>
  <w:num w:numId="8" w16cid:durableId="312219229">
    <w:abstractNumId w:val="34"/>
  </w:num>
  <w:num w:numId="9" w16cid:durableId="1035539992">
    <w:abstractNumId w:val="22"/>
  </w:num>
  <w:num w:numId="10" w16cid:durableId="2119982783">
    <w:abstractNumId w:val="7"/>
  </w:num>
  <w:num w:numId="11" w16cid:durableId="1784761384">
    <w:abstractNumId w:val="5"/>
  </w:num>
  <w:num w:numId="12" w16cid:durableId="1317105861">
    <w:abstractNumId w:val="17"/>
  </w:num>
  <w:num w:numId="13" w16cid:durableId="718940879">
    <w:abstractNumId w:val="11"/>
  </w:num>
  <w:num w:numId="14" w16cid:durableId="1890070481">
    <w:abstractNumId w:val="39"/>
  </w:num>
  <w:num w:numId="15" w16cid:durableId="134105115">
    <w:abstractNumId w:val="4"/>
  </w:num>
  <w:num w:numId="16" w16cid:durableId="1999768084">
    <w:abstractNumId w:val="41"/>
  </w:num>
  <w:num w:numId="17" w16cid:durableId="1751808139">
    <w:abstractNumId w:val="31"/>
  </w:num>
  <w:num w:numId="18" w16cid:durableId="1683701942">
    <w:abstractNumId w:val="28"/>
  </w:num>
  <w:num w:numId="19" w16cid:durableId="608053839">
    <w:abstractNumId w:val="36"/>
  </w:num>
  <w:num w:numId="20" w16cid:durableId="1727293708">
    <w:abstractNumId w:val="38"/>
  </w:num>
  <w:num w:numId="21" w16cid:durableId="1207065388">
    <w:abstractNumId w:val="15"/>
  </w:num>
  <w:num w:numId="22" w16cid:durableId="507017129">
    <w:abstractNumId w:val="8"/>
  </w:num>
  <w:num w:numId="23" w16cid:durableId="19363316">
    <w:abstractNumId w:val="16"/>
  </w:num>
  <w:num w:numId="24" w16cid:durableId="1117875690">
    <w:abstractNumId w:val="44"/>
  </w:num>
  <w:num w:numId="25" w16cid:durableId="644043259">
    <w:abstractNumId w:val="43"/>
  </w:num>
  <w:num w:numId="26" w16cid:durableId="1869249793">
    <w:abstractNumId w:val="33"/>
  </w:num>
  <w:num w:numId="27" w16cid:durableId="608901500">
    <w:abstractNumId w:val="42"/>
  </w:num>
  <w:num w:numId="28" w16cid:durableId="1870411636">
    <w:abstractNumId w:val="10"/>
  </w:num>
  <w:num w:numId="29" w16cid:durableId="517894233">
    <w:abstractNumId w:val="13"/>
  </w:num>
  <w:num w:numId="30" w16cid:durableId="1854877296">
    <w:abstractNumId w:val="30"/>
  </w:num>
  <w:num w:numId="31" w16cid:durableId="399064461">
    <w:abstractNumId w:val="19"/>
  </w:num>
  <w:num w:numId="32" w16cid:durableId="64693245">
    <w:abstractNumId w:val="25"/>
  </w:num>
  <w:num w:numId="33" w16cid:durableId="1743142608">
    <w:abstractNumId w:val="40"/>
  </w:num>
  <w:num w:numId="34" w16cid:durableId="1909805233">
    <w:abstractNumId w:val="45"/>
  </w:num>
  <w:num w:numId="35" w16cid:durableId="631135104">
    <w:abstractNumId w:val="23"/>
  </w:num>
  <w:num w:numId="36" w16cid:durableId="28921997">
    <w:abstractNumId w:val="20"/>
  </w:num>
  <w:num w:numId="37" w16cid:durableId="1887109382">
    <w:abstractNumId w:val="37"/>
  </w:num>
  <w:num w:numId="38" w16cid:durableId="1612861385">
    <w:abstractNumId w:val="35"/>
  </w:num>
  <w:num w:numId="39" w16cid:durableId="1665276709">
    <w:abstractNumId w:val="21"/>
  </w:num>
  <w:num w:numId="40" w16cid:durableId="592784399">
    <w:abstractNumId w:val="24"/>
  </w:num>
  <w:num w:numId="41" w16cid:durableId="1703239322">
    <w:abstractNumId w:val="32"/>
  </w:num>
  <w:num w:numId="42" w16cid:durableId="1750687114">
    <w:abstractNumId w:val="18"/>
  </w:num>
  <w:num w:numId="43" w16cid:durableId="1672902873">
    <w:abstractNumId w:val="9"/>
  </w:num>
  <w:num w:numId="44" w16cid:durableId="250897842">
    <w:abstractNumId w:val="12"/>
  </w:num>
  <w:num w:numId="45" w16cid:durableId="728917005">
    <w:abstractNumId w:val="2"/>
  </w:num>
  <w:num w:numId="46" w16cid:durableId="52058289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kolica">
    <w15:presenceInfo w15:providerId="None" w15:userId="nikolica"/>
  </w15:person>
  <w15:person w15:author="Madorsky,Alexander">
    <w15:presenceInfo w15:providerId="AD" w15:userId="S::madorsky@ufl.edu::e0a7c7b3-5189-47c1-a413-3b8b5ac1bb3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3859"/>
    <w:rsid w:val="0000554A"/>
    <w:rsid w:val="000346DE"/>
    <w:rsid w:val="00043F01"/>
    <w:rsid w:val="00050486"/>
    <w:rsid w:val="00052CDC"/>
    <w:rsid w:val="00061F43"/>
    <w:rsid w:val="00063733"/>
    <w:rsid w:val="000652F8"/>
    <w:rsid w:val="00067885"/>
    <w:rsid w:val="00074030"/>
    <w:rsid w:val="00075957"/>
    <w:rsid w:val="00077E15"/>
    <w:rsid w:val="00080227"/>
    <w:rsid w:val="00081012"/>
    <w:rsid w:val="0009786B"/>
    <w:rsid w:val="000A03AE"/>
    <w:rsid w:val="000A4A49"/>
    <w:rsid w:val="000B1F49"/>
    <w:rsid w:val="000C05B2"/>
    <w:rsid w:val="000D0D2D"/>
    <w:rsid w:val="000D4002"/>
    <w:rsid w:val="000D6141"/>
    <w:rsid w:val="00115263"/>
    <w:rsid w:val="001316CC"/>
    <w:rsid w:val="00132876"/>
    <w:rsid w:val="00135794"/>
    <w:rsid w:val="00147D63"/>
    <w:rsid w:val="00177837"/>
    <w:rsid w:val="001817B9"/>
    <w:rsid w:val="001855A0"/>
    <w:rsid w:val="001915BF"/>
    <w:rsid w:val="001D0868"/>
    <w:rsid w:val="00203DF0"/>
    <w:rsid w:val="002065EA"/>
    <w:rsid w:val="00230B8A"/>
    <w:rsid w:val="002318D5"/>
    <w:rsid w:val="00235000"/>
    <w:rsid w:val="00244FA8"/>
    <w:rsid w:val="00245653"/>
    <w:rsid w:val="0024631C"/>
    <w:rsid w:val="002512D2"/>
    <w:rsid w:val="00253403"/>
    <w:rsid w:val="0026175B"/>
    <w:rsid w:val="00266618"/>
    <w:rsid w:val="00267882"/>
    <w:rsid w:val="00267D7D"/>
    <w:rsid w:val="0027168F"/>
    <w:rsid w:val="002930E4"/>
    <w:rsid w:val="00295349"/>
    <w:rsid w:val="00295A4D"/>
    <w:rsid w:val="002B2A70"/>
    <w:rsid w:val="002B4931"/>
    <w:rsid w:val="002B531C"/>
    <w:rsid w:val="002B55FB"/>
    <w:rsid w:val="002D739B"/>
    <w:rsid w:val="002E1C55"/>
    <w:rsid w:val="0030254F"/>
    <w:rsid w:val="00304ABD"/>
    <w:rsid w:val="00304F19"/>
    <w:rsid w:val="00306ABE"/>
    <w:rsid w:val="00326A92"/>
    <w:rsid w:val="003374D5"/>
    <w:rsid w:val="00345D07"/>
    <w:rsid w:val="00347523"/>
    <w:rsid w:val="003535E1"/>
    <w:rsid w:val="00360210"/>
    <w:rsid w:val="00364F35"/>
    <w:rsid w:val="00373B96"/>
    <w:rsid w:val="00377A88"/>
    <w:rsid w:val="00380528"/>
    <w:rsid w:val="00381C12"/>
    <w:rsid w:val="0039412E"/>
    <w:rsid w:val="00395CB9"/>
    <w:rsid w:val="003A32F6"/>
    <w:rsid w:val="003A59DC"/>
    <w:rsid w:val="003A7794"/>
    <w:rsid w:val="003B0ABA"/>
    <w:rsid w:val="003C03D7"/>
    <w:rsid w:val="003C7740"/>
    <w:rsid w:val="003D5C5D"/>
    <w:rsid w:val="004022E1"/>
    <w:rsid w:val="0042075B"/>
    <w:rsid w:val="00431F91"/>
    <w:rsid w:val="004418B6"/>
    <w:rsid w:val="00444ECF"/>
    <w:rsid w:val="00450FAF"/>
    <w:rsid w:val="00451278"/>
    <w:rsid w:val="004569B1"/>
    <w:rsid w:val="004804A7"/>
    <w:rsid w:val="00492EBF"/>
    <w:rsid w:val="004A5DA1"/>
    <w:rsid w:val="004B68BC"/>
    <w:rsid w:val="004B7209"/>
    <w:rsid w:val="004C2E2D"/>
    <w:rsid w:val="004C5411"/>
    <w:rsid w:val="004C600C"/>
    <w:rsid w:val="004D4835"/>
    <w:rsid w:val="004D6B30"/>
    <w:rsid w:val="004E05FE"/>
    <w:rsid w:val="004E676F"/>
    <w:rsid w:val="004F399A"/>
    <w:rsid w:val="004F6825"/>
    <w:rsid w:val="005024CF"/>
    <w:rsid w:val="00502DC6"/>
    <w:rsid w:val="00516A28"/>
    <w:rsid w:val="00516B6A"/>
    <w:rsid w:val="00525E44"/>
    <w:rsid w:val="005270DE"/>
    <w:rsid w:val="00533EFF"/>
    <w:rsid w:val="005368B3"/>
    <w:rsid w:val="0055206F"/>
    <w:rsid w:val="00553DA8"/>
    <w:rsid w:val="00561CCC"/>
    <w:rsid w:val="00566DFE"/>
    <w:rsid w:val="00567C6D"/>
    <w:rsid w:val="00574BFA"/>
    <w:rsid w:val="00580356"/>
    <w:rsid w:val="00591764"/>
    <w:rsid w:val="005A37EE"/>
    <w:rsid w:val="005A4C5E"/>
    <w:rsid w:val="005A79A0"/>
    <w:rsid w:val="005C7711"/>
    <w:rsid w:val="005C7D68"/>
    <w:rsid w:val="005D47A3"/>
    <w:rsid w:val="005D4E6B"/>
    <w:rsid w:val="005E5DD7"/>
    <w:rsid w:val="005F2535"/>
    <w:rsid w:val="005F3C42"/>
    <w:rsid w:val="00605C9A"/>
    <w:rsid w:val="006115DC"/>
    <w:rsid w:val="00617231"/>
    <w:rsid w:val="00632C9E"/>
    <w:rsid w:val="00633045"/>
    <w:rsid w:val="00633381"/>
    <w:rsid w:val="00633859"/>
    <w:rsid w:val="0063639C"/>
    <w:rsid w:val="006428F8"/>
    <w:rsid w:val="006520B1"/>
    <w:rsid w:val="0066217C"/>
    <w:rsid w:val="00681BFD"/>
    <w:rsid w:val="00686798"/>
    <w:rsid w:val="00695719"/>
    <w:rsid w:val="006A2323"/>
    <w:rsid w:val="006A29DC"/>
    <w:rsid w:val="006A602F"/>
    <w:rsid w:val="006C35DE"/>
    <w:rsid w:val="006C3604"/>
    <w:rsid w:val="006C4608"/>
    <w:rsid w:val="006D1215"/>
    <w:rsid w:val="006D300B"/>
    <w:rsid w:val="006D3316"/>
    <w:rsid w:val="006D7783"/>
    <w:rsid w:val="006E104C"/>
    <w:rsid w:val="006E1385"/>
    <w:rsid w:val="006F40C9"/>
    <w:rsid w:val="006F4456"/>
    <w:rsid w:val="00702A97"/>
    <w:rsid w:val="00705262"/>
    <w:rsid w:val="00724B06"/>
    <w:rsid w:val="00730550"/>
    <w:rsid w:val="0073284A"/>
    <w:rsid w:val="00733EAC"/>
    <w:rsid w:val="0073551A"/>
    <w:rsid w:val="007502CC"/>
    <w:rsid w:val="00750A7B"/>
    <w:rsid w:val="00750EC7"/>
    <w:rsid w:val="00770A85"/>
    <w:rsid w:val="0077600C"/>
    <w:rsid w:val="007764D8"/>
    <w:rsid w:val="007901C4"/>
    <w:rsid w:val="007A11B6"/>
    <w:rsid w:val="007B2472"/>
    <w:rsid w:val="007B2BAA"/>
    <w:rsid w:val="007B4A22"/>
    <w:rsid w:val="007C68AF"/>
    <w:rsid w:val="007D76CE"/>
    <w:rsid w:val="007F35E1"/>
    <w:rsid w:val="007F3733"/>
    <w:rsid w:val="007F7C8D"/>
    <w:rsid w:val="00801059"/>
    <w:rsid w:val="00802BEC"/>
    <w:rsid w:val="00803648"/>
    <w:rsid w:val="00806442"/>
    <w:rsid w:val="00806B3C"/>
    <w:rsid w:val="008113EC"/>
    <w:rsid w:val="00836D5A"/>
    <w:rsid w:val="00847A1F"/>
    <w:rsid w:val="00865F09"/>
    <w:rsid w:val="00870AAB"/>
    <w:rsid w:val="008716C6"/>
    <w:rsid w:val="00875FD6"/>
    <w:rsid w:val="008934C9"/>
    <w:rsid w:val="00894CF6"/>
    <w:rsid w:val="008A4833"/>
    <w:rsid w:val="008B103A"/>
    <w:rsid w:val="008C18CA"/>
    <w:rsid w:val="008C3907"/>
    <w:rsid w:val="008D0268"/>
    <w:rsid w:val="008D14BF"/>
    <w:rsid w:val="008E3C0A"/>
    <w:rsid w:val="008E4FCD"/>
    <w:rsid w:val="008E7AF4"/>
    <w:rsid w:val="008F0F71"/>
    <w:rsid w:val="008F1915"/>
    <w:rsid w:val="008F501F"/>
    <w:rsid w:val="008F7CDB"/>
    <w:rsid w:val="009256F1"/>
    <w:rsid w:val="009309A2"/>
    <w:rsid w:val="00943271"/>
    <w:rsid w:val="009478B9"/>
    <w:rsid w:val="0095420C"/>
    <w:rsid w:val="00960E59"/>
    <w:rsid w:val="00981522"/>
    <w:rsid w:val="00997670"/>
    <w:rsid w:val="009B7709"/>
    <w:rsid w:val="009C3EF3"/>
    <w:rsid w:val="009D685A"/>
    <w:rsid w:val="009D7C7C"/>
    <w:rsid w:val="009E0A9D"/>
    <w:rsid w:val="009F5D61"/>
    <w:rsid w:val="00A01335"/>
    <w:rsid w:val="00A023B0"/>
    <w:rsid w:val="00A0378F"/>
    <w:rsid w:val="00A1028F"/>
    <w:rsid w:val="00A12408"/>
    <w:rsid w:val="00A12425"/>
    <w:rsid w:val="00A16490"/>
    <w:rsid w:val="00A2024D"/>
    <w:rsid w:val="00A22F3D"/>
    <w:rsid w:val="00A24096"/>
    <w:rsid w:val="00A44DB5"/>
    <w:rsid w:val="00A54E52"/>
    <w:rsid w:val="00A56DCB"/>
    <w:rsid w:val="00A57779"/>
    <w:rsid w:val="00A7203C"/>
    <w:rsid w:val="00A82CCA"/>
    <w:rsid w:val="00A83D9B"/>
    <w:rsid w:val="00A852E9"/>
    <w:rsid w:val="00AA3032"/>
    <w:rsid w:val="00AC519C"/>
    <w:rsid w:val="00AD64A7"/>
    <w:rsid w:val="00AD7B9C"/>
    <w:rsid w:val="00AF066E"/>
    <w:rsid w:val="00AF1C3A"/>
    <w:rsid w:val="00AF7C48"/>
    <w:rsid w:val="00B03827"/>
    <w:rsid w:val="00B1137B"/>
    <w:rsid w:val="00B14E38"/>
    <w:rsid w:val="00B15440"/>
    <w:rsid w:val="00B1641B"/>
    <w:rsid w:val="00B22D52"/>
    <w:rsid w:val="00B34183"/>
    <w:rsid w:val="00B42BE1"/>
    <w:rsid w:val="00B504B0"/>
    <w:rsid w:val="00B53D81"/>
    <w:rsid w:val="00B55CAC"/>
    <w:rsid w:val="00B57042"/>
    <w:rsid w:val="00B6490F"/>
    <w:rsid w:val="00B65AF1"/>
    <w:rsid w:val="00B733DA"/>
    <w:rsid w:val="00B800C2"/>
    <w:rsid w:val="00B80783"/>
    <w:rsid w:val="00B8363B"/>
    <w:rsid w:val="00B8542A"/>
    <w:rsid w:val="00B95B50"/>
    <w:rsid w:val="00BB54C6"/>
    <w:rsid w:val="00BC0101"/>
    <w:rsid w:val="00BD3F34"/>
    <w:rsid w:val="00BE456D"/>
    <w:rsid w:val="00BE5884"/>
    <w:rsid w:val="00BF0F20"/>
    <w:rsid w:val="00C056AE"/>
    <w:rsid w:val="00C061ED"/>
    <w:rsid w:val="00C17696"/>
    <w:rsid w:val="00C243EA"/>
    <w:rsid w:val="00C245AB"/>
    <w:rsid w:val="00C34445"/>
    <w:rsid w:val="00C34FB8"/>
    <w:rsid w:val="00C40C5E"/>
    <w:rsid w:val="00C41F92"/>
    <w:rsid w:val="00C43B98"/>
    <w:rsid w:val="00C63382"/>
    <w:rsid w:val="00C65D6B"/>
    <w:rsid w:val="00C7324E"/>
    <w:rsid w:val="00C76942"/>
    <w:rsid w:val="00C84890"/>
    <w:rsid w:val="00C92006"/>
    <w:rsid w:val="00C955CC"/>
    <w:rsid w:val="00CB6ACB"/>
    <w:rsid w:val="00CC526A"/>
    <w:rsid w:val="00CD171A"/>
    <w:rsid w:val="00CD2A67"/>
    <w:rsid w:val="00CD4C7A"/>
    <w:rsid w:val="00CE6217"/>
    <w:rsid w:val="00D07E3F"/>
    <w:rsid w:val="00D21C01"/>
    <w:rsid w:val="00D21DBA"/>
    <w:rsid w:val="00D32C44"/>
    <w:rsid w:val="00D36BF1"/>
    <w:rsid w:val="00D57A8F"/>
    <w:rsid w:val="00D6195F"/>
    <w:rsid w:val="00D716A5"/>
    <w:rsid w:val="00D75657"/>
    <w:rsid w:val="00D77FF4"/>
    <w:rsid w:val="00D84203"/>
    <w:rsid w:val="00D85DD8"/>
    <w:rsid w:val="00D87BF2"/>
    <w:rsid w:val="00DA0DCF"/>
    <w:rsid w:val="00DA5C3F"/>
    <w:rsid w:val="00DB1727"/>
    <w:rsid w:val="00DB6EA0"/>
    <w:rsid w:val="00DC045B"/>
    <w:rsid w:val="00DD4F5D"/>
    <w:rsid w:val="00DE1CE8"/>
    <w:rsid w:val="00DE34A9"/>
    <w:rsid w:val="00DE5538"/>
    <w:rsid w:val="00E078F1"/>
    <w:rsid w:val="00E12C99"/>
    <w:rsid w:val="00E234EB"/>
    <w:rsid w:val="00E326B4"/>
    <w:rsid w:val="00E33696"/>
    <w:rsid w:val="00E42D34"/>
    <w:rsid w:val="00E56B87"/>
    <w:rsid w:val="00E72D23"/>
    <w:rsid w:val="00E817AA"/>
    <w:rsid w:val="00E93214"/>
    <w:rsid w:val="00EA5595"/>
    <w:rsid w:val="00EB1642"/>
    <w:rsid w:val="00EE4356"/>
    <w:rsid w:val="00EF28AF"/>
    <w:rsid w:val="00EF40B3"/>
    <w:rsid w:val="00F04965"/>
    <w:rsid w:val="00F219D7"/>
    <w:rsid w:val="00F24410"/>
    <w:rsid w:val="00F34F3F"/>
    <w:rsid w:val="00F35178"/>
    <w:rsid w:val="00F418F3"/>
    <w:rsid w:val="00F4370F"/>
    <w:rsid w:val="00F544E6"/>
    <w:rsid w:val="00F57B7A"/>
    <w:rsid w:val="00F60876"/>
    <w:rsid w:val="00F63A45"/>
    <w:rsid w:val="00F714E2"/>
    <w:rsid w:val="00F76702"/>
    <w:rsid w:val="00F91D5B"/>
    <w:rsid w:val="00FA122C"/>
    <w:rsid w:val="00FB0C50"/>
    <w:rsid w:val="00FB1A60"/>
    <w:rsid w:val="00FB7090"/>
    <w:rsid w:val="00FD2339"/>
    <w:rsid w:val="00FD4D25"/>
    <w:rsid w:val="00FE1915"/>
    <w:rsid w:val="00FF702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B1E54"/>
  <w15:docId w15:val="{ACCDE982-A866-7147-AD9E-D017952A0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3146FA"/>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46FA"/>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35CAD"/>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3146FA"/>
    <w:rPr>
      <w:rFonts w:asciiTheme="majorHAnsi" w:eastAsiaTheme="majorEastAsia" w:hAnsiTheme="majorHAnsi" w:cstheme="majorBidi"/>
      <w:spacing w:val="-10"/>
      <w:kern w:val="2"/>
      <w:sz w:val="56"/>
      <w:szCs w:val="56"/>
    </w:rPr>
  </w:style>
  <w:style w:type="character" w:customStyle="1" w:styleId="Heading2Char">
    <w:name w:val="Heading 2 Char"/>
    <w:basedOn w:val="DefaultParagraphFont"/>
    <w:link w:val="Heading2"/>
    <w:uiPriority w:val="9"/>
    <w:qFormat/>
    <w:rsid w:val="003146F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qFormat/>
    <w:rsid w:val="003146F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qFormat/>
    <w:rsid w:val="00135CAD"/>
    <w:rPr>
      <w:rFonts w:asciiTheme="majorHAnsi" w:eastAsiaTheme="majorEastAsia" w:hAnsiTheme="majorHAnsi" w:cstheme="majorBidi"/>
      <w:color w:val="1F4D78" w:themeColor="accent1" w:themeShade="7F"/>
      <w:sz w:val="24"/>
      <w:szCs w:val="24"/>
    </w:rPr>
  </w:style>
  <w:style w:type="character" w:customStyle="1" w:styleId="BalloonTextChar">
    <w:name w:val="Balloon Text Char"/>
    <w:basedOn w:val="DefaultParagraphFont"/>
    <w:link w:val="BalloonText"/>
    <w:uiPriority w:val="99"/>
    <w:semiHidden/>
    <w:qFormat/>
    <w:rsid w:val="00734BA5"/>
    <w:rPr>
      <w:rFonts w:ascii="Segoe UI" w:hAnsi="Segoe UI" w:cs="Segoe UI"/>
      <w:sz w:val="18"/>
      <w:szCs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InternetLink">
    <w:name w:val="Internet Link"/>
    <w:rPr>
      <w:color w:val="000080"/>
      <w:u w:val="single"/>
    </w:rPr>
  </w:style>
  <w:style w:type="character" w:customStyle="1" w:styleId="IndexLink">
    <w:name w:val="Index Link"/>
    <w:qFormat/>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uiPriority w:val="35"/>
    <w:unhideWhenUsed/>
    <w:qFormat/>
    <w:rsid w:val="00AD1379"/>
    <w:pPr>
      <w:spacing w:after="200" w:line="240" w:lineRule="auto"/>
    </w:pPr>
    <w:rPr>
      <w:i/>
      <w:iCs/>
      <w:color w:val="44546A" w:themeColor="text2"/>
      <w:sz w:val="18"/>
      <w:szCs w:val="18"/>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3146FA"/>
    <w:pPr>
      <w:spacing w:after="0" w:line="240" w:lineRule="auto"/>
      <w:contextualSpacing/>
    </w:pPr>
    <w:rPr>
      <w:rFonts w:asciiTheme="majorHAnsi" w:eastAsiaTheme="majorEastAsia" w:hAnsiTheme="majorHAnsi" w:cstheme="majorBidi"/>
      <w:spacing w:val="-10"/>
      <w:kern w:val="2"/>
      <w:sz w:val="56"/>
      <w:szCs w:val="56"/>
    </w:rPr>
  </w:style>
  <w:style w:type="paragraph" w:styleId="ListParagraph">
    <w:name w:val="List Paragraph"/>
    <w:basedOn w:val="Normal"/>
    <w:uiPriority w:val="34"/>
    <w:qFormat/>
    <w:rsid w:val="00297852"/>
    <w:pPr>
      <w:ind w:left="720"/>
      <w:contextualSpacing/>
    </w:pPr>
  </w:style>
  <w:style w:type="paragraph" w:styleId="NoSpacing">
    <w:name w:val="No Spacing"/>
    <w:uiPriority w:val="1"/>
    <w:qFormat/>
    <w:rsid w:val="00710CF4"/>
  </w:style>
  <w:style w:type="paragraph" w:styleId="BalloonText">
    <w:name w:val="Balloon Text"/>
    <w:basedOn w:val="Normal"/>
    <w:link w:val="BalloonTextChar"/>
    <w:uiPriority w:val="99"/>
    <w:semiHidden/>
    <w:unhideWhenUsed/>
    <w:qFormat/>
    <w:rsid w:val="00734BA5"/>
    <w:pPr>
      <w:spacing w:after="0" w:line="240" w:lineRule="auto"/>
    </w:pPr>
    <w:rPr>
      <w:rFonts w:ascii="Segoe UI" w:hAnsi="Segoe UI" w:cs="Segoe UI"/>
      <w:sz w:val="18"/>
      <w:szCs w:val="18"/>
    </w:rPr>
  </w:style>
  <w:style w:type="paragraph" w:styleId="TOAHeading">
    <w:name w:val="toa heading"/>
    <w:basedOn w:val="Heading"/>
    <w:pPr>
      <w:suppressLineNumbers/>
    </w:pPr>
    <w:rPr>
      <w:b/>
      <w:bCs/>
      <w:sz w:val="32"/>
      <w:szCs w:val="32"/>
    </w:rPr>
  </w:style>
  <w:style w:type="paragraph" w:styleId="TOC2">
    <w:name w:val="toc 2"/>
    <w:basedOn w:val="Index"/>
    <w:uiPriority w:val="39"/>
    <w:pPr>
      <w:tabs>
        <w:tab w:val="right" w:leader="dot" w:pos="9077"/>
      </w:tabs>
      <w:ind w:left="283"/>
    </w:pPr>
  </w:style>
  <w:style w:type="paragraph" w:styleId="TOC1">
    <w:name w:val="toc 1"/>
    <w:basedOn w:val="Index"/>
    <w:uiPriority w:val="39"/>
    <w:pPr>
      <w:tabs>
        <w:tab w:val="right" w:leader="dot" w:pos="9360"/>
      </w:tabs>
    </w:pPr>
  </w:style>
  <w:style w:type="paragraph" w:styleId="TOC3">
    <w:name w:val="toc 3"/>
    <w:basedOn w:val="Index"/>
    <w:uiPriority w:val="39"/>
    <w:pPr>
      <w:tabs>
        <w:tab w:val="right" w:leader="dot" w:pos="8794"/>
      </w:tabs>
      <w:ind w:left="566"/>
    </w:pPr>
  </w:style>
  <w:style w:type="paragraph" w:styleId="Subtitle">
    <w:name w:val="Subtitle"/>
    <w:basedOn w:val="Heading"/>
    <w:next w:val="BodyText"/>
    <w:qFormat/>
    <w:pPr>
      <w:spacing w:before="60"/>
      <w:jc w:val="center"/>
    </w:pPr>
    <w:rPr>
      <w:sz w:val="36"/>
      <w:szCs w:val="36"/>
    </w:rPr>
  </w:style>
  <w:style w:type="paragraph" w:customStyle="1" w:styleId="Illustration">
    <w:name w:val="Illustration"/>
    <w:basedOn w:val="Caption"/>
    <w:qFormat/>
  </w:style>
  <w:style w:type="paragraph" w:customStyle="1" w:styleId="Figure">
    <w:name w:val="Figure"/>
    <w:basedOn w:val="Caption"/>
    <w:qFormat/>
  </w:style>
  <w:style w:type="table" w:styleId="TableGrid">
    <w:name w:val="Table Grid"/>
    <w:basedOn w:val="TableNormal"/>
    <w:uiPriority w:val="39"/>
    <w:rsid w:val="00314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50EC7"/>
    <w:rPr>
      <w:color w:val="0563C1" w:themeColor="hyperlink"/>
      <w:u w:val="single"/>
    </w:rPr>
  </w:style>
  <w:style w:type="character" w:styleId="CommentReference">
    <w:name w:val="annotation reference"/>
    <w:basedOn w:val="DefaultParagraphFont"/>
    <w:uiPriority w:val="99"/>
    <w:semiHidden/>
    <w:unhideWhenUsed/>
    <w:rsid w:val="002B2A70"/>
    <w:rPr>
      <w:sz w:val="16"/>
      <w:szCs w:val="16"/>
    </w:rPr>
  </w:style>
  <w:style w:type="paragraph" w:styleId="CommentText">
    <w:name w:val="annotation text"/>
    <w:basedOn w:val="Normal"/>
    <w:link w:val="CommentTextChar"/>
    <w:uiPriority w:val="99"/>
    <w:semiHidden/>
    <w:unhideWhenUsed/>
    <w:rsid w:val="002B2A70"/>
    <w:pPr>
      <w:spacing w:line="240" w:lineRule="auto"/>
    </w:pPr>
    <w:rPr>
      <w:sz w:val="20"/>
      <w:szCs w:val="20"/>
    </w:rPr>
  </w:style>
  <w:style w:type="character" w:customStyle="1" w:styleId="CommentTextChar">
    <w:name w:val="Comment Text Char"/>
    <w:basedOn w:val="DefaultParagraphFont"/>
    <w:link w:val="CommentText"/>
    <w:uiPriority w:val="99"/>
    <w:semiHidden/>
    <w:rsid w:val="002B2A70"/>
    <w:rPr>
      <w:sz w:val="20"/>
      <w:szCs w:val="20"/>
    </w:rPr>
  </w:style>
  <w:style w:type="paragraph" w:styleId="CommentSubject">
    <w:name w:val="annotation subject"/>
    <w:basedOn w:val="CommentText"/>
    <w:next w:val="CommentText"/>
    <w:link w:val="CommentSubjectChar"/>
    <w:uiPriority w:val="99"/>
    <w:semiHidden/>
    <w:unhideWhenUsed/>
    <w:rsid w:val="002B2A70"/>
    <w:rPr>
      <w:b/>
      <w:bCs/>
    </w:rPr>
  </w:style>
  <w:style w:type="character" w:customStyle="1" w:styleId="CommentSubjectChar">
    <w:name w:val="Comment Subject Char"/>
    <w:basedOn w:val="CommentTextChar"/>
    <w:link w:val="CommentSubject"/>
    <w:uiPriority w:val="99"/>
    <w:semiHidden/>
    <w:rsid w:val="002B2A70"/>
    <w:rPr>
      <w:b/>
      <w:bCs/>
      <w:sz w:val="20"/>
      <w:szCs w:val="20"/>
    </w:rPr>
  </w:style>
  <w:style w:type="paragraph" w:styleId="Revision">
    <w:name w:val="Revision"/>
    <w:hidden/>
    <w:uiPriority w:val="99"/>
    <w:semiHidden/>
    <w:rsid w:val="00C633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973125">
      <w:bodyDiv w:val="1"/>
      <w:marLeft w:val="0"/>
      <w:marRight w:val="0"/>
      <w:marTop w:val="0"/>
      <w:marBottom w:val="0"/>
      <w:divBdr>
        <w:top w:val="none" w:sz="0" w:space="0" w:color="auto"/>
        <w:left w:val="none" w:sz="0" w:space="0" w:color="auto"/>
        <w:bottom w:val="none" w:sz="0" w:space="0" w:color="auto"/>
        <w:right w:val="none" w:sz="0" w:space="0" w:color="auto"/>
      </w:divBdr>
      <w:divsChild>
        <w:div w:id="143550068">
          <w:marLeft w:val="0"/>
          <w:marRight w:val="0"/>
          <w:marTop w:val="0"/>
          <w:marBottom w:val="0"/>
          <w:divBdr>
            <w:top w:val="none" w:sz="0" w:space="0" w:color="auto"/>
            <w:left w:val="none" w:sz="0" w:space="0" w:color="auto"/>
            <w:bottom w:val="none" w:sz="0" w:space="0" w:color="auto"/>
            <w:right w:val="none" w:sz="0" w:space="0" w:color="auto"/>
          </w:divBdr>
        </w:div>
        <w:div w:id="210044561">
          <w:marLeft w:val="0"/>
          <w:marRight w:val="0"/>
          <w:marTop w:val="0"/>
          <w:marBottom w:val="0"/>
          <w:divBdr>
            <w:top w:val="none" w:sz="0" w:space="0" w:color="auto"/>
            <w:left w:val="none" w:sz="0" w:space="0" w:color="auto"/>
            <w:bottom w:val="none" w:sz="0" w:space="0" w:color="auto"/>
            <w:right w:val="none" w:sz="0" w:space="0" w:color="auto"/>
          </w:divBdr>
        </w:div>
        <w:div w:id="741685685">
          <w:marLeft w:val="0"/>
          <w:marRight w:val="0"/>
          <w:marTop w:val="0"/>
          <w:marBottom w:val="0"/>
          <w:divBdr>
            <w:top w:val="none" w:sz="0" w:space="0" w:color="auto"/>
            <w:left w:val="none" w:sz="0" w:space="0" w:color="auto"/>
            <w:bottom w:val="none" w:sz="0" w:space="0" w:color="auto"/>
            <w:right w:val="none" w:sz="0" w:space="0" w:color="auto"/>
          </w:divBdr>
        </w:div>
        <w:div w:id="966008967">
          <w:marLeft w:val="0"/>
          <w:marRight w:val="0"/>
          <w:marTop w:val="0"/>
          <w:marBottom w:val="0"/>
          <w:divBdr>
            <w:top w:val="none" w:sz="0" w:space="0" w:color="auto"/>
            <w:left w:val="none" w:sz="0" w:space="0" w:color="auto"/>
            <w:bottom w:val="none" w:sz="0" w:space="0" w:color="auto"/>
            <w:right w:val="none" w:sz="0" w:space="0" w:color="auto"/>
          </w:divBdr>
        </w:div>
        <w:div w:id="1437602852">
          <w:marLeft w:val="0"/>
          <w:marRight w:val="0"/>
          <w:marTop w:val="0"/>
          <w:marBottom w:val="0"/>
          <w:divBdr>
            <w:top w:val="none" w:sz="0" w:space="0" w:color="auto"/>
            <w:left w:val="none" w:sz="0" w:space="0" w:color="auto"/>
            <w:bottom w:val="none" w:sz="0" w:space="0" w:color="auto"/>
            <w:right w:val="none" w:sz="0" w:space="0" w:color="auto"/>
          </w:divBdr>
        </w:div>
        <w:div w:id="1449399307">
          <w:marLeft w:val="0"/>
          <w:marRight w:val="0"/>
          <w:marTop w:val="0"/>
          <w:marBottom w:val="0"/>
          <w:divBdr>
            <w:top w:val="none" w:sz="0" w:space="0" w:color="auto"/>
            <w:left w:val="none" w:sz="0" w:space="0" w:color="auto"/>
            <w:bottom w:val="none" w:sz="0" w:space="0" w:color="auto"/>
            <w:right w:val="none" w:sz="0" w:space="0" w:color="auto"/>
          </w:divBdr>
        </w:div>
        <w:div w:id="1717117189">
          <w:marLeft w:val="0"/>
          <w:marRight w:val="0"/>
          <w:marTop w:val="0"/>
          <w:marBottom w:val="0"/>
          <w:divBdr>
            <w:top w:val="none" w:sz="0" w:space="0" w:color="auto"/>
            <w:left w:val="none" w:sz="0" w:space="0" w:color="auto"/>
            <w:bottom w:val="none" w:sz="0" w:space="0" w:color="auto"/>
            <w:right w:val="none" w:sz="0" w:space="0" w:color="auto"/>
          </w:divBdr>
        </w:div>
        <w:div w:id="1810440495">
          <w:marLeft w:val="0"/>
          <w:marRight w:val="0"/>
          <w:marTop w:val="0"/>
          <w:marBottom w:val="0"/>
          <w:divBdr>
            <w:top w:val="none" w:sz="0" w:space="0" w:color="auto"/>
            <w:left w:val="none" w:sz="0" w:space="0" w:color="auto"/>
            <w:bottom w:val="none" w:sz="0" w:space="0" w:color="auto"/>
            <w:right w:val="none" w:sz="0" w:space="0" w:color="auto"/>
          </w:divBdr>
        </w:div>
        <w:div w:id="1908027498">
          <w:marLeft w:val="0"/>
          <w:marRight w:val="0"/>
          <w:marTop w:val="0"/>
          <w:marBottom w:val="0"/>
          <w:divBdr>
            <w:top w:val="none" w:sz="0" w:space="0" w:color="auto"/>
            <w:left w:val="none" w:sz="0" w:space="0" w:color="auto"/>
            <w:bottom w:val="none" w:sz="0" w:space="0" w:color="auto"/>
            <w:right w:val="none" w:sz="0" w:space="0" w:color="auto"/>
          </w:divBdr>
        </w:div>
        <w:div w:id="1943565748">
          <w:marLeft w:val="0"/>
          <w:marRight w:val="0"/>
          <w:marTop w:val="0"/>
          <w:marBottom w:val="0"/>
          <w:divBdr>
            <w:top w:val="none" w:sz="0" w:space="0" w:color="auto"/>
            <w:left w:val="none" w:sz="0" w:space="0" w:color="auto"/>
            <w:bottom w:val="none" w:sz="0" w:space="0" w:color="auto"/>
            <w:right w:val="none" w:sz="0" w:space="0" w:color="auto"/>
          </w:divBdr>
        </w:div>
        <w:div w:id="2045868093">
          <w:marLeft w:val="0"/>
          <w:marRight w:val="0"/>
          <w:marTop w:val="0"/>
          <w:marBottom w:val="0"/>
          <w:divBdr>
            <w:top w:val="none" w:sz="0" w:space="0" w:color="auto"/>
            <w:left w:val="none" w:sz="0" w:space="0" w:color="auto"/>
            <w:bottom w:val="none" w:sz="0" w:space="0" w:color="auto"/>
            <w:right w:val="none" w:sz="0" w:space="0" w:color="auto"/>
          </w:divBdr>
        </w:div>
        <w:div w:id="2062174430">
          <w:marLeft w:val="0"/>
          <w:marRight w:val="0"/>
          <w:marTop w:val="0"/>
          <w:marBottom w:val="0"/>
          <w:divBdr>
            <w:top w:val="none" w:sz="0" w:space="0" w:color="auto"/>
            <w:left w:val="none" w:sz="0" w:space="0" w:color="auto"/>
            <w:bottom w:val="none" w:sz="0" w:space="0" w:color="auto"/>
            <w:right w:val="none" w:sz="0" w:space="0" w:color="auto"/>
          </w:divBdr>
        </w:div>
      </w:divsChild>
    </w:div>
    <w:div w:id="1252347460">
      <w:bodyDiv w:val="1"/>
      <w:marLeft w:val="0"/>
      <w:marRight w:val="0"/>
      <w:marTop w:val="0"/>
      <w:marBottom w:val="0"/>
      <w:divBdr>
        <w:top w:val="none" w:sz="0" w:space="0" w:color="auto"/>
        <w:left w:val="none" w:sz="0" w:space="0" w:color="auto"/>
        <w:bottom w:val="none" w:sz="0" w:space="0" w:color="auto"/>
        <w:right w:val="none" w:sz="0" w:space="0" w:color="auto"/>
      </w:divBdr>
    </w:div>
    <w:div w:id="14119738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image" Target="media/image8.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hyperlink" Target="https://github.com/madorskya/wib_sim" TargetMode="External"/><Relationship Id="rId12" Type="http://schemas.microsoft.com/office/2018/08/relationships/commentsExtensible" Target="commentsExtensible.xml"/><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package" Target="embeddings/Microsoft_Excel_Worksheet.xlsx"/><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6/09/relationships/commentsIds" Target="commentsIds.xml"/><Relationship Id="rId24" Type="http://schemas.openxmlformats.org/officeDocument/2006/relationships/hyperlink" Target="https://docs.google.com/document/d/1A9LnkR_0Z2bDIFv0G0GBI7O04allCHZTYcISBaYXr-o/edit"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microsoft.com/office/2011/relationships/commentsExtended" Target="commentsExtended.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0AC45-3DB9-4D25-BBA2-8F7EC3534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21731</TotalTime>
  <Pages>37</Pages>
  <Words>10220</Words>
  <Characters>58255</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Madorsky,Alexander</dc:creator>
  <dc:description/>
  <cp:lastModifiedBy>Madorsky,Alexander</cp:lastModifiedBy>
  <cp:revision>197</cp:revision>
  <dcterms:created xsi:type="dcterms:W3CDTF">2021-09-15T01:49:00Z</dcterms:created>
  <dcterms:modified xsi:type="dcterms:W3CDTF">2023-08-09T01:37:00Z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